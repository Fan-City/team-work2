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0300" w14:textId="63D0E510" w:rsidR="008376E4" w:rsidRPr="004A2C25" w:rsidRDefault="0036605C" w:rsidP="008376E4">
      <w:pPr>
        <w:jc w:val="center"/>
        <w:rPr>
          <w:rFonts w:ascii="微软雅黑" w:hAnsi="微软雅黑" w:cs="Times New Roman"/>
          <w:b/>
          <w:spacing w:val="40"/>
          <w:sz w:val="52"/>
          <w:szCs w:val="20"/>
        </w:rPr>
      </w:pPr>
      <w:bookmarkStart w:id="0" w:name="_Hlk513556987"/>
      <w:r w:rsidRPr="004A2C25">
        <w:rPr>
          <w:rFonts w:ascii="微软雅黑" w:hAnsi="微软雅黑" w:cs="Times New Roman" w:hint="eastAsia"/>
          <w:b/>
          <w:spacing w:val="40"/>
          <w:sz w:val="52"/>
          <w:szCs w:val="20"/>
        </w:rPr>
        <w:t>智慧海关应用云平台最佳实践及关键技术方案</w:t>
      </w:r>
    </w:p>
    <w:p w14:paraId="5FF08302" w14:textId="72C504C6" w:rsidR="005C2888" w:rsidRPr="004A2C25" w:rsidRDefault="003E4F30" w:rsidP="003E4F30">
      <w:pPr>
        <w:tabs>
          <w:tab w:val="left" w:pos="4065"/>
        </w:tabs>
        <w:rPr>
          <w:rFonts w:ascii="微软雅黑" w:hAnsi="微软雅黑"/>
          <w:b/>
          <w:sz w:val="48"/>
          <w:szCs w:val="48"/>
        </w:rPr>
      </w:pPr>
      <w:r w:rsidRPr="004A2C25">
        <w:rPr>
          <w:rFonts w:ascii="微软雅黑" w:hAnsi="微软雅黑"/>
          <w:b/>
          <w:sz w:val="48"/>
          <w:szCs w:val="48"/>
        </w:rPr>
        <w:tab/>
      </w:r>
    </w:p>
    <w:p w14:paraId="051F0513" w14:textId="77777777" w:rsidR="008376E4" w:rsidRPr="004A2C25" w:rsidRDefault="008376E4" w:rsidP="008376E4">
      <w:pPr>
        <w:jc w:val="center"/>
        <w:rPr>
          <w:rFonts w:ascii="微软雅黑" w:hAnsi="微软雅黑"/>
          <w:b/>
          <w:sz w:val="48"/>
          <w:szCs w:val="48"/>
        </w:rPr>
      </w:pPr>
    </w:p>
    <w:p w14:paraId="121256DD" w14:textId="77777777" w:rsidR="008376E4" w:rsidRPr="004A2C25" w:rsidRDefault="008376E4" w:rsidP="008376E4">
      <w:pPr>
        <w:jc w:val="center"/>
        <w:rPr>
          <w:rFonts w:ascii="微软雅黑" w:hAnsi="微软雅黑"/>
          <w:b/>
          <w:sz w:val="48"/>
          <w:szCs w:val="48"/>
        </w:rPr>
      </w:pPr>
    </w:p>
    <w:p w14:paraId="649B0F29" w14:textId="77777777" w:rsidR="008376E4" w:rsidRPr="004A2C25" w:rsidRDefault="008376E4" w:rsidP="008376E4">
      <w:pPr>
        <w:jc w:val="center"/>
        <w:rPr>
          <w:rFonts w:ascii="微软雅黑" w:hAnsi="微软雅黑"/>
          <w:b/>
          <w:sz w:val="48"/>
          <w:szCs w:val="48"/>
        </w:rPr>
      </w:pPr>
    </w:p>
    <w:p w14:paraId="2BA17E8C" w14:textId="77777777" w:rsidR="008376E4" w:rsidRPr="004A2C25" w:rsidRDefault="008376E4" w:rsidP="008376E4">
      <w:pPr>
        <w:jc w:val="center"/>
        <w:rPr>
          <w:rFonts w:ascii="微软雅黑" w:hAnsi="微软雅黑"/>
          <w:b/>
          <w:sz w:val="48"/>
          <w:szCs w:val="48"/>
        </w:rPr>
      </w:pPr>
    </w:p>
    <w:p w14:paraId="6D8094DA" w14:textId="77777777" w:rsidR="008376E4" w:rsidRPr="004A2C25" w:rsidRDefault="008376E4" w:rsidP="008376E4">
      <w:pPr>
        <w:jc w:val="center"/>
        <w:rPr>
          <w:rFonts w:ascii="微软雅黑" w:hAnsi="微软雅黑"/>
          <w:b/>
          <w:sz w:val="48"/>
          <w:szCs w:val="48"/>
        </w:rPr>
      </w:pPr>
    </w:p>
    <w:p w14:paraId="78DB60C9" w14:textId="77777777" w:rsidR="008376E4" w:rsidRPr="004A2C25" w:rsidRDefault="008376E4" w:rsidP="008376E4">
      <w:pPr>
        <w:jc w:val="center"/>
        <w:rPr>
          <w:rFonts w:ascii="微软雅黑" w:hAnsi="微软雅黑"/>
          <w:b/>
          <w:sz w:val="48"/>
          <w:szCs w:val="48"/>
        </w:rPr>
      </w:pPr>
    </w:p>
    <w:p w14:paraId="131CE6F3" w14:textId="77777777" w:rsidR="008376E4" w:rsidRPr="004A2C25" w:rsidRDefault="008376E4" w:rsidP="008376E4">
      <w:pPr>
        <w:jc w:val="center"/>
        <w:rPr>
          <w:rFonts w:ascii="微软雅黑" w:hAnsi="微软雅黑"/>
          <w:b/>
          <w:sz w:val="48"/>
          <w:szCs w:val="48"/>
        </w:rPr>
      </w:pPr>
    </w:p>
    <w:p w14:paraId="56D4A95B" w14:textId="77777777" w:rsidR="008376E4" w:rsidRPr="004A2C25" w:rsidRDefault="008376E4" w:rsidP="008376E4">
      <w:pPr>
        <w:jc w:val="center"/>
        <w:rPr>
          <w:rFonts w:ascii="微软雅黑" w:hAnsi="微软雅黑"/>
          <w:b/>
          <w:sz w:val="48"/>
          <w:szCs w:val="48"/>
        </w:rPr>
      </w:pPr>
    </w:p>
    <w:p w14:paraId="3771E0ED" w14:textId="77777777" w:rsidR="008376E4" w:rsidRPr="004A2C25" w:rsidRDefault="008376E4" w:rsidP="008376E4">
      <w:pPr>
        <w:jc w:val="center"/>
        <w:rPr>
          <w:rFonts w:ascii="微软雅黑" w:hAnsi="微软雅黑"/>
          <w:b/>
          <w:sz w:val="48"/>
          <w:szCs w:val="48"/>
        </w:rPr>
      </w:pPr>
    </w:p>
    <w:p w14:paraId="26CEA7E9" w14:textId="77777777" w:rsidR="008376E4" w:rsidRPr="004A2C25" w:rsidRDefault="008376E4" w:rsidP="008376E4">
      <w:pPr>
        <w:jc w:val="center"/>
        <w:rPr>
          <w:rFonts w:ascii="微软雅黑" w:hAnsi="微软雅黑"/>
          <w:b/>
          <w:sz w:val="48"/>
          <w:szCs w:val="48"/>
        </w:rPr>
      </w:pPr>
    </w:p>
    <w:p w14:paraId="610C57E1" w14:textId="77777777" w:rsidR="008376E4" w:rsidRPr="004A2C25" w:rsidRDefault="008376E4" w:rsidP="008376E4">
      <w:pPr>
        <w:jc w:val="center"/>
        <w:rPr>
          <w:rFonts w:ascii="微软雅黑" w:hAnsi="微软雅黑"/>
          <w:b/>
          <w:sz w:val="48"/>
          <w:szCs w:val="48"/>
        </w:rPr>
      </w:pPr>
    </w:p>
    <w:p w14:paraId="31944275" w14:textId="77777777" w:rsidR="008376E4" w:rsidRPr="004A2C25" w:rsidRDefault="008376E4" w:rsidP="008376E4">
      <w:pPr>
        <w:jc w:val="center"/>
        <w:rPr>
          <w:rFonts w:ascii="微软雅黑" w:hAnsi="微软雅黑"/>
          <w:b/>
          <w:sz w:val="48"/>
          <w:szCs w:val="48"/>
        </w:rPr>
      </w:pPr>
    </w:p>
    <w:p w14:paraId="1FC655AD" w14:textId="77777777" w:rsidR="008376E4" w:rsidRPr="004A2C25" w:rsidRDefault="008376E4" w:rsidP="008376E4">
      <w:pPr>
        <w:jc w:val="center"/>
        <w:rPr>
          <w:rFonts w:ascii="微软雅黑" w:hAnsi="微软雅黑"/>
          <w:b/>
          <w:sz w:val="48"/>
          <w:szCs w:val="48"/>
        </w:rPr>
      </w:pPr>
    </w:p>
    <w:p w14:paraId="16D19927" w14:textId="77777777" w:rsidR="008376E4" w:rsidRPr="004A2C25" w:rsidRDefault="008376E4" w:rsidP="008376E4">
      <w:pPr>
        <w:jc w:val="center"/>
        <w:rPr>
          <w:rFonts w:ascii="微软雅黑" w:hAnsi="微软雅黑"/>
          <w:b/>
          <w:sz w:val="48"/>
          <w:szCs w:val="48"/>
        </w:rPr>
      </w:pPr>
    </w:p>
    <w:p w14:paraId="01ED35B4" w14:textId="77777777" w:rsidR="008376E4" w:rsidRPr="004A2C25" w:rsidRDefault="008376E4" w:rsidP="008376E4">
      <w:pPr>
        <w:jc w:val="center"/>
        <w:rPr>
          <w:rFonts w:ascii="微软雅黑" w:hAnsi="微软雅黑"/>
          <w:b/>
          <w:sz w:val="48"/>
          <w:szCs w:val="48"/>
        </w:rPr>
      </w:pPr>
    </w:p>
    <w:p w14:paraId="0431E747" w14:textId="77777777" w:rsidR="008376E4" w:rsidRPr="004A2C25" w:rsidRDefault="008376E4" w:rsidP="008376E4">
      <w:pPr>
        <w:jc w:val="center"/>
        <w:rPr>
          <w:rFonts w:ascii="微软雅黑" w:hAnsi="微软雅黑"/>
          <w:b/>
          <w:sz w:val="48"/>
          <w:szCs w:val="48"/>
        </w:rPr>
      </w:pPr>
    </w:p>
    <w:p w14:paraId="09823AB5" w14:textId="77777777" w:rsidR="008376E4" w:rsidRPr="004A2C25" w:rsidRDefault="008376E4" w:rsidP="008376E4">
      <w:pPr>
        <w:jc w:val="center"/>
        <w:rPr>
          <w:rFonts w:ascii="微软雅黑" w:hAnsi="微软雅黑"/>
          <w:b/>
          <w:sz w:val="48"/>
          <w:szCs w:val="48"/>
        </w:rPr>
      </w:pPr>
    </w:p>
    <w:p w14:paraId="6412E6CB" w14:textId="77777777" w:rsidR="008376E4" w:rsidRPr="004A2C25" w:rsidRDefault="008376E4" w:rsidP="008376E4">
      <w:pPr>
        <w:jc w:val="center"/>
        <w:rPr>
          <w:rFonts w:ascii="微软雅黑" w:hAnsi="微软雅黑"/>
          <w:b/>
          <w:sz w:val="48"/>
          <w:szCs w:val="48"/>
        </w:rPr>
      </w:pPr>
    </w:p>
    <w:p w14:paraId="442CDB68" w14:textId="77777777" w:rsidR="008376E4" w:rsidRPr="004A2C25" w:rsidRDefault="008376E4" w:rsidP="008376E4">
      <w:pPr>
        <w:jc w:val="center"/>
        <w:rPr>
          <w:rFonts w:ascii="微软雅黑" w:hAnsi="微软雅黑"/>
          <w:b/>
          <w:sz w:val="48"/>
          <w:szCs w:val="48"/>
        </w:rPr>
      </w:pPr>
    </w:p>
    <w:p w14:paraId="07E9F9AE" w14:textId="77777777" w:rsidR="008376E4" w:rsidRPr="004A2C25" w:rsidRDefault="008376E4" w:rsidP="008376E4">
      <w:pPr>
        <w:jc w:val="center"/>
        <w:rPr>
          <w:rFonts w:ascii="微软雅黑" w:hAnsi="微软雅黑"/>
          <w:b/>
          <w:sz w:val="48"/>
          <w:szCs w:val="48"/>
        </w:rPr>
      </w:pPr>
    </w:p>
    <w:p w14:paraId="361C33F8" w14:textId="77777777" w:rsidR="008376E4" w:rsidRPr="004A2C25" w:rsidRDefault="008376E4" w:rsidP="008376E4">
      <w:pPr>
        <w:jc w:val="center"/>
        <w:rPr>
          <w:rFonts w:ascii="微软雅黑" w:hAnsi="微软雅黑"/>
          <w:b/>
          <w:sz w:val="48"/>
          <w:szCs w:val="48"/>
        </w:rPr>
      </w:pPr>
    </w:p>
    <w:p w14:paraId="73028DED" w14:textId="77777777" w:rsidR="008376E4" w:rsidRPr="004A2C25" w:rsidRDefault="008376E4" w:rsidP="008376E4">
      <w:pPr>
        <w:jc w:val="center"/>
        <w:rPr>
          <w:rFonts w:ascii="微软雅黑" w:hAnsi="微软雅黑"/>
          <w:b/>
          <w:sz w:val="48"/>
          <w:szCs w:val="48"/>
        </w:rPr>
      </w:pPr>
    </w:p>
    <w:p w14:paraId="440BBF53" w14:textId="77777777" w:rsidR="008376E4" w:rsidRPr="004A2C25" w:rsidRDefault="008376E4" w:rsidP="008376E4">
      <w:pPr>
        <w:jc w:val="center"/>
        <w:rPr>
          <w:rFonts w:ascii="微软雅黑" w:hAnsi="微软雅黑"/>
          <w:b/>
          <w:sz w:val="48"/>
          <w:szCs w:val="48"/>
        </w:rPr>
      </w:pPr>
    </w:p>
    <w:p w14:paraId="11B7A14E" w14:textId="77777777" w:rsidR="008376E4" w:rsidRPr="004A2C25" w:rsidRDefault="008376E4" w:rsidP="008376E4">
      <w:pPr>
        <w:jc w:val="center"/>
        <w:rPr>
          <w:rFonts w:ascii="微软雅黑" w:hAnsi="微软雅黑"/>
          <w:b/>
          <w:sz w:val="48"/>
          <w:szCs w:val="48"/>
        </w:rPr>
      </w:pPr>
    </w:p>
    <w:p w14:paraId="4CB3F21F" w14:textId="77777777" w:rsidR="008376E4" w:rsidRPr="004A2C25" w:rsidRDefault="008376E4" w:rsidP="008376E4">
      <w:pPr>
        <w:jc w:val="center"/>
        <w:rPr>
          <w:rFonts w:ascii="微软雅黑" w:hAnsi="微软雅黑"/>
          <w:b/>
          <w:sz w:val="48"/>
          <w:szCs w:val="48"/>
        </w:rPr>
      </w:pPr>
    </w:p>
    <w:sdt>
      <w:sdtPr>
        <w:rPr>
          <w:rFonts w:ascii="微软雅黑" w:eastAsia="微软雅黑" w:hAnsi="微软雅黑" w:cstheme="minorBidi"/>
          <w:color w:val="auto"/>
          <w:kern w:val="2"/>
          <w:sz w:val="21"/>
          <w:szCs w:val="22"/>
          <w:lang w:val="zh-CN"/>
        </w:rPr>
        <w:id w:val="-848095513"/>
        <w:docPartObj>
          <w:docPartGallery w:val="Table of Contents"/>
          <w:docPartUnique/>
        </w:docPartObj>
      </w:sdtPr>
      <w:sdtEndPr>
        <w:rPr>
          <w:b/>
          <w:bCs/>
          <w:sz w:val="24"/>
        </w:rPr>
      </w:sdtEndPr>
      <w:sdtContent>
        <w:p w14:paraId="2E5C5F5D" w14:textId="77777777" w:rsidR="00792FD3" w:rsidRPr="004A2C25" w:rsidRDefault="00792FD3" w:rsidP="00462E39">
          <w:pPr>
            <w:pStyle w:val="TOC"/>
            <w:numPr>
              <w:ilvl w:val="0"/>
              <w:numId w:val="0"/>
            </w:numPr>
            <w:ind w:left="432"/>
            <w:jc w:val="center"/>
            <w:rPr>
              <w:rFonts w:ascii="微软雅黑" w:eastAsia="微软雅黑" w:hAnsi="微软雅黑"/>
            </w:rPr>
          </w:pPr>
          <w:r w:rsidRPr="004A2C25">
            <w:rPr>
              <w:rFonts w:ascii="微软雅黑" w:eastAsia="微软雅黑" w:hAnsi="微软雅黑"/>
              <w:lang w:val="zh-CN"/>
            </w:rPr>
            <w:t>目录</w:t>
          </w:r>
        </w:p>
        <w:p w14:paraId="52D33F37" w14:textId="77777777" w:rsidR="004A2C25" w:rsidRDefault="00792FD3">
          <w:pPr>
            <w:pStyle w:val="10"/>
            <w:tabs>
              <w:tab w:val="left" w:pos="840"/>
              <w:tab w:val="right" w:leader="dot" w:pos="8296"/>
            </w:tabs>
            <w:rPr>
              <w:rFonts w:eastAsiaTheme="minorEastAsia"/>
              <w:noProof/>
              <w:szCs w:val="24"/>
            </w:rPr>
          </w:pPr>
          <w:r w:rsidRPr="004A2C25">
            <w:rPr>
              <w:rFonts w:ascii="微软雅黑" w:hAnsi="微软雅黑"/>
            </w:rPr>
            <w:fldChar w:fldCharType="begin"/>
          </w:r>
          <w:r w:rsidRPr="004A2C25">
            <w:rPr>
              <w:rFonts w:ascii="微软雅黑" w:hAnsi="微软雅黑"/>
            </w:rPr>
            <w:instrText xml:space="preserve"> TOC \o "1-3" \h \z \u </w:instrText>
          </w:r>
          <w:r w:rsidRPr="004A2C25">
            <w:rPr>
              <w:rFonts w:ascii="微软雅黑" w:hAnsi="微软雅黑"/>
            </w:rPr>
            <w:fldChar w:fldCharType="separate"/>
          </w:r>
          <w:hyperlink w:anchor="_Toc522392335" w:history="1">
            <w:r w:rsidR="004A2C25" w:rsidRPr="000125D3">
              <w:rPr>
                <w:rStyle w:val="a4"/>
                <w:rFonts w:ascii="微软雅黑" w:hAnsi="微软雅黑"/>
                <w:noProof/>
              </w:rPr>
              <w:t>1</w:t>
            </w:r>
            <w:r w:rsidR="004A2C25">
              <w:rPr>
                <w:rFonts w:eastAsiaTheme="minorEastAsia"/>
                <w:noProof/>
                <w:szCs w:val="24"/>
              </w:rPr>
              <w:tab/>
            </w:r>
            <w:r w:rsidR="004A2C25" w:rsidRPr="000125D3">
              <w:rPr>
                <w:rStyle w:val="a4"/>
                <w:rFonts w:ascii="微软雅黑" w:hAnsi="微软雅黑"/>
                <w:noProof/>
              </w:rPr>
              <w:t>前言</w:t>
            </w:r>
            <w:r w:rsidR="004A2C25">
              <w:rPr>
                <w:noProof/>
                <w:webHidden/>
              </w:rPr>
              <w:tab/>
            </w:r>
            <w:r w:rsidR="004A2C25">
              <w:rPr>
                <w:noProof/>
                <w:webHidden/>
              </w:rPr>
              <w:fldChar w:fldCharType="begin"/>
            </w:r>
            <w:r w:rsidR="004A2C25">
              <w:rPr>
                <w:noProof/>
                <w:webHidden/>
              </w:rPr>
              <w:instrText xml:space="preserve"> PAGEREF _Toc522392335 \h </w:instrText>
            </w:r>
            <w:r w:rsidR="004A2C25">
              <w:rPr>
                <w:noProof/>
                <w:webHidden/>
              </w:rPr>
            </w:r>
            <w:r w:rsidR="004A2C25">
              <w:rPr>
                <w:noProof/>
                <w:webHidden/>
              </w:rPr>
              <w:fldChar w:fldCharType="separate"/>
            </w:r>
            <w:r w:rsidR="004A2C25">
              <w:rPr>
                <w:noProof/>
                <w:webHidden/>
              </w:rPr>
              <w:t>7</w:t>
            </w:r>
            <w:r w:rsidR="004A2C25">
              <w:rPr>
                <w:noProof/>
                <w:webHidden/>
              </w:rPr>
              <w:fldChar w:fldCharType="end"/>
            </w:r>
          </w:hyperlink>
        </w:p>
        <w:p w14:paraId="0D2D13B3" w14:textId="77777777" w:rsidR="004A2C25" w:rsidRDefault="00C8044D">
          <w:pPr>
            <w:pStyle w:val="21"/>
            <w:tabs>
              <w:tab w:val="left" w:pos="1260"/>
              <w:tab w:val="right" w:leader="dot" w:pos="8296"/>
            </w:tabs>
            <w:ind w:left="480"/>
            <w:rPr>
              <w:rFonts w:eastAsiaTheme="minorEastAsia"/>
              <w:noProof/>
              <w:szCs w:val="24"/>
            </w:rPr>
          </w:pPr>
          <w:hyperlink w:anchor="_Toc522392336" w:history="1">
            <w:r w:rsidR="004A2C25" w:rsidRPr="000125D3">
              <w:rPr>
                <w:rStyle w:val="a4"/>
                <w:rFonts w:ascii="微软雅黑" w:hAnsi="微软雅黑"/>
                <w:noProof/>
              </w:rPr>
              <w:t>1.1</w:t>
            </w:r>
            <w:r w:rsidR="004A2C25">
              <w:rPr>
                <w:rFonts w:eastAsiaTheme="minorEastAsia"/>
                <w:noProof/>
                <w:szCs w:val="24"/>
              </w:rPr>
              <w:tab/>
            </w:r>
            <w:r w:rsidR="004A2C25" w:rsidRPr="000125D3">
              <w:rPr>
                <w:rStyle w:val="a4"/>
                <w:rFonts w:ascii="微软雅黑" w:hAnsi="微软雅黑"/>
                <w:noProof/>
              </w:rPr>
              <w:t>文档介绍</w:t>
            </w:r>
            <w:r w:rsidR="004A2C25">
              <w:rPr>
                <w:noProof/>
                <w:webHidden/>
              </w:rPr>
              <w:tab/>
            </w:r>
            <w:r w:rsidR="004A2C25">
              <w:rPr>
                <w:noProof/>
                <w:webHidden/>
              </w:rPr>
              <w:fldChar w:fldCharType="begin"/>
            </w:r>
            <w:r w:rsidR="004A2C25">
              <w:rPr>
                <w:noProof/>
                <w:webHidden/>
              </w:rPr>
              <w:instrText xml:space="preserve"> PAGEREF _Toc522392336 \h </w:instrText>
            </w:r>
            <w:r w:rsidR="004A2C25">
              <w:rPr>
                <w:noProof/>
                <w:webHidden/>
              </w:rPr>
            </w:r>
            <w:r w:rsidR="004A2C25">
              <w:rPr>
                <w:noProof/>
                <w:webHidden/>
              </w:rPr>
              <w:fldChar w:fldCharType="separate"/>
            </w:r>
            <w:r w:rsidR="004A2C25">
              <w:rPr>
                <w:noProof/>
                <w:webHidden/>
              </w:rPr>
              <w:t>7</w:t>
            </w:r>
            <w:r w:rsidR="004A2C25">
              <w:rPr>
                <w:noProof/>
                <w:webHidden/>
              </w:rPr>
              <w:fldChar w:fldCharType="end"/>
            </w:r>
          </w:hyperlink>
        </w:p>
        <w:p w14:paraId="15597107" w14:textId="77777777" w:rsidR="004A2C25" w:rsidRDefault="00C8044D">
          <w:pPr>
            <w:pStyle w:val="31"/>
            <w:tabs>
              <w:tab w:val="left" w:pos="2100"/>
              <w:tab w:val="right" w:leader="dot" w:pos="8296"/>
            </w:tabs>
            <w:ind w:left="960"/>
            <w:rPr>
              <w:rFonts w:eastAsiaTheme="minorEastAsia"/>
              <w:noProof/>
              <w:szCs w:val="24"/>
            </w:rPr>
          </w:pPr>
          <w:hyperlink w:anchor="_Toc522392337" w:history="1">
            <w:r w:rsidR="004A2C25" w:rsidRPr="000125D3">
              <w:rPr>
                <w:rStyle w:val="a4"/>
                <w:rFonts w:ascii="微软雅黑" w:hAnsi="微软雅黑"/>
                <w:noProof/>
              </w:rPr>
              <w:t>1.1.1</w:t>
            </w:r>
            <w:r w:rsidR="004A2C25">
              <w:rPr>
                <w:rFonts w:eastAsiaTheme="minorEastAsia"/>
                <w:noProof/>
                <w:szCs w:val="24"/>
              </w:rPr>
              <w:tab/>
            </w:r>
            <w:r w:rsidR="004A2C25" w:rsidRPr="000125D3">
              <w:rPr>
                <w:rStyle w:val="a4"/>
                <w:rFonts w:ascii="微软雅黑" w:hAnsi="微软雅黑"/>
                <w:noProof/>
              </w:rPr>
              <w:t>文档目的</w:t>
            </w:r>
            <w:r w:rsidR="004A2C25">
              <w:rPr>
                <w:noProof/>
                <w:webHidden/>
              </w:rPr>
              <w:tab/>
            </w:r>
            <w:r w:rsidR="004A2C25">
              <w:rPr>
                <w:noProof/>
                <w:webHidden/>
              </w:rPr>
              <w:fldChar w:fldCharType="begin"/>
            </w:r>
            <w:r w:rsidR="004A2C25">
              <w:rPr>
                <w:noProof/>
                <w:webHidden/>
              </w:rPr>
              <w:instrText xml:space="preserve"> PAGEREF _Toc522392337 \h </w:instrText>
            </w:r>
            <w:r w:rsidR="004A2C25">
              <w:rPr>
                <w:noProof/>
                <w:webHidden/>
              </w:rPr>
            </w:r>
            <w:r w:rsidR="004A2C25">
              <w:rPr>
                <w:noProof/>
                <w:webHidden/>
              </w:rPr>
              <w:fldChar w:fldCharType="separate"/>
            </w:r>
            <w:r w:rsidR="004A2C25">
              <w:rPr>
                <w:noProof/>
                <w:webHidden/>
              </w:rPr>
              <w:t>7</w:t>
            </w:r>
            <w:r w:rsidR="004A2C25">
              <w:rPr>
                <w:noProof/>
                <w:webHidden/>
              </w:rPr>
              <w:fldChar w:fldCharType="end"/>
            </w:r>
          </w:hyperlink>
        </w:p>
        <w:p w14:paraId="2351D975" w14:textId="77777777" w:rsidR="004A2C25" w:rsidRDefault="00C8044D">
          <w:pPr>
            <w:pStyle w:val="31"/>
            <w:tabs>
              <w:tab w:val="left" w:pos="2100"/>
              <w:tab w:val="right" w:leader="dot" w:pos="8296"/>
            </w:tabs>
            <w:ind w:left="960"/>
            <w:rPr>
              <w:rFonts w:eastAsiaTheme="minorEastAsia"/>
              <w:noProof/>
              <w:szCs w:val="24"/>
            </w:rPr>
          </w:pPr>
          <w:hyperlink w:anchor="_Toc522392338" w:history="1">
            <w:r w:rsidR="004A2C25" w:rsidRPr="000125D3">
              <w:rPr>
                <w:rStyle w:val="a4"/>
                <w:rFonts w:ascii="微软雅黑" w:hAnsi="微软雅黑"/>
                <w:noProof/>
              </w:rPr>
              <w:t>1.1.2</w:t>
            </w:r>
            <w:r w:rsidR="004A2C25">
              <w:rPr>
                <w:rFonts w:eastAsiaTheme="minorEastAsia"/>
                <w:noProof/>
                <w:szCs w:val="24"/>
              </w:rPr>
              <w:tab/>
            </w:r>
            <w:r w:rsidR="004A2C25" w:rsidRPr="000125D3">
              <w:rPr>
                <w:rStyle w:val="a4"/>
                <w:rFonts w:ascii="微软雅黑" w:hAnsi="微软雅黑"/>
                <w:noProof/>
              </w:rPr>
              <w:t>预期读者</w:t>
            </w:r>
            <w:r w:rsidR="004A2C25">
              <w:rPr>
                <w:noProof/>
                <w:webHidden/>
              </w:rPr>
              <w:tab/>
            </w:r>
            <w:r w:rsidR="004A2C25">
              <w:rPr>
                <w:noProof/>
                <w:webHidden/>
              </w:rPr>
              <w:fldChar w:fldCharType="begin"/>
            </w:r>
            <w:r w:rsidR="004A2C25">
              <w:rPr>
                <w:noProof/>
                <w:webHidden/>
              </w:rPr>
              <w:instrText xml:space="preserve"> PAGEREF _Toc522392338 \h </w:instrText>
            </w:r>
            <w:r w:rsidR="004A2C25">
              <w:rPr>
                <w:noProof/>
                <w:webHidden/>
              </w:rPr>
            </w:r>
            <w:r w:rsidR="004A2C25">
              <w:rPr>
                <w:noProof/>
                <w:webHidden/>
              </w:rPr>
              <w:fldChar w:fldCharType="separate"/>
            </w:r>
            <w:r w:rsidR="004A2C25">
              <w:rPr>
                <w:noProof/>
                <w:webHidden/>
              </w:rPr>
              <w:t>8</w:t>
            </w:r>
            <w:r w:rsidR="004A2C25">
              <w:rPr>
                <w:noProof/>
                <w:webHidden/>
              </w:rPr>
              <w:fldChar w:fldCharType="end"/>
            </w:r>
          </w:hyperlink>
        </w:p>
        <w:p w14:paraId="16103506" w14:textId="77777777" w:rsidR="004A2C25" w:rsidRDefault="00C8044D">
          <w:pPr>
            <w:pStyle w:val="31"/>
            <w:tabs>
              <w:tab w:val="left" w:pos="2100"/>
              <w:tab w:val="right" w:leader="dot" w:pos="8296"/>
            </w:tabs>
            <w:ind w:left="960"/>
            <w:rPr>
              <w:rFonts w:eastAsiaTheme="minorEastAsia"/>
              <w:noProof/>
              <w:szCs w:val="24"/>
            </w:rPr>
          </w:pPr>
          <w:hyperlink w:anchor="_Toc522392339" w:history="1">
            <w:r w:rsidR="004A2C25" w:rsidRPr="000125D3">
              <w:rPr>
                <w:rStyle w:val="a4"/>
                <w:rFonts w:ascii="微软雅黑" w:hAnsi="微软雅黑"/>
                <w:noProof/>
              </w:rPr>
              <w:t>1.1.3</w:t>
            </w:r>
            <w:r w:rsidR="004A2C25">
              <w:rPr>
                <w:rFonts w:eastAsiaTheme="minorEastAsia"/>
                <w:noProof/>
                <w:szCs w:val="24"/>
              </w:rPr>
              <w:tab/>
            </w:r>
            <w:r w:rsidR="004A2C25" w:rsidRPr="000125D3">
              <w:rPr>
                <w:rStyle w:val="a4"/>
                <w:rFonts w:ascii="微软雅黑" w:hAnsi="微软雅黑"/>
                <w:noProof/>
              </w:rPr>
              <w:t>名词解释</w:t>
            </w:r>
            <w:r w:rsidR="004A2C25">
              <w:rPr>
                <w:noProof/>
                <w:webHidden/>
              </w:rPr>
              <w:tab/>
            </w:r>
            <w:r w:rsidR="004A2C25">
              <w:rPr>
                <w:noProof/>
                <w:webHidden/>
              </w:rPr>
              <w:fldChar w:fldCharType="begin"/>
            </w:r>
            <w:r w:rsidR="004A2C25">
              <w:rPr>
                <w:noProof/>
                <w:webHidden/>
              </w:rPr>
              <w:instrText xml:space="preserve"> PAGEREF _Toc522392339 \h </w:instrText>
            </w:r>
            <w:r w:rsidR="004A2C25">
              <w:rPr>
                <w:noProof/>
                <w:webHidden/>
              </w:rPr>
            </w:r>
            <w:r w:rsidR="004A2C25">
              <w:rPr>
                <w:noProof/>
                <w:webHidden/>
              </w:rPr>
              <w:fldChar w:fldCharType="separate"/>
            </w:r>
            <w:r w:rsidR="004A2C25">
              <w:rPr>
                <w:noProof/>
                <w:webHidden/>
              </w:rPr>
              <w:t>9</w:t>
            </w:r>
            <w:r w:rsidR="004A2C25">
              <w:rPr>
                <w:noProof/>
                <w:webHidden/>
              </w:rPr>
              <w:fldChar w:fldCharType="end"/>
            </w:r>
          </w:hyperlink>
        </w:p>
        <w:p w14:paraId="06CEE0A7" w14:textId="77777777" w:rsidR="004A2C25" w:rsidRDefault="00C8044D">
          <w:pPr>
            <w:pStyle w:val="10"/>
            <w:tabs>
              <w:tab w:val="left" w:pos="840"/>
              <w:tab w:val="right" w:leader="dot" w:pos="8296"/>
            </w:tabs>
            <w:rPr>
              <w:rFonts w:eastAsiaTheme="minorEastAsia"/>
              <w:noProof/>
              <w:szCs w:val="24"/>
            </w:rPr>
          </w:pPr>
          <w:hyperlink w:anchor="_Toc522392340" w:history="1">
            <w:r w:rsidR="004A2C25" w:rsidRPr="000125D3">
              <w:rPr>
                <w:rStyle w:val="a4"/>
                <w:rFonts w:ascii="微软雅黑" w:hAnsi="微软雅黑"/>
                <w:noProof/>
              </w:rPr>
              <w:t>2</w:t>
            </w:r>
            <w:r w:rsidR="004A2C25">
              <w:rPr>
                <w:rFonts w:eastAsiaTheme="minorEastAsia"/>
                <w:noProof/>
                <w:szCs w:val="24"/>
              </w:rPr>
              <w:tab/>
            </w:r>
            <w:r w:rsidR="004A2C25" w:rsidRPr="000125D3">
              <w:rPr>
                <w:rStyle w:val="a4"/>
                <w:rFonts w:ascii="微软雅黑" w:hAnsi="微软雅黑"/>
                <w:noProof/>
              </w:rPr>
              <w:t>工程结构规约</w:t>
            </w:r>
            <w:r w:rsidR="004A2C25">
              <w:rPr>
                <w:noProof/>
                <w:webHidden/>
              </w:rPr>
              <w:tab/>
            </w:r>
            <w:r w:rsidR="004A2C25">
              <w:rPr>
                <w:noProof/>
                <w:webHidden/>
              </w:rPr>
              <w:fldChar w:fldCharType="begin"/>
            </w:r>
            <w:r w:rsidR="004A2C25">
              <w:rPr>
                <w:noProof/>
                <w:webHidden/>
              </w:rPr>
              <w:instrText xml:space="preserve"> PAGEREF _Toc522392340 \h </w:instrText>
            </w:r>
            <w:r w:rsidR="004A2C25">
              <w:rPr>
                <w:noProof/>
                <w:webHidden/>
              </w:rPr>
            </w:r>
            <w:r w:rsidR="004A2C25">
              <w:rPr>
                <w:noProof/>
                <w:webHidden/>
              </w:rPr>
              <w:fldChar w:fldCharType="separate"/>
            </w:r>
            <w:r w:rsidR="004A2C25">
              <w:rPr>
                <w:noProof/>
                <w:webHidden/>
              </w:rPr>
              <w:t>11</w:t>
            </w:r>
            <w:r w:rsidR="004A2C25">
              <w:rPr>
                <w:noProof/>
                <w:webHidden/>
              </w:rPr>
              <w:fldChar w:fldCharType="end"/>
            </w:r>
          </w:hyperlink>
        </w:p>
        <w:p w14:paraId="498D265B" w14:textId="77777777" w:rsidR="004A2C25" w:rsidRDefault="00C8044D">
          <w:pPr>
            <w:pStyle w:val="21"/>
            <w:tabs>
              <w:tab w:val="left" w:pos="1260"/>
              <w:tab w:val="right" w:leader="dot" w:pos="8296"/>
            </w:tabs>
            <w:ind w:left="480"/>
            <w:rPr>
              <w:rFonts w:eastAsiaTheme="minorEastAsia"/>
              <w:noProof/>
              <w:szCs w:val="24"/>
            </w:rPr>
          </w:pPr>
          <w:hyperlink w:anchor="_Toc522392341" w:history="1">
            <w:r w:rsidR="004A2C25" w:rsidRPr="000125D3">
              <w:rPr>
                <w:rStyle w:val="a4"/>
                <w:rFonts w:ascii="微软雅黑" w:hAnsi="微软雅黑"/>
                <w:noProof/>
              </w:rPr>
              <w:t>2.1</w:t>
            </w:r>
            <w:r w:rsidR="004A2C25">
              <w:rPr>
                <w:rFonts w:eastAsiaTheme="minorEastAsia"/>
                <w:noProof/>
                <w:szCs w:val="24"/>
              </w:rPr>
              <w:tab/>
            </w:r>
            <w:r w:rsidR="004A2C25" w:rsidRPr="000125D3">
              <w:rPr>
                <w:rStyle w:val="a4"/>
                <w:rFonts w:ascii="微软雅黑" w:hAnsi="微软雅黑"/>
                <w:noProof/>
              </w:rPr>
              <w:t>工程结构</w:t>
            </w:r>
            <w:r w:rsidR="004A2C25">
              <w:rPr>
                <w:noProof/>
                <w:webHidden/>
              </w:rPr>
              <w:tab/>
            </w:r>
            <w:r w:rsidR="004A2C25">
              <w:rPr>
                <w:noProof/>
                <w:webHidden/>
              </w:rPr>
              <w:fldChar w:fldCharType="begin"/>
            </w:r>
            <w:r w:rsidR="004A2C25">
              <w:rPr>
                <w:noProof/>
                <w:webHidden/>
              </w:rPr>
              <w:instrText xml:space="preserve"> PAGEREF _Toc522392341 \h </w:instrText>
            </w:r>
            <w:r w:rsidR="004A2C25">
              <w:rPr>
                <w:noProof/>
                <w:webHidden/>
              </w:rPr>
            </w:r>
            <w:r w:rsidR="004A2C25">
              <w:rPr>
                <w:noProof/>
                <w:webHidden/>
              </w:rPr>
              <w:fldChar w:fldCharType="separate"/>
            </w:r>
            <w:r w:rsidR="004A2C25">
              <w:rPr>
                <w:noProof/>
                <w:webHidden/>
              </w:rPr>
              <w:t>11</w:t>
            </w:r>
            <w:r w:rsidR="004A2C25">
              <w:rPr>
                <w:noProof/>
                <w:webHidden/>
              </w:rPr>
              <w:fldChar w:fldCharType="end"/>
            </w:r>
          </w:hyperlink>
        </w:p>
        <w:p w14:paraId="47055A08" w14:textId="77777777" w:rsidR="004A2C25" w:rsidRDefault="00C8044D">
          <w:pPr>
            <w:pStyle w:val="21"/>
            <w:tabs>
              <w:tab w:val="left" w:pos="1260"/>
              <w:tab w:val="right" w:leader="dot" w:pos="8296"/>
            </w:tabs>
            <w:ind w:left="480"/>
            <w:rPr>
              <w:rFonts w:eastAsiaTheme="minorEastAsia"/>
              <w:noProof/>
              <w:szCs w:val="24"/>
            </w:rPr>
          </w:pPr>
          <w:hyperlink w:anchor="_Toc522392342" w:history="1">
            <w:r w:rsidR="004A2C25" w:rsidRPr="000125D3">
              <w:rPr>
                <w:rStyle w:val="a4"/>
                <w:rFonts w:ascii="微软雅黑" w:hAnsi="微软雅黑"/>
                <w:noProof/>
              </w:rPr>
              <w:t>2.2</w:t>
            </w:r>
            <w:r w:rsidR="004A2C25">
              <w:rPr>
                <w:rFonts w:eastAsiaTheme="minorEastAsia"/>
                <w:noProof/>
                <w:szCs w:val="24"/>
              </w:rPr>
              <w:tab/>
            </w:r>
            <w:r w:rsidR="004A2C25" w:rsidRPr="000125D3">
              <w:rPr>
                <w:rStyle w:val="a4"/>
                <w:rFonts w:ascii="微软雅黑" w:hAnsi="微软雅黑"/>
                <w:noProof/>
              </w:rPr>
              <w:t>依赖库</w:t>
            </w:r>
            <w:r w:rsidR="004A2C25">
              <w:rPr>
                <w:noProof/>
                <w:webHidden/>
              </w:rPr>
              <w:tab/>
            </w:r>
            <w:r w:rsidR="004A2C25">
              <w:rPr>
                <w:noProof/>
                <w:webHidden/>
              </w:rPr>
              <w:fldChar w:fldCharType="begin"/>
            </w:r>
            <w:r w:rsidR="004A2C25">
              <w:rPr>
                <w:noProof/>
                <w:webHidden/>
              </w:rPr>
              <w:instrText xml:space="preserve"> PAGEREF _Toc522392342 \h </w:instrText>
            </w:r>
            <w:r w:rsidR="004A2C25">
              <w:rPr>
                <w:noProof/>
                <w:webHidden/>
              </w:rPr>
            </w:r>
            <w:r w:rsidR="004A2C25">
              <w:rPr>
                <w:noProof/>
                <w:webHidden/>
              </w:rPr>
              <w:fldChar w:fldCharType="separate"/>
            </w:r>
            <w:r w:rsidR="004A2C25">
              <w:rPr>
                <w:noProof/>
                <w:webHidden/>
              </w:rPr>
              <w:t>13</w:t>
            </w:r>
            <w:r w:rsidR="004A2C25">
              <w:rPr>
                <w:noProof/>
                <w:webHidden/>
              </w:rPr>
              <w:fldChar w:fldCharType="end"/>
            </w:r>
          </w:hyperlink>
        </w:p>
        <w:p w14:paraId="335BD11B" w14:textId="77777777" w:rsidR="004A2C25" w:rsidRDefault="00C8044D">
          <w:pPr>
            <w:pStyle w:val="21"/>
            <w:tabs>
              <w:tab w:val="left" w:pos="1260"/>
              <w:tab w:val="right" w:leader="dot" w:pos="8296"/>
            </w:tabs>
            <w:ind w:left="480"/>
            <w:rPr>
              <w:rFonts w:eastAsiaTheme="minorEastAsia"/>
              <w:noProof/>
              <w:szCs w:val="24"/>
            </w:rPr>
          </w:pPr>
          <w:hyperlink w:anchor="_Toc522392343" w:history="1">
            <w:r w:rsidR="004A2C25" w:rsidRPr="000125D3">
              <w:rPr>
                <w:rStyle w:val="a4"/>
                <w:rFonts w:ascii="微软雅黑" w:hAnsi="微软雅黑"/>
                <w:noProof/>
              </w:rPr>
              <w:t>2.3</w:t>
            </w:r>
            <w:r w:rsidR="004A2C25">
              <w:rPr>
                <w:rFonts w:eastAsiaTheme="minorEastAsia"/>
                <w:noProof/>
                <w:szCs w:val="24"/>
              </w:rPr>
              <w:tab/>
            </w:r>
            <w:r w:rsidR="004A2C25" w:rsidRPr="000125D3">
              <w:rPr>
                <w:rStyle w:val="a4"/>
                <w:rFonts w:ascii="微软雅黑" w:hAnsi="微软雅黑"/>
                <w:noProof/>
              </w:rPr>
              <w:t>服务器</w:t>
            </w:r>
            <w:r w:rsidR="004A2C25">
              <w:rPr>
                <w:noProof/>
                <w:webHidden/>
              </w:rPr>
              <w:tab/>
            </w:r>
            <w:r w:rsidR="004A2C25">
              <w:rPr>
                <w:noProof/>
                <w:webHidden/>
              </w:rPr>
              <w:fldChar w:fldCharType="begin"/>
            </w:r>
            <w:r w:rsidR="004A2C25">
              <w:rPr>
                <w:noProof/>
                <w:webHidden/>
              </w:rPr>
              <w:instrText xml:space="preserve"> PAGEREF _Toc522392343 \h </w:instrText>
            </w:r>
            <w:r w:rsidR="004A2C25">
              <w:rPr>
                <w:noProof/>
                <w:webHidden/>
              </w:rPr>
            </w:r>
            <w:r w:rsidR="004A2C25">
              <w:rPr>
                <w:noProof/>
                <w:webHidden/>
              </w:rPr>
              <w:fldChar w:fldCharType="separate"/>
            </w:r>
            <w:r w:rsidR="004A2C25">
              <w:rPr>
                <w:noProof/>
                <w:webHidden/>
              </w:rPr>
              <w:t>15</w:t>
            </w:r>
            <w:r w:rsidR="004A2C25">
              <w:rPr>
                <w:noProof/>
                <w:webHidden/>
              </w:rPr>
              <w:fldChar w:fldCharType="end"/>
            </w:r>
          </w:hyperlink>
        </w:p>
        <w:p w14:paraId="6471B75F" w14:textId="77777777" w:rsidR="004A2C25" w:rsidRDefault="00C8044D">
          <w:pPr>
            <w:pStyle w:val="10"/>
            <w:tabs>
              <w:tab w:val="left" w:pos="840"/>
              <w:tab w:val="right" w:leader="dot" w:pos="8296"/>
            </w:tabs>
            <w:rPr>
              <w:rFonts w:eastAsiaTheme="minorEastAsia"/>
              <w:noProof/>
              <w:szCs w:val="24"/>
            </w:rPr>
          </w:pPr>
          <w:hyperlink w:anchor="_Toc522392344" w:history="1">
            <w:r w:rsidR="004A2C25" w:rsidRPr="000125D3">
              <w:rPr>
                <w:rStyle w:val="a4"/>
                <w:rFonts w:ascii="微软雅黑" w:hAnsi="微软雅黑"/>
                <w:noProof/>
              </w:rPr>
              <w:t>3</w:t>
            </w:r>
            <w:r w:rsidR="004A2C25">
              <w:rPr>
                <w:rFonts w:eastAsiaTheme="minorEastAsia"/>
                <w:noProof/>
                <w:szCs w:val="24"/>
              </w:rPr>
              <w:tab/>
            </w:r>
            <w:r w:rsidR="004A2C25" w:rsidRPr="000125D3">
              <w:rPr>
                <w:rStyle w:val="a4"/>
                <w:rFonts w:ascii="微软雅黑" w:hAnsi="微软雅黑"/>
                <w:noProof/>
              </w:rPr>
              <w:t>编程规约（Java）</w:t>
            </w:r>
            <w:r w:rsidR="004A2C25">
              <w:rPr>
                <w:noProof/>
                <w:webHidden/>
              </w:rPr>
              <w:tab/>
            </w:r>
            <w:r w:rsidR="004A2C25">
              <w:rPr>
                <w:noProof/>
                <w:webHidden/>
              </w:rPr>
              <w:fldChar w:fldCharType="begin"/>
            </w:r>
            <w:r w:rsidR="004A2C25">
              <w:rPr>
                <w:noProof/>
                <w:webHidden/>
              </w:rPr>
              <w:instrText xml:space="preserve"> PAGEREF _Toc522392344 \h </w:instrText>
            </w:r>
            <w:r w:rsidR="004A2C25">
              <w:rPr>
                <w:noProof/>
                <w:webHidden/>
              </w:rPr>
            </w:r>
            <w:r w:rsidR="004A2C25">
              <w:rPr>
                <w:noProof/>
                <w:webHidden/>
              </w:rPr>
              <w:fldChar w:fldCharType="separate"/>
            </w:r>
            <w:r w:rsidR="004A2C25">
              <w:rPr>
                <w:noProof/>
                <w:webHidden/>
              </w:rPr>
              <w:t>16</w:t>
            </w:r>
            <w:r w:rsidR="004A2C25">
              <w:rPr>
                <w:noProof/>
                <w:webHidden/>
              </w:rPr>
              <w:fldChar w:fldCharType="end"/>
            </w:r>
          </w:hyperlink>
        </w:p>
        <w:p w14:paraId="7994AB0C" w14:textId="77777777" w:rsidR="004A2C25" w:rsidRDefault="00C8044D">
          <w:pPr>
            <w:pStyle w:val="21"/>
            <w:tabs>
              <w:tab w:val="left" w:pos="1260"/>
              <w:tab w:val="right" w:leader="dot" w:pos="8296"/>
            </w:tabs>
            <w:ind w:left="480"/>
            <w:rPr>
              <w:rFonts w:eastAsiaTheme="minorEastAsia"/>
              <w:noProof/>
              <w:szCs w:val="24"/>
            </w:rPr>
          </w:pPr>
          <w:hyperlink w:anchor="_Toc522392345" w:history="1">
            <w:r w:rsidR="004A2C25" w:rsidRPr="000125D3">
              <w:rPr>
                <w:rStyle w:val="a4"/>
                <w:rFonts w:ascii="微软雅黑" w:hAnsi="微软雅黑"/>
                <w:noProof/>
              </w:rPr>
              <w:t>3.1</w:t>
            </w:r>
            <w:r w:rsidR="004A2C25">
              <w:rPr>
                <w:rFonts w:eastAsiaTheme="minorEastAsia"/>
                <w:noProof/>
                <w:szCs w:val="24"/>
              </w:rPr>
              <w:tab/>
            </w:r>
            <w:r w:rsidR="004A2C25" w:rsidRPr="000125D3">
              <w:rPr>
                <w:rStyle w:val="a4"/>
                <w:rFonts w:ascii="微软雅黑" w:hAnsi="微软雅黑"/>
                <w:noProof/>
              </w:rPr>
              <w:t>源文件结构</w:t>
            </w:r>
            <w:r w:rsidR="004A2C25">
              <w:rPr>
                <w:noProof/>
                <w:webHidden/>
              </w:rPr>
              <w:tab/>
            </w:r>
            <w:r w:rsidR="004A2C25">
              <w:rPr>
                <w:noProof/>
                <w:webHidden/>
              </w:rPr>
              <w:fldChar w:fldCharType="begin"/>
            </w:r>
            <w:r w:rsidR="004A2C25">
              <w:rPr>
                <w:noProof/>
                <w:webHidden/>
              </w:rPr>
              <w:instrText xml:space="preserve"> PAGEREF _Toc522392345 \h </w:instrText>
            </w:r>
            <w:r w:rsidR="004A2C25">
              <w:rPr>
                <w:noProof/>
                <w:webHidden/>
              </w:rPr>
            </w:r>
            <w:r w:rsidR="004A2C25">
              <w:rPr>
                <w:noProof/>
                <w:webHidden/>
              </w:rPr>
              <w:fldChar w:fldCharType="separate"/>
            </w:r>
            <w:r w:rsidR="004A2C25">
              <w:rPr>
                <w:noProof/>
                <w:webHidden/>
              </w:rPr>
              <w:t>16</w:t>
            </w:r>
            <w:r w:rsidR="004A2C25">
              <w:rPr>
                <w:noProof/>
                <w:webHidden/>
              </w:rPr>
              <w:fldChar w:fldCharType="end"/>
            </w:r>
          </w:hyperlink>
        </w:p>
        <w:p w14:paraId="5772EF02" w14:textId="77777777" w:rsidR="004A2C25" w:rsidRDefault="00C8044D">
          <w:pPr>
            <w:pStyle w:val="21"/>
            <w:tabs>
              <w:tab w:val="left" w:pos="1260"/>
              <w:tab w:val="right" w:leader="dot" w:pos="8296"/>
            </w:tabs>
            <w:ind w:left="480"/>
            <w:rPr>
              <w:rFonts w:eastAsiaTheme="minorEastAsia"/>
              <w:noProof/>
              <w:szCs w:val="24"/>
            </w:rPr>
          </w:pPr>
          <w:hyperlink w:anchor="_Toc522392346" w:history="1">
            <w:r w:rsidR="004A2C25" w:rsidRPr="000125D3">
              <w:rPr>
                <w:rStyle w:val="a4"/>
                <w:rFonts w:ascii="微软雅黑" w:hAnsi="微软雅黑"/>
                <w:noProof/>
              </w:rPr>
              <w:t>3.2</w:t>
            </w:r>
            <w:r w:rsidR="004A2C25">
              <w:rPr>
                <w:rFonts w:eastAsiaTheme="minorEastAsia"/>
                <w:noProof/>
                <w:szCs w:val="24"/>
              </w:rPr>
              <w:tab/>
            </w:r>
            <w:r w:rsidR="004A2C25" w:rsidRPr="000125D3">
              <w:rPr>
                <w:rStyle w:val="a4"/>
                <w:rFonts w:ascii="微软雅黑" w:hAnsi="微软雅黑"/>
                <w:noProof/>
              </w:rPr>
              <w:t>命名风格</w:t>
            </w:r>
            <w:r w:rsidR="004A2C25">
              <w:rPr>
                <w:noProof/>
                <w:webHidden/>
              </w:rPr>
              <w:tab/>
            </w:r>
            <w:r w:rsidR="004A2C25">
              <w:rPr>
                <w:noProof/>
                <w:webHidden/>
              </w:rPr>
              <w:fldChar w:fldCharType="begin"/>
            </w:r>
            <w:r w:rsidR="004A2C25">
              <w:rPr>
                <w:noProof/>
                <w:webHidden/>
              </w:rPr>
              <w:instrText xml:space="preserve"> PAGEREF _Toc522392346 \h </w:instrText>
            </w:r>
            <w:r w:rsidR="004A2C25">
              <w:rPr>
                <w:noProof/>
                <w:webHidden/>
              </w:rPr>
            </w:r>
            <w:r w:rsidR="004A2C25">
              <w:rPr>
                <w:noProof/>
                <w:webHidden/>
              </w:rPr>
              <w:fldChar w:fldCharType="separate"/>
            </w:r>
            <w:r w:rsidR="004A2C25">
              <w:rPr>
                <w:noProof/>
                <w:webHidden/>
              </w:rPr>
              <w:t>17</w:t>
            </w:r>
            <w:r w:rsidR="004A2C25">
              <w:rPr>
                <w:noProof/>
                <w:webHidden/>
              </w:rPr>
              <w:fldChar w:fldCharType="end"/>
            </w:r>
          </w:hyperlink>
        </w:p>
        <w:p w14:paraId="6F47FF1C" w14:textId="77777777" w:rsidR="004A2C25" w:rsidRDefault="00C8044D">
          <w:pPr>
            <w:pStyle w:val="21"/>
            <w:tabs>
              <w:tab w:val="left" w:pos="1260"/>
              <w:tab w:val="right" w:leader="dot" w:pos="8296"/>
            </w:tabs>
            <w:ind w:left="480"/>
            <w:rPr>
              <w:rFonts w:eastAsiaTheme="minorEastAsia"/>
              <w:noProof/>
              <w:szCs w:val="24"/>
            </w:rPr>
          </w:pPr>
          <w:hyperlink w:anchor="_Toc522392347" w:history="1">
            <w:r w:rsidR="004A2C25" w:rsidRPr="000125D3">
              <w:rPr>
                <w:rStyle w:val="a4"/>
                <w:rFonts w:ascii="微软雅黑" w:hAnsi="微软雅黑"/>
                <w:noProof/>
              </w:rPr>
              <w:t>3.3</w:t>
            </w:r>
            <w:r w:rsidR="004A2C25">
              <w:rPr>
                <w:rFonts w:eastAsiaTheme="minorEastAsia"/>
                <w:noProof/>
                <w:szCs w:val="24"/>
              </w:rPr>
              <w:tab/>
            </w:r>
            <w:r w:rsidR="004A2C25" w:rsidRPr="000125D3">
              <w:rPr>
                <w:rStyle w:val="a4"/>
                <w:rFonts w:ascii="微软雅黑" w:hAnsi="微软雅黑"/>
                <w:noProof/>
              </w:rPr>
              <w:t>常量定义</w:t>
            </w:r>
            <w:r w:rsidR="004A2C25">
              <w:rPr>
                <w:noProof/>
                <w:webHidden/>
              </w:rPr>
              <w:tab/>
            </w:r>
            <w:r w:rsidR="004A2C25">
              <w:rPr>
                <w:noProof/>
                <w:webHidden/>
              </w:rPr>
              <w:fldChar w:fldCharType="begin"/>
            </w:r>
            <w:r w:rsidR="004A2C25">
              <w:rPr>
                <w:noProof/>
                <w:webHidden/>
              </w:rPr>
              <w:instrText xml:space="preserve"> PAGEREF _Toc522392347 \h </w:instrText>
            </w:r>
            <w:r w:rsidR="004A2C25">
              <w:rPr>
                <w:noProof/>
                <w:webHidden/>
              </w:rPr>
            </w:r>
            <w:r w:rsidR="004A2C25">
              <w:rPr>
                <w:noProof/>
                <w:webHidden/>
              </w:rPr>
              <w:fldChar w:fldCharType="separate"/>
            </w:r>
            <w:r w:rsidR="004A2C25">
              <w:rPr>
                <w:noProof/>
                <w:webHidden/>
              </w:rPr>
              <w:t>20</w:t>
            </w:r>
            <w:r w:rsidR="004A2C25">
              <w:rPr>
                <w:noProof/>
                <w:webHidden/>
              </w:rPr>
              <w:fldChar w:fldCharType="end"/>
            </w:r>
          </w:hyperlink>
        </w:p>
        <w:p w14:paraId="3812B7C7" w14:textId="77777777" w:rsidR="004A2C25" w:rsidRDefault="00C8044D">
          <w:pPr>
            <w:pStyle w:val="21"/>
            <w:tabs>
              <w:tab w:val="left" w:pos="1260"/>
              <w:tab w:val="right" w:leader="dot" w:pos="8296"/>
            </w:tabs>
            <w:ind w:left="480"/>
            <w:rPr>
              <w:rFonts w:eastAsiaTheme="minorEastAsia"/>
              <w:noProof/>
              <w:szCs w:val="24"/>
            </w:rPr>
          </w:pPr>
          <w:hyperlink w:anchor="_Toc522392348" w:history="1">
            <w:r w:rsidR="004A2C25" w:rsidRPr="000125D3">
              <w:rPr>
                <w:rStyle w:val="a4"/>
                <w:rFonts w:ascii="微软雅黑" w:hAnsi="微软雅黑"/>
                <w:noProof/>
              </w:rPr>
              <w:t>3.4</w:t>
            </w:r>
            <w:r w:rsidR="004A2C25">
              <w:rPr>
                <w:rFonts w:eastAsiaTheme="minorEastAsia"/>
                <w:noProof/>
                <w:szCs w:val="24"/>
              </w:rPr>
              <w:tab/>
            </w:r>
            <w:r w:rsidR="004A2C25" w:rsidRPr="000125D3">
              <w:rPr>
                <w:rStyle w:val="a4"/>
                <w:rFonts w:ascii="微软雅黑" w:hAnsi="微软雅黑"/>
                <w:noProof/>
              </w:rPr>
              <w:t>代码格式</w:t>
            </w:r>
            <w:r w:rsidR="004A2C25">
              <w:rPr>
                <w:noProof/>
                <w:webHidden/>
              </w:rPr>
              <w:tab/>
            </w:r>
            <w:r w:rsidR="004A2C25">
              <w:rPr>
                <w:noProof/>
                <w:webHidden/>
              </w:rPr>
              <w:fldChar w:fldCharType="begin"/>
            </w:r>
            <w:r w:rsidR="004A2C25">
              <w:rPr>
                <w:noProof/>
                <w:webHidden/>
              </w:rPr>
              <w:instrText xml:space="preserve"> PAGEREF _Toc522392348 \h </w:instrText>
            </w:r>
            <w:r w:rsidR="004A2C25">
              <w:rPr>
                <w:noProof/>
                <w:webHidden/>
              </w:rPr>
            </w:r>
            <w:r w:rsidR="004A2C25">
              <w:rPr>
                <w:noProof/>
                <w:webHidden/>
              </w:rPr>
              <w:fldChar w:fldCharType="separate"/>
            </w:r>
            <w:r w:rsidR="004A2C25">
              <w:rPr>
                <w:noProof/>
                <w:webHidden/>
              </w:rPr>
              <w:t>22</w:t>
            </w:r>
            <w:r w:rsidR="004A2C25">
              <w:rPr>
                <w:noProof/>
                <w:webHidden/>
              </w:rPr>
              <w:fldChar w:fldCharType="end"/>
            </w:r>
          </w:hyperlink>
        </w:p>
        <w:p w14:paraId="412128A1" w14:textId="77777777" w:rsidR="004A2C25" w:rsidRDefault="00C8044D">
          <w:pPr>
            <w:pStyle w:val="21"/>
            <w:tabs>
              <w:tab w:val="left" w:pos="1260"/>
              <w:tab w:val="right" w:leader="dot" w:pos="8296"/>
            </w:tabs>
            <w:ind w:left="480"/>
            <w:rPr>
              <w:rFonts w:eastAsiaTheme="minorEastAsia"/>
              <w:noProof/>
              <w:szCs w:val="24"/>
            </w:rPr>
          </w:pPr>
          <w:hyperlink w:anchor="_Toc522392349" w:history="1">
            <w:r w:rsidR="004A2C25" w:rsidRPr="000125D3">
              <w:rPr>
                <w:rStyle w:val="a4"/>
                <w:rFonts w:ascii="微软雅黑" w:hAnsi="微软雅黑"/>
                <w:noProof/>
              </w:rPr>
              <w:t>3.5</w:t>
            </w:r>
            <w:r w:rsidR="004A2C25">
              <w:rPr>
                <w:rFonts w:eastAsiaTheme="minorEastAsia"/>
                <w:noProof/>
                <w:szCs w:val="24"/>
              </w:rPr>
              <w:tab/>
            </w:r>
            <w:r w:rsidR="004A2C25" w:rsidRPr="000125D3">
              <w:rPr>
                <w:rStyle w:val="a4"/>
                <w:rFonts w:ascii="微软雅黑" w:hAnsi="微软雅黑"/>
                <w:noProof/>
              </w:rPr>
              <w:t>OOP规约</w:t>
            </w:r>
            <w:r w:rsidR="004A2C25">
              <w:rPr>
                <w:noProof/>
                <w:webHidden/>
              </w:rPr>
              <w:tab/>
            </w:r>
            <w:r w:rsidR="004A2C25">
              <w:rPr>
                <w:noProof/>
                <w:webHidden/>
              </w:rPr>
              <w:fldChar w:fldCharType="begin"/>
            </w:r>
            <w:r w:rsidR="004A2C25">
              <w:rPr>
                <w:noProof/>
                <w:webHidden/>
              </w:rPr>
              <w:instrText xml:space="preserve"> PAGEREF _Toc522392349 \h </w:instrText>
            </w:r>
            <w:r w:rsidR="004A2C25">
              <w:rPr>
                <w:noProof/>
                <w:webHidden/>
              </w:rPr>
            </w:r>
            <w:r w:rsidR="004A2C25">
              <w:rPr>
                <w:noProof/>
                <w:webHidden/>
              </w:rPr>
              <w:fldChar w:fldCharType="separate"/>
            </w:r>
            <w:r w:rsidR="004A2C25">
              <w:rPr>
                <w:noProof/>
                <w:webHidden/>
              </w:rPr>
              <w:t>23</w:t>
            </w:r>
            <w:r w:rsidR="004A2C25">
              <w:rPr>
                <w:noProof/>
                <w:webHidden/>
              </w:rPr>
              <w:fldChar w:fldCharType="end"/>
            </w:r>
          </w:hyperlink>
        </w:p>
        <w:p w14:paraId="30209270" w14:textId="77777777" w:rsidR="004A2C25" w:rsidRDefault="00C8044D">
          <w:pPr>
            <w:pStyle w:val="21"/>
            <w:tabs>
              <w:tab w:val="left" w:pos="1260"/>
              <w:tab w:val="right" w:leader="dot" w:pos="8296"/>
            </w:tabs>
            <w:ind w:left="480"/>
            <w:rPr>
              <w:rFonts w:eastAsiaTheme="minorEastAsia"/>
              <w:noProof/>
              <w:szCs w:val="24"/>
            </w:rPr>
          </w:pPr>
          <w:hyperlink w:anchor="_Toc522392350" w:history="1">
            <w:r w:rsidR="004A2C25" w:rsidRPr="000125D3">
              <w:rPr>
                <w:rStyle w:val="a4"/>
                <w:rFonts w:ascii="微软雅黑" w:hAnsi="微软雅黑"/>
                <w:noProof/>
              </w:rPr>
              <w:t>3.6</w:t>
            </w:r>
            <w:r w:rsidR="004A2C25">
              <w:rPr>
                <w:rFonts w:eastAsiaTheme="minorEastAsia"/>
                <w:noProof/>
                <w:szCs w:val="24"/>
              </w:rPr>
              <w:tab/>
            </w:r>
            <w:r w:rsidR="004A2C25" w:rsidRPr="000125D3">
              <w:rPr>
                <w:rStyle w:val="a4"/>
                <w:rFonts w:ascii="微软雅黑" w:hAnsi="微软雅黑"/>
                <w:noProof/>
              </w:rPr>
              <w:t>集合处理</w:t>
            </w:r>
            <w:r w:rsidR="004A2C25">
              <w:rPr>
                <w:noProof/>
                <w:webHidden/>
              </w:rPr>
              <w:tab/>
            </w:r>
            <w:r w:rsidR="004A2C25">
              <w:rPr>
                <w:noProof/>
                <w:webHidden/>
              </w:rPr>
              <w:fldChar w:fldCharType="begin"/>
            </w:r>
            <w:r w:rsidR="004A2C25">
              <w:rPr>
                <w:noProof/>
                <w:webHidden/>
              </w:rPr>
              <w:instrText xml:space="preserve"> PAGEREF _Toc522392350 \h </w:instrText>
            </w:r>
            <w:r w:rsidR="004A2C25">
              <w:rPr>
                <w:noProof/>
                <w:webHidden/>
              </w:rPr>
            </w:r>
            <w:r w:rsidR="004A2C25">
              <w:rPr>
                <w:noProof/>
                <w:webHidden/>
              </w:rPr>
              <w:fldChar w:fldCharType="separate"/>
            </w:r>
            <w:r w:rsidR="004A2C25">
              <w:rPr>
                <w:noProof/>
                <w:webHidden/>
              </w:rPr>
              <w:t>27</w:t>
            </w:r>
            <w:r w:rsidR="004A2C25">
              <w:rPr>
                <w:noProof/>
                <w:webHidden/>
              </w:rPr>
              <w:fldChar w:fldCharType="end"/>
            </w:r>
          </w:hyperlink>
        </w:p>
        <w:p w14:paraId="6C9EA661" w14:textId="77777777" w:rsidR="004A2C25" w:rsidRDefault="00C8044D">
          <w:pPr>
            <w:pStyle w:val="21"/>
            <w:tabs>
              <w:tab w:val="left" w:pos="1260"/>
              <w:tab w:val="right" w:leader="dot" w:pos="8296"/>
            </w:tabs>
            <w:ind w:left="480"/>
            <w:rPr>
              <w:rFonts w:eastAsiaTheme="minorEastAsia"/>
              <w:noProof/>
              <w:szCs w:val="24"/>
            </w:rPr>
          </w:pPr>
          <w:hyperlink w:anchor="_Toc522392351" w:history="1">
            <w:r w:rsidR="004A2C25" w:rsidRPr="000125D3">
              <w:rPr>
                <w:rStyle w:val="a4"/>
                <w:rFonts w:ascii="微软雅黑" w:hAnsi="微软雅黑"/>
                <w:noProof/>
              </w:rPr>
              <w:t>3.7</w:t>
            </w:r>
            <w:r w:rsidR="004A2C25">
              <w:rPr>
                <w:rFonts w:eastAsiaTheme="minorEastAsia"/>
                <w:noProof/>
                <w:szCs w:val="24"/>
              </w:rPr>
              <w:tab/>
            </w:r>
            <w:r w:rsidR="004A2C25" w:rsidRPr="000125D3">
              <w:rPr>
                <w:rStyle w:val="a4"/>
                <w:rFonts w:ascii="微软雅黑" w:hAnsi="微软雅黑"/>
                <w:noProof/>
              </w:rPr>
              <w:t>并发处理</w:t>
            </w:r>
            <w:r w:rsidR="004A2C25">
              <w:rPr>
                <w:noProof/>
                <w:webHidden/>
              </w:rPr>
              <w:tab/>
            </w:r>
            <w:r w:rsidR="004A2C25">
              <w:rPr>
                <w:noProof/>
                <w:webHidden/>
              </w:rPr>
              <w:fldChar w:fldCharType="begin"/>
            </w:r>
            <w:r w:rsidR="004A2C25">
              <w:rPr>
                <w:noProof/>
                <w:webHidden/>
              </w:rPr>
              <w:instrText xml:space="preserve"> PAGEREF _Toc522392351 \h </w:instrText>
            </w:r>
            <w:r w:rsidR="004A2C25">
              <w:rPr>
                <w:noProof/>
                <w:webHidden/>
              </w:rPr>
            </w:r>
            <w:r w:rsidR="004A2C25">
              <w:rPr>
                <w:noProof/>
                <w:webHidden/>
              </w:rPr>
              <w:fldChar w:fldCharType="separate"/>
            </w:r>
            <w:r w:rsidR="004A2C25">
              <w:rPr>
                <w:noProof/>
                <w:webHidden/>
              </w:rPr>
              <w:t>29</w:t>
            </w:r>
            <w:r w:rsidR="004A2C25">
              <w:rPr>
                <w:noProof/>
                <w:webHidden/>
              </w:rPr>
              <w:fldChar w:fldCharType="end"/>
            </w:r>
          </w:hyperlink>
        </w:p>
        <w:p w14:paraId="1D61D352" w14:textId="77777777" w:rsidR="004A2C25" w:rsidRDefault="00C8044D">
          <w:pPr>
            <w:pStyle w:val="21"/>
            <w:tabs>
              <w:tab w:val="left" w:pos="1260"/>
              <w:tab w:val="right" w:leader="dot" w:pos="8296"/>
            </w:tabs>
            <w:ind w:left="480"/>
            <w:rPr>
              <w:rFonts w:eastAsiaTheme="minorEastAsia"/>
              <w:noProof/>
              <w:szCs w:val="24"/>
            </w:rPr>
          </w:pPr>
          <w:hyperlink w:anchor="_Toc522392352" w:history="1">
            <w:r w:rsidR="004A2C25" w:rsidRPr="000125D3">
              <w:rPr>
                <w:rStyle w:val="a4"/>
                <w:rFonts w:ascii="微软雅黑" w:hAnsi="微软雅黑"/>
                <w:noProof/>
              </w:rPr>
              <w:t>3.8</w:t>
            </w:r>
            <w:r w:rsidR="004A2C25">
              <w:rPr>
                <w:rFonts w:eastAsiaTheme="minorEastAsia"/>
                <w:noProof/>
                <w:szCs w:val="24"/>
              </w:rPr>
              <w:tab/>
            </w:r>
            <w:r w:rsidR="004A2C25" w:rsidRPr="000125D3">
              <w:rPr>
                <w:rStyle w:val="a4"/>
                <w:rFonts w:ascii="微软雅黑" w:hAnsi="微软雅黑"/>
                <w:noProof/>
              </w:rPr>
              <w:t>控制语句</w:t>
            </w:r>
            <w:r w:rsidR="004A2C25">
              <w:rPr>
                <w:noProof/>
                <w:webHidden/>
              </w:rPr>
              <w:tab/>
            </w:r>
            <w:r w:rsidR="004A2C25">
              <w:rPr>
                <w:noProof/>
                <w:webHidden/>
              </w:rPr>
              <w:fldChar w:fldCharType="begin"/>
            </w:r>
            <w:r w:rsidR="004A2C25">
              <w:rPr>
                <w:noProof/>
                <w:webHidden/>
              </w:rPr>
              <w:instrText xml:space="preserve"> PAGEREF _Toc522392352 \h </w:instrText>
            </w:r>
            <w:r w:rsidR="004A2C25">
              <w:rPr>
                <w:noProof/>
                <w:webHidden/>
              </w:rPr>
            </w:r>
            <w:r w:rsidR="004A2C25">
              <w:rPr>
                <w:noProof/>
                <w:webHidden/>
              </w:rPr>
              <w:fldChar w:fldCharType="separate"/>
            </w:r>
            <w:r w:rsidR="004A2C25">
              <w:rPr>
                <w:noProof/>
                <w:webHidden/>
              </w:rPr>
              <w:t>31</w:t>
            </w:r>
            <w:r w:rsidR="004A2C25">
              <w:rPr>
                <w:noProof/>
                <w:webHidden/>
              </w:rPr>
              <w:fldChar w:fldCharType="end"/>
            </w:r>
          </w:hyperlink>
        </w:p>
        <w:p w14:paraId="4CF4C2D6" w14:textId="77777777" w:rsidR="004A2C25" w:rsidRDefault="00C8044D">
          <w:pPr>
            <w:pStyle w:val="21"/>
            <w:tabs>
              <w:tab w:val="left" w:pos="1260"/>
              <w:tab w:val="right" w:leader="dot" w:pos="8296"/>
            </w:tabs>
            <w:ind w:left="480"/>
            <w:rPr>
              <w:rFonts w:eastAsiaTheme="minorEastAsia"/>
              <w:noProof/>
              <w:szCs w:val="24"/>
            </w:rPr>
          </w:pPr>
          <w:hyperlink w:anchor="_Toc522392353" w:history="1">
            <w:r w:rsidR="004A2C25" w:rsidRPr="000125D3">
              <w:rPr>
                <w:rStyle w:val="a4"/>
                <w:rFonts w:ascii="微软雅黑" w:hAnsi="微软雅黑"/>
                <w:noProof/>
              </w:rPr>
              <w:t>3.9</w:t>
            </w:r>
            <w:r w:rsidR="004A2C25">
              <w:rPr>
                <w:rFonts w:eastAsiaTheme="minorEastAsia"/>
                <w:noProof/>
                <w:szCs w:val="24"/>
              </w:rPr>
              <w:tab/>
            </w:r>
            <w:r w:rsidR="004A2C25" w:rsidRPr="000125D3">
              <w:rPr>
                <w:rStyle w:val="a4"/>
                <w:rFonts w:ascii="微软雅黑" w:hAnsi="微软雅黑"/>
                <w:noProof/>
              </w:rPr>
              <w:t>注释规约</w:t>
            </w:r>
            <w:r w:rsidR="004A2C25">
              <w:rPr>
                <w:noProof/>
                <w:webHidden/>
              </w:rPr>
              <w:tab/>
            </w:r>
            <w:r w:rsidR="004A2C25">
              <w:rPr>
                <w:noProof/>
                <w:webHidden/>
              </w:rPr>
              <w:fldChar w:fldCharType="begin"/>
            </w:r>
            <w:r w:rsidR="004A2C25">
              <w:rPr>
                <w:noProof/>
                <w:webHidden/>
              </w:rPr>
              <w:instrText xml:space="preserve"> PAGEREF _Toc522392353 \h </w:instrText>
            </w:r>
            <w:r w:rsidR="004A2C25">
              <w:rPr>
                <w:noProof/>
                <w:webHidden/>
              </w:rPr>
            </w:r>
            <w:r w:rsidR="004A2C25">
              <w:rPr>
                <w:noProof/>
                <w:webHidden/>
              </w:rPr>
              <w:fldChar w:fldCharType="separate"/>
            </w:r>
            <w:r w:rsidR="004A2C25">
              <w:rPr>
                <w:noProof/>
                <w:webHidden/>
              </w:rPr>
              <w:t>33</w:t>
            </w:r>
            <w:r w:rsidR="004A2C25">
              <w:rPr>
                <w:noProof/>
                <w:webHidden/>
              </w:rPr>
              <w:fldChar w:fldCharType="end"/>
            </w:r>
          </w:hyperlink>
        </w:p>
        <w:p w14:paraId="64E3619C" w14:textId="77777777" w:rsidR="004A2C25" w:rsidRDefault="00C8044D">
          <w:pPr>
            <w:pStyle w:val="21"/>
            <w:tabs>
              <w:tab w:val="left" w:pos="1680"/>
              <w:tab w:val="right" w:leader="dot" w:pos="8296"/>
            </w:tabs>
            <w:ind w:left="480"/>
            <w:rPr>
              <w:rFonts w:eastAsiaTheme="minorEastAsia"/>
              <w:noProof/>
              <w:szCs w:val="24"/>
            </w:rPr>
          </w:pPr>
          <w:hyperlink w:anchor="_Toc522392354" w:history="1">
            <w:r w:rsidR="004A2C25" w:rsidRPr="000125D3">
              <w:rPr>
                <w:rStyle w:val="a4"/>
                <w:rFonts w:ascii="微软雅黑" w:hAnsi="微软雅黑"/>
                <w:noProof/>
              </w:rPr>
              <w:t>3.10</w:t>
            </w:r>
            <w:r w:rsidR="004A2C25">
              <w:rPr>
                <w:rFonts w:eastAsiaTheme="minorEastAsia"/>
                <w:noProof/>
                <w:szCs w:val="24"/>
              </w:rPr>
              <w:tab/>
            </w:r>
            <w:r w:rsidR="004A2C25" w:rsidRPr="000125D3">
              <w:rPr>
                <w:rStyle w:val="a4"/>
                <w:rFonts w:ascii="微软雅黑" w:hAnsi="微软雅黑"/>
                <w:noProof/>
              </w:rPr>
              <w:t>其他</w:t>
            </w:r>
            <w:r w:rsidR="004A2C25">
              <w:rPr>
                <w:noProof/>
                <w:webHidden/>
              </w:rPr>
              <w:tab/>
            </w:r>
            <w:r w:rsidR="004A2C25">
              <w:rPr>
                <w:noProof/>
                <w:webHidden/>
              </w:rPr>
              <w:fldChar w:fldCharType="begin"/>
            </w:r>
            <w:r w:rsidR="004A2C25">
              <w:rPr>
                <w:noProof/>
                <w:webHidden/>
              </w:rPr>
              <w:instrText xml:space="preserve"> PAGEREF _Toc522392354 \h </w:instrText>
            </w:r>
            <w:r w:rsidR="004A2C25">
              <w:rPr>
                <w:noProof/>
                <w:webHidden/>
              </w:rPr>
            </w:r>
            <w:r w:rsidR="004A2C25">
              <w:rPr>
                <w:noProof/>
                <w:webHidden/>
              </w:rPr>
              <w:fldChar w:fldCharType="separate"/>
            </w:r>
            <w:r w:rsidR="004A2C25">
              <w:rPr>
                <w:noProof/>
                <w:webHidden/>
              </w:rPr>
              <w:t>34</w:t>
            </w:r>
            <w:r w:rsidR="004A2C25">
              <w:rPr>
                <w:noProof/>
                <w:webHidden/>
              </w:rPr>
              <w:fldChar w:fldCharType="end"/>
            </w:r>
          </w:hyperlink>
        </w:p>
        <w:p w14:paraId="02247DA9" w14:textId="77777777" w:rsidR="004A2C25" w:rsidRDefault="00C8044D">
          <w:pPr>
            <w:pStyle w:val="10"/>
            <w:tabs>
              <w:tab w:val="left" w:pos="840"/>
              <w:tab w:val="right" w:leader="dot" w:pos="8296"/>
            </w:tabs>
            <w:rPr>
              <w:rFonts w:eastAsiaTheme="minorEastAsia"/>
              <w:noProof/>
              <w:szCs w:val="24"/>
            </w:rPr>
          </w:pPr>
          <w:hyperlink w:anchor="_Toc522392355" w:history="1">
            <w:r w:rsidR="004A2C25" w:rsidRPr="000125D3">
              <w:rPr>
                <w:rStyle w:val="a4"/>
                <w:rFonts w:ascii="微软雅黑" w:hAnsi="微软雅黑"/>
                <w:noProof/>
              </w:rPr>
              <w:t>4</w:t>
            </w:r>
            <w:r w:rsidR="004A2C25">
              <w:rPr>
                <w:rFonts w:eastAsiaTheme="minorEastAsia"/>
                <w:noProof/>
                <w:szCs w:val="24"/>
              </w:rPr>
              <w:tab/>
            </w:r>
            <w:r w:rsidR="004A2C25" w:rsidRPr="000125D3">
              <w:rPr>
                <w:rStyle w:val="a4"/>
                <w:rFonts w:ascii="微软雅黑" w:hAnsi="微软雅黑"/>
                <w:noProof/>
              </w:rPr>
              <w:t>编程规约（JavaScript）</w:t>
            </w:r>
            <w:r w:rsidR="004A2C25">
              <w:rPr>
                <w:noProof/>
                <w:webHidden/>
              </w:rPr>
              <w:tab/>
            </w:r>
            <w:r w:rsidR="004A2C25">
              <w:rPr>
                <w:noProof/>
                <w:webHidden/>
              </w:rPr>
              <w:fldChar w:fldCharType="begin"/>
            </w:r>
            <w:r w:rsidR="004A2C25">
              <w:rPr>
                <w:noProof/>
                <w:webHidden/>
              </w:rPr>
              <w:instrText xml:space="preserve"> PAGEREF _Toc522392355 \h </w:instrText>
            </w:r>
            <w:r w:rsidR="004A2C25">
              <w:rPr>
                <w:noProof/>
                <w:webHidden/>
              </w:rPr>
            </w:r>
            <w:r w:rsidR="004A2C25">
              <w:rPr>
                <w:noProof/>
                <w:webHidden/>
              </w:rPr>
              <w:fldChar w:fldCharType="separate"/>
            </w:r>
            <w:r w:rsidR="004A2C25">
              <w:rPr>
                <w:noProof/>
                <w:webHidden/>
              </w:rPr>
              <w:t>35</w:t>
            </w:r>
            <w:r w:rsidR="004A2C25">
              <w:rPr>
                <w:noProof/>
                <w:webHidden/>
              </w:rPr>
              <w:fldChar w:fldCharType="end"/>
            </w:r>
          </w:hyperlink>
        </w:p>
        <w:p w14:paraId="4CF563A8" w14:textId="77777777" w:rsidR="004A2C25" w:rsidRDefault="00C8044D">
          <w:pPr>
            <w:pStyle w:val="21"/>
            <w:tabs>
              <w:tab w:val="left" w:pos="1260"/>
              <w:tab w:val="right" w:leader="dot" w:pos="8296"/>
            </w:tabs>
            <w:ind w:left="480"/>
            <w:rPr>
              <w:rFonts w:eastAsiaTheme="minorEastAsia"/>
              <w:noProof/>
              <w:szCs w:val="24"/>
            </w:rPr>
          </w:pPr>
          <w:hyperlink w:anchor="_Toc522392356" w:history="1">
            <w:r w:rsidR="004A2C25" w:rsidRPr="000125D3">
              <w:rPr>
                <w:rStyle w:val="a4"/>
                <w:rFonts w:ascii="微软雅黑" w:hAnsi="微软雅黑"/>
                <w:noProof/>
              </w:rPr>
              <w:t>4.1</w:t>
            </w:r>
            <w:r w:rsidR="004A2C25">
              <w:rPr>
                <w:rFonts w:eastAsiaTheme="minorEastAsia"/>
                <w:noProof/>
                <w:szCs w:val="24"/>
              </w:rPr>
              <w:tab/>
            </w:r>
            <w:r w:rsidR="004A2C25" w:rsidRPr="000125D3">
              <w:rPr>
                <w:rStyle w:val="a4"/>
                <w:rFonts w:ascii="微软雅黑" w:hAnsi="微软雅黑"/>
                <w:noProof/>
              </w:rPr>
              <w:t>函数声明</w:t>
            </w:r>
            <w:r w:rsidR="004A2C25">
              <w:rPr>
                <w:noProof/>
                <w:webHidden/>
              </w:rPr>
              <w:tab/>
            </w:r>
            <w:r w:rsidR="004A2C25">
              <w:rPr>
                <w:noProof/>
                <w:webHidden/>
              </w:rPr>
              <w:fldChar w:fldCharType="begin"/>
            </w:r>
            <w:r w:rsidR="004A2C25">
              <w:rPr>
                <w:noProof/>
                <w:webHidden/>
              </w:rPr>
              <w:instrText xml:space="preserve"> PAGEREF _Toc522392356 \h </w:instrText>
            </w:r>
            <w:r w:rsidR="004A2C25">
              <w:rPr>
                <w:noProof/>
                <w:webHidden/>
              </w:rPr>
            </w:r>
            <w:r w:rsidR="004A2C25">
              <w:rPr>
                <w:noProof/>
                <w:webHidden/>
              </w:rPr>
              <w:fldChar w:fldCharType="separate"/>
            </w:r>
            <w:r w:rsidR="004A2C25">
              <w:rPr>
                <w:noProof/>
                <w:webHidden/>
              </w:rPr>
              <w:t>35</w:t>
            </w:r>
            <w:r w:rsidR="004A2C25">
              <w:rPr>
                <w:noProof/>
                <w:webHidden/>
              </w:rPr>
              <w:fldChar w:fldCharType="end"/>
            </w:r>
          </w:hyperlink>
        </w:p>
        <w:p w14:paraId="7CFD04C3" w14:textId="77777777" w:rsidR="004A2C25" w:rsidRDefault="00C8044D">
          <w:pPr>
            <w:pStyle w:val="21"/>
            <w:tabs>
              <w:tab w:val="left" w:pos="1260"/>
              <w:tab w:val="right" w:leader="dot" w:pos="8296"/>
            </w:tabs>
            <w:ind w:left="480"/>
            <w:rPr>
              <w:rFonts w:eastAsiaTheme="minorEastAsia"/>
              <w:noProof/>
              <w:szCs w:val="24"/>
            </w:rPr>
          </w:pPr>
          <w:hyperlink w:anchor="_Toc522392357" w:history="1">
            <w:r w:rsidR="004A2C25" w:rsidRPr="000125D3">
              <w:rPr>
                <w:rStyle w:val="a4"/>
                <w:rFonts w:ascii="微软雅黑" w:hAnsi="微软雅黑"/>
                <w:noProof/>
              </w:rPr>
              <w:t>4.2</w:t>
            </w:r>
            <w:r w:rsidR="004A2C25">
              <w:rPr>
                <w:rFonts w:eastAsiaTheme="minorEastAsia"/>
                <w:noProof/>
                <w:szCs w:val="24"/>
              </w:rPr>
              <w:tab/>
            </w:r>
            <w:r w:rsidR="004A2C25" w:rsidRPr="000125D3">
              <w:rPr>
                <w:rStyle w:val="a4"/>
                <w:rFonts w:ascii="微软雅黑" w:hAnsi="微软雅黑"/>
                <w:noProof/>
              </w:rPr>
              <w:t>函数表达式</w:t>
            </w:r>
            <w:r w:rsidR="004A2C25">
              <w:rPr>
                <w:noProof/>
                <w:webHidden/>
              </w:rPr>
              <w:tab/>
            </w:r>
            <w:r w:rsidR="004A2C25">
              <w:rPr>
                <w:noProof/>
                <w:webHidden/>
              </w:rPr>
              <w:fldChar w:fldCharType="begin"/>
            </w:r>
            <w:r w:rsidR="004A2C25">
              <w:rPr>
                <w:noProof/>
                <w:webHidden/>
              </w:rPr>
              <w:instrText xml:space="preserve"> PAGEREF _Toc522392357 \h </w:instrText>
            </w:r>
            <w:r w:rsidR="004A2C25">
              <w:rPr>
                <w:noProof/>
                <w:webHidden/>
              </w:rPr>
            </w:r>
            <w:r w:rsidR="004A2C25">
              <w:rPr>
                <w:noProof/>
                <w:webHidden/>
              </w:rPr>
              <w:fldChar w:fldCharType="separate"/>
            </w:r>
            <w:r w:rsidR="004A2C25">
              <w:rPr>
                <w:noProof/>
                <w:webHidden/>
              </w:rPr>
              <w:t>36</w:t>
            </w:r>
            <w:r w:rsidR="004A2C25">
              <w:rPr>
                <w:noProof/>
                <w:webHidden/>
              </w:rPr>
              <w:fldChar w:fldCharType="end"/>
            </w:r>
          </w:hyperlink>
        </w:p>
        <w:p w14:paraId="11ACB0CB" w14:textId="77777777" w:rsidR="004A2C25" w:rsidRDefault="00C8044D">
          <w:pPr>
            <w:pStyle w:val="21"/>
            <w:tabs>
              <w:tab w:val="left" w:pos="1260"/>
              <w:tab w:val="right" w:leader="dot" w:pos="8296"/>
            </w:tabs>
            <w:ind w:left="480"/>
            <w:rPr>
              <w:rFonts w:eastAsiaTheme="minorEastAsia"/>
              <w:noProof/>
              <w:szCs w:val="24"/>
            </w:rPr>
          </w:pPr>
          <w:hyperlink w:anchor="_Toc522392358" w:history="1">
            <w:r w:rsidR="004A2C25" w:rsidRPr="000125D3">
              <w:rPr>
                <w:rStyle w:val="a4"/>
                <w:rFonts w:ascii="微软雅黑" w:hAnsi="微软雅黑"/>
                <w:noProof/>
              </w:rPr>
              <w:t>4.3</w:t>
            </w:r>
            <w:r w:rsidR="004A2C25">
              <w:rPr>
                <w:rFonts w:eastAsiaTheme="minorEastAsia"/>
                <w:noProof/>
                <w:szCs w:val="24"/>
              </w:rPr>
              <w:tab/>
            </w:r>
            <w:r w:rsidR="004A2C25" w:rsidRPr="000125D3">
              <w:rPr>
                <w:rStyle w:val="a4"/>
                <w:rFonts w:ascii="微软雅黑" w:hAnsi="微软雅黑"/>
                <w:noProof/>
              </w:rPr>
              <w:t>调用函数</w:t>
            </w:r>
            <w:r w:rsidR="004A2C25">
              <w:rPr>
                <w:noProof/>
                <w:webHidden/>
              </w:rPr>
              <w:tab/>
            </w:r>
            <w:r w:rsidR="004A2C25">
              <w:rPr>
                <w:noProof/>
                <w:webHidden/>
              </w:rPr>
              <w:fldChar w:fldCharType="begin"/>
            </w:r>
            <w:r w:rsidR="004A2C25">
              <w:rPr>
                <w:noProof/>
                <w:webHidden/>
              </w:rPr>
              <w:instrText xml:space="preserve"> PAGEREF _Toc522392358 \h </w:instrText>
            </w:r>
            <w:r w:rsidR="004A2C25">
              <w:rPr>
                <w:noProof/>
                <w:webHidden/>
              </w:rPr>
            </w:r>
            <w:r w:rsidR="004A2C25">
              <w:rPr>
                <w:noProof/>
                <w:webHidden/>
              </w:rPr>
              <w:fldChar w:fldCharType="separate"/>
            </w:r>
            <w:r w:rsidR="004A2C25">
              <w:rPr>
                <w:noProof/>
                <w:webHidden/>
              </w:rPr>
              <w:t>38</w:t>
            </w:r>
            <w:r w:rsidR="004A2C25">
              <w:rPr>
                <w:noProof/>
                <w:webHidden/>
              </w:rPr>
              <w:fldChar w:fldCharType="end"/>
            </w:r>
          </w:hyperlink>
        </w:p>
        <w:p w14:paraId="29070A47" w14:textId="77777777" w:rsidR="004A2C25" w:rsidRDefault="00C8044D">
          <w:pPr>
            <w:pStyle w:val="21"/>
            <w:tabs>
              <w:tab w:val="left" w:pos="1260"/>
              <w:tab w:val="right" w:leader="dot" w:pos="8296"/>
            </w:tabs>
            <w:ind w:left="480"/>
            <w:rPr>
              <w:rFonts w:eastAsiaTheme="minorEastAsia"/>
              <w:noProof/>
              <w:szCs w:val="24"/>
            </w:rPr>
          </w:pPr>
          <w:hyperlink w:anchor="_Toc522392359" w:history="1">
            <w:r w:rsidR="004A2C25" w:rsidRPr="000125D3">
              <w:rPr>
                <w:rStyle w:val="a4"/>
                <w:rFonts w:ascii="微软雅黑" w:hAnsi="微软雅黑"/>
                <w:noProof/>
              </w:rPr>
              <w:t>4.4</w:t>
            </w:r>
            <w:r w:rsidR="004A2C25">
              <w:rPr>
                <w:rFonts w:eastAsiaTheme="minorEastAsia"/>
                <w:noProof/>
                <w:szCs w:val="24"/>
              </w:rPr>
              <w:tab/>
            </w:r>
            <w:r w:rsidR="004A2C25" w:rsidRPr="000125D3">
              <w:rPr>
                <w:rStyle w:val="a4"/>
                <w:rFonts w:ascii="微软雅黑" w:hAnsi="微软雅黑"/>
                <w:noProof/>
              </w:rPr>
              <w:t>函数作用域</w:t>
            </w:r>
            <w:r w:rsidR="004A2C25">
              <w:rPr>
                <w:noProof/>
                <w:webHidden/>
              </w:rPr>
              <w:tab/>
            </w:r>
            <w:r w:rsidR="004A2C25">
              <w:rPr>
                <w:noProof/>
                <w:webHidden/>
              </w:rPr>
              <w:fldChar w:fldCharType="begin"/>
            </w:r>
            <w:r w:rsidR="004A2C25">
              <w:rPr>
                <w:noProof/>
                <w:webHidden/>
              </w:rPr>
              <w:instrText xml:space="preserve"> PAGEREF _Toc522392359 \h </w:instrText>
            </w:r>
            <w:r w:rsidR="004A2C25">
              <w:rPr>
                <w:noProof/>
                <w:webHidden/>
              </w:rPr>
            </w:r>
            <w:r w:rsidR="004A2C25">
              <w:rPr>
                <w:noProof/>
                <w:webHidden/>
              </w:rPr>
              <w:fldChar w:fldCharType="separate"/>
            </w:r>
            <w:r w:rsidR="004A2C25">
              <w:rPr>
                <w:noProof/>
                <w:webHidden/>
              </w:rPr>
              <w:t>40</w:t>
            </w:r>
            <w:r w:rsidR="004A2C25">
              <w:rPr>
                <w:noProof/>
                <w:webHidden/>
              </w:rPr>
              <w:fldChar w:fldCharType="end"/>
            </w:r>
          </w:hyperlink>
        </w:p>
        <w:p w14:paraId="0E2217EB" w14:textId="77777777" w:rsidR="004A2C25" w:rsidRDefault="00C8044D">
          <w:pPr>
            <w:pStyle w:val="21"/>
            <w:tabs>
              <w:tab w:val="left" w:pos="1260"/>
              <w:tab w:val="right" w:leader="dot" w:pos="8296"/>
            </w:tabs>
            <w:ind w:left="480"/>
            <w:rPr>
              <w:rFonts w:eastAsiaTheme="minorEastAsia"/>
              <w:noProof/>
              <w:szCs w:val="24"/>
            </w:rPr>
          </w:pPr>
          <w:hyperlink w:anchor="_Toc522392360" w:history="1">
            <w:r w:rsidR="004A2C25" w:rsidRPr="000125D3">
              <w:rPr>
                <w:rStyle w:val="a4"/>
                <w:rFonts w:ascii="微软雅黑" w:hAnsi="微软雅黑"/>
                <w:noProof/>
              </w:rPr>
              <w:t>4.5</w:t>
            </w:r>
            <w:r w:rsidR="004A2C25">
              <w:rPr>
                <w:rFonts w:eastAsiaTheme="minorEastAsia"/>
                <w:noProof/>
                <w:szCs w:val="24"/>
              </w:rPr>
              <w:tab/>
            </w:r>
            <w:r w:rsidR="004A2C25" w:rsidRPr="000125D3">
              <w:rPr>
                <w:rStyle w:val="a4"/>
                <w:rFonts w:ascii="微软雅黑" w:hAnsi="微软雅黑"/>
                <w:noProof/>
              </w:rPr>
              <w:t>作用域和函数堆栈</w:t>
            </w:r>
            <w:r w:rsidR="004A2C25">
              <w:rPr>
                <w:noProof/>
                <w:webHidden/>
              </w:rPr>
              <w:tab/>
            </w:r>
            <w:r w:rsidR="004A2C25">
              <w:rPr>
                <w:noProof/>
                <w:webHidden/>
              </w:rPr>
              <w:fldChar w:fldCharType="begin"/>
            </w:r>
            <w:r w:rsidR="004A2C25">
              <w:rPr>
                <w:noProof/>
                <w:webHidden/>
              </w:rPr>
              <w:instrText xml:space="preserve"> PAGEREF _Toc522392360 \h </w:instrText>
            </w:r>
            <w:r w:rsidR="004A2C25">
              <w:rPr>
                <w:noProof/>
                <w:webHidden/>
              </w:rPr>
            </w:r>
            <w:r w:rsidR="004A2C25">
              <w:rPr>
                <w:noProof/>
                <w:webHidden/>
              </w:rPr>
              <w:fldChar w:fldCharType="separate"/>
            </w:r>
            <w:r w:rsidR="004A2C25">
              <w:rPr>
                <w:noProof/>
                <w:webHidden/>
              </w:rPr>
              <w:t>42</w:t>
            </w:r>
            <w:r w:rsidR="004A2C25">
              <w:rPr>
                <w:noProof/>
                <w:webHidden/>
              </w:rPr>
              <w:fldChar w:fldCharType="end"/>
            </w:r>
          </w:hyperlink>
        </w:p>
        <w:p w14:paraId="4CFC48D8" w14:textId="77777777" w:rsidR="004A2C25" w:rsidRDefault="00C8044D">
          <w:pPr>
            <w:pStyle w:val="31"/>
            <w:tabs>
              <w:tab w:val="left" w:pos="2100"/>
              <w:tab w:val="right" w:leader="dot" w:pos="8296"/>
            </w:tabs>
            <w:ind w:left="960"/>
            <w:rPr>
              <w:rFonts w:eastAsiaTheme="minorEastAsia"/>
              <w:noProof/>
              <w:szCs w:val="24"/>
            </w:rPr>
          </w:pPr>
          <w:hyperlink w:anchor="_Toc522392361" w:history="1">
            <w:r w:rsidR="004A2C25" w:rsidRPr="000125D3">
              <w:rPr>
                <w:rStyle w:val="a4"/>
                <w:rFonts w:ascii="微软雅黑" w:hAnsi="微软雅黑"/>
                <w:noProof/>
              </w:rPr>
              <w:t>4.5.1</w:t>
            </w:r>
            <w:r w:rsidR="004A2C25">
              <w:rPr>
                <w:rFonts w:eastAsiaTheme="minorEastAsia"/>
                <w:noProof/>
                <w:szCs w:val="24"/>
              </w:rPr>
              <w:tab/>
            </w:r>
            <w:r w:rsidR="004A2C25" w:rsidRPr="000125D3">
              <w:rPr>
                <w:rStyle w:val="a4"/>
                <w:rFonts w:ascii="微软雅黑" w:hAnsi="微软雅黑"/>
                <w:noProof/>
              </w:rPr>
              <w:t>递归</w:t>
            </w:r>
            <w:r w:rsidR="004A2C25">
              <w:rPr>
                <w:noProof/>
                <w:webHidden/>
              </w:rPr>
              <w:tab/>
            </w:r>
            <w:r w:rsidR="004A2C25">
              <w:rPr>
                <w:noProof/>
                <w:webHidden/>
              </w:rPr>
              <w:fldChar w:fldCharType="begin"/>
            </w:r>
            <w:r w:rsidR="004A2C25">
              <w:rPr>
                <w:noProof/>
                <w:webHidden/>
              </w:rPr>
              <w:instrText xml:space="preserve"> PAGEREF _Toc522392361 \h </w:instrText>
            </w:r>
            <w:r w:rsidR="004A2C25">
              <w:rPr>
                <w:noProof/>
                <w:webHidden/>
              </w:rPr>
            </w:r>
            <w:r w:rsidR="004A2C25">
              <w:rPr>
                <w:noProof/>
                <w:webHidden/>
              </w:rPr>
              <w:fldChar w:fldCharType="separate"/>
            </w:r>
            <w:r w:rsidR="004A2C25">
              <w:rPr>
                <w:noProof/>
                <w:webHidden/>
              </w:rPr>
              <w:t>42</w:t>
            </w:r>
            <w:r w:rsidR="004A2C25">
              <w:rPr>
                <w:noProof/>
                <w:webHidden/>
              </w:rPr>
              <w:fldChar w:fldCharType="end"/>
            </w:r>
          </w:hyperlink>
        </w:p>
        <w:p w14:paraId="05836256" w14:textId="77777777" w:rsidR="004A2C25" w:rsidRDefault="00C8044D">
          <w:pPr>
            <w:pStyle w:val="31"/>
            <w:tabs>
              <w:tab w:val="left" w:pos="2100"/>
              <w:tab w:val="right" w:leader="dot" w:pos="8296"/>
            </w:tabs>
            <w:ind w:left="960"/>
            <w:rPr>
              <w:rFonts w:eastAsiaTheme="minorEastAsia"/>
              <w:noProof/>
              <w:szCs w:val="24"/>
            </w:rPr>
          </w:pPr>
          <w:hyperlink w:anchor="_Toc522392362" w:history="1">
            <w:r w:rsidR="004A2C25" w:rsidRPr="000125D3">
              <w:rPr>
                <w:rStyle w:val="a4"/>
                <w:rFonts w:ascii="微软雅黑" w:hAnsi="微软雅黑"/>
                <w:noProof/>
              </w:rPr>
              <w:t>4.5.2</w:t>
            </w:r>
            <w:r w:rsidR="004A2C25">
              <w:rPr>
                <w:rFonts w:eastAsiaTheme="minorEastAsia"/>
                <w:noProof/>
                <w:szCs w:val="24"/>
              </w:rPr>
              <w:tab/>
            </w:r>
            <w:r w:rsidR="004A2C25" w:rsidRPr="000125D3">
              <w:rPr>
                <w:rStyle w:val="a4"/>
                <w:rFonts w:ascii="微软雅黑" w:hAnsi="微软雅黑"/>
                <w:noProof/>
              </w:rPr>
              <w:t>嵌套函数和闭包</w:t>
            </w:r>
            <w:r w:rsidR="004A2C25">
              <w:rPr>
                <w:noProof/>
                <w:webHidden/>
              </w:rPr>
              <w:tab/>
            </w:r>
            <w:r w:rsidR="004A2C25">
              <w:rPr>
                <w:noProof/>
                <w:webHidden/>
              </w:rPr>
              <w:fldChar w:fldCharType="begin"/>
            </w:r>
            <w:r w:rsidR="004A2C25">
              <w:rPr>
                <w:noProof/>
                <w:webHidden/>
              </w:rPr>
              <w:instrText xml:space="preserve"> PAGEREF _Toc522392362 \h </w:instrText>
            </w:r>
            <w:r w:rsidR="004A2C25">
              <w:rPr>
                <w:noProof/>
                <w:webHidden/>
              </w:rPr>
            </w:r>
            <w:r w:rsidR="004A2C25">
              <w:rPr>
                <w:noProof/>
                <w:webHidden/>
              </w:rPr>
              <w:fldChar w:fldCharType="separate"/>
            </w:r>
            <w:r w:rsidR="004A2C25">
              <w:rPr>
                <w:noProof/>
                <w:webHidden/>
              </w:rPr>
              <w:t>44</w:t>
            </w:r>
            <w:r w:rsidR="004A2C25">
              <w:rPr>
                <w:noProof/>
                <w:webHidden/>
              </w:rPr>
              <w:fldChar w:fldCharType="end"/>
            </w:r>
          </w:hyperlink>
        </w:p>
        <w:p w14:paraId="1C6024E2" w14:textId="77777777" w:rsidR="004A2C25" w:rsidRDefault="00C8044D">
          <w:pPr>
            <w:pStyle w:val="31"/>
            <w:tabs>
              <w:tab w:val="left" w:pos="2100"/>
              <w:tab w:val="right" w:leader="dot" w:pos="8296"/>
            </w:tabs>
            <w:ind w:left="960"/>
            <w:rPr>
              <w:rFonts w:eastAsiaTheme="minorEastAsia"/>
              <w:noProof/>
              <w:szCs w:val="24"/>
            </w:rPr>
          </w:pPr>
          <w:hyperlink w:anchor="_Toc522392363" w:history="1">
            <w:r w:rsidR="004A2C25" w:rsidRPr="000125D3">
              <w:rPr>
                <w:rStyle w:val="a4"/>
                <w:rFonts w:ascii="微软雅黑" w:hAnsi="微软雅黑"/>
                <w:noProof/>
              </w:rPr>
              <w:t>4.5.3</w:t>
            </w:r>
            <w:r w:rsidR="004A2C25">
              <w:rPr>
                <w:rFonts w:eastAsiaTheme="minorEastAsia"/>
                <w:noProof/>
                <w:szCs w:val="24"/>
              </w:rPr>
              <w:tab/>
            </w:r>
            <w:r w:rsidR="004A2C25" w:rsidRPr="000125D3">
              <w:rPr>
                <w:rStyle w:val="a4"/>
                <w:rFonts w:ascii="微软雅黑" w:hAnsi="微软雅黑"/>
                <w:noProof/>
              </w:rPr>
              <w:t>保存变量</w:t>
            </w:r>
            <w:r w:rsidR="004A2C25">
              <w:rPr>
                <w:noProof/>
                <w:webHidden/>
              </w:rPr>
              <w:tab/>
            </w:r>
            <w:r w:rsidR="004A2C25">
              <w:rPr>
                <w:noProof/>
                <w:webHidden/>
              </w:rPr>
              <w:fldChar w:fldCharType="begin"/>
            </w:r>
            <w:r w:rsidR="004A2C25">
              <w:rPr>
                <w:noProof/>
                <w:webHidden/>
              </w:rPr>
              <w:instrText xml:space="preserve"> PAGEREF _Toc522392363 \h </w:instrText>
            </w:r>
            <w:r w:rsidR="004A2C25">
              <w:rPr>
                <w:noProof/>
                <w:webHidden/>
              </w:rPr>
            </w:r>
            <w:r w:rsidR="004A2C25">
              <w:rPr>
                <w:noProof/>
                <w:webHidden/>
              </w:rPr>
              <w:fldChar w:fldCharType="separate"/>
            </w:r>
            <w:r w:rsidR="004A2C25">
              <w:rPr>
                <w:noProof/>
                <w:webHidden/>
              </w:rPr>
              <w:t>46</w:t>
            </w:r>
            <w:r w:rsidR="004A2C25">
              <w:rPr>
                <w:noProof/>
                <w:webHidden/>
              </w:rPr>
              <w:fldChar w:fldCharType="end"/>
            </w:r>
          </w:hyperlink>
        </w:p>
        <w:p w14:paraId="2F73A8F3" w14:textId="77777777" w:rsidR="004A2C25" w:rsidRDefault="00C8044D">
          <w:pPr>
            <w:pStyle w:val="31"/>
            <w:tabs>
              <w:tab w:val="left" w:pos="2100"/>
              <w:tab w:val="right" w:leader="dot" w:pos="8296"/>
            </w:tabs>
            <w:ind w:left="960"/>
            <w:rPr>
              <w:rFonts w:eastAsiaTheme="minorEastAsia"/>
              <w:noProof/>
              <w:szCs w:val="24"/>
            </w:rPr>
          </w:pPr>
          <w:hyperlink w:anchor="_Toc522392364" w:history="1">
            <w:r w:rsidR="004A2C25" w:rsidRPr="000125D3">
              <w:rPr>
                <w:rStyle w:val="a4"/>
                <w:rFonts w:ascii="微软雅黑" w:hAnsi="微软雅黑"/>
                <w:noProof/>
              </w:rPr>
              <w:t>4.5.4</w:t>
            </w:r>
            <w:r w:rsidR="004A2C25">
              <w:rPr>
                <w:rFonts w:eastAsiaTheme="minorEastAsia"/>
                <w:noProof/>
                <w:szCs w:val="24"/>
              </w:rPr>
              <w:tab/>
            </w:r>
            <w:r w:rsidR="004A2C25" w:rsidRPr="000125D3">
              <w:rPr>
                <w:rStyle w:val="a4"/>
                <w:rFonts w:ascii="微软雅黑" w:hAnsi="微软雅黑"/>
                <w:noProof/>
              </w:rPr>
              <w:t>多层嵌套函数</w:t>
            </w:r>
            <w:r w:rsidR="004A2C25">
              <w:rPr>
                <w:noProof/>
                <w:webHidden/>
              </w:rPr>
              <w:tab/>
            </w:r>
            <w:r w:rsidR="004A2C25">
              <w:rPr>
                <w:noProof/>
                <w:webHidden/>
              </w:rPr>
              <w:fldChar w:fldCharType="begin"/>
            </w:r>
            <w:r w:rsidR="004A2C25">
              <w:rPr>
                <w:noProof/>
                <w:webHidden/>
              </w:rPr>
              <w:instrText xml:space="preserve"> PAGEREF _Toc522392364 \h </w:instrText>
            </w:r>
            <w:r w:rsidR="004A2C25">
              <w:rPr>
                <w:noProof/>
                <w:webHidden/>
              </w:rPr>
            </w:r>
            <w:r w:rsidR="004A2C25">
              <w:rPr>
                <w:noProof/>
                <w:webHidden/>
              </w:rPr>
              <w:fldChar w:fldCharType="separate"/>
            </w:r>
            <w:r w:rsidR="004A2C25">
              <w:rPr>
                <w:noProof/>
                <w:webHidden/>
              </w:rPr>
              <w:t>46</w:t>
            </w:r>
            <w:r w:rsidR="004A2C25">
              <w:rPr>
                <w:noProof/>
                <w:webHidden/>
              </w:rPr>
              <w:fldChar w:fldCharType="end"/>
            </w:r>
          </w:hyperlink>
        </w:p>
        <w:p w14:paraId="03254A9F" w14:textId="77777777" w:rsidR="004A2C25" w:rsidRDefault="00C8044D">
          <w:pPr>
            <w:pStyle w:val="31"/>
            <w:tabs>
              <w:tab w:val="left" w:pos="2100"/>
              <w:tab w:val="right" w:leader="dot" w:pos="8296"/>
            </w:tabs>
            <w:ind w:left="960"/>
            <w:rPr>
              <w:rFonts w:eastAsiaTheme="minorEastAsia"/>
              <w:noProof/>
              <w:szCs w:val="24"/>
            </w:rPr>
          </w:pPr>
          <w:hyperlink w:anchor="_Toc522392365" w:history="1">
            <w:r w:rsidR="004A2C25" w:rsidRPr="000125D3">
              <w:rPr>
                <w:rStyle w:val="a4"/>
                <w:rFonts w:ascii="微软雅黑" w:hAnsi="微软雅黑"/>
                <w:noProof/>
              </w:rPr>
              <w:t>4.5.5</w:t>
            </w:r>
            <w:r w:rsidR="004A2C25">
              <w:rPr>
                <w:rFonts w:eastAsiaTheme="minorEastAsia"/>
                <w:noProof/>
                <w:szCs w:val="24"/>
              </w:rPr>
              <w:tab/>
            </w:r>
            <w:r w:rsidR="004A2C25" w:rsidRPr="000125D3">
              <w:rPr>
                <w:rStyle w:val="a4"/>
                <w:rFonts w:ascii="微软雅黑" w:hAnsi="微软雅黑"/>
                <w:noProof/>
              </w:rPr>
              <w:t>命名冲突</w:t>
            </w:r>
            <w:r w:rsidR="004A2C25">
              <w:rPr>
                <w:noProof/>
                <w:webHidden/>
              </w:rPr>
              <w:tab/>
            </w:r>
            <w:r w:rsidR="004A2C25">
              <w:rPr>
                <w:noProof/>
                <w:webHidden/>
              </w:rPr>
              <w:fldChar w:fldCharType="begin"/>
            </w:r>
            <w:r w:rsidR="004A2C25">
              <w:rPr>
                <w:noProof/>
                <w:webHidden/>
              </w:rPr>
              <w:instrText xml:space="preserve"> PAGEREF _Toc522392365 \h </w:instrText>
            </w:r>
            <w:r w:rsidR="004A2C25">
              <w:rPr>
                <w:noProof/>
                <w:webHidden/>
              </w:rPr>
            </w:r>
            <w:r w:rsidR="004A2C25">
              <w:rPr>
                <w:noProof/>
                <w:webHidden/>
              </w:rPr>
              <w:fldChar w:fldCharType="separate"/>
            </w:r>
            <w:r w:rsidR="004A2C25">
              <w:rPr>
                <w:noProof/>
                <w:webHidden/>
              </w:rPr>
              <w:t>47</w:t>
            </w:r>
            <w:r w:rsidR="004A2C25">
              <w:rPr>
                <w:noProof/>
                <w:webHidden/>
              </w:rPr>
              <w:fldChar w:fldCharType="end"/>
            </w:r>
          </w:hyperlink>
        </w:p>
        <w:p w14:paraId="48AC6F28" w14:textId="77777777" w:rsidR="004A2C25" w:rsidRDefault="00C8044D">
          <w:pPr>
            <w:pStyle w:val="21"/>
            <w:tabs>
              <w:tab w:val="left" w:pos="1260"/>
              <w:tab w:val="right" w:leader="dot" w:pos="8296"/>
            </w:tabs>
            <w:ind w:left="480"/>
            <w:rPr>
              <w:rFonts w:eastAsiaTheme="minorEastAsia"/>
              <w:noProof/>
              <w:szCs w:val="24"/>
            </w:rPr>
          </w:pPr>
          <w:hyperlink w:anchor="_Toc522392366" w:history="1">
            <w:r w:rsidR="004A2C25" w:rsidRPr="000125D3">
              <w:rPr>
                <w:rStyle w:val="a4"/>
                <w:rFonts w:ascii="微软雅黑" w:hAnsi="微软雅黑"/>
                <w:noProof/>
              </w:rPr>
              <w:t>4.6</w:t>
            </w:r>
            <w:r w:rsidR="004A2C25">
              <w:rPr>
                <w:rFonts w:eastAsiaTheme="minorEastAsia"/>
                <w:noProof/>
                <w:szCs w:val="24"/>
              </w:rPr>
              <w:tab/>
            </w:r>
            <w:r w:rsidR="004A2C25" w:rsidRPr="000125D3">
              <w:rPr>
                <w:rStyle w:val="a4"/>
                <w:rFonts w:ascii="微软雅黑" w:hAnsi="微软雅黑"/>
                <w:noProof/>
              </w:rPr>
              <w:t>arguments 对象</w:t>
            </w:r>
            <w:r w:rsidR="004A2C25">
              <w:rPr>
                <w:noProof/>
                <w:webHidden/>
              </w:rPr>
              <w:tab/>
            </w:r>
            <w:r w:rsidR="004A2C25">
              <w:rPr>
                <w:noProof/>
                <w:webHidden/>
              </w:rPr>
              <w:fldChar w:fldCharType="begin"/>
            </w:r>
            <w:r w:rsidR="004A2C25">
              <w:rPr>
                <w:noProof/>
                <w:webHidden/>
              </w:rPr>
              <w:instrText xml:space="preserve"> PAGEREF _Toc522392366 \h </w:instrText>
            </w:r>
            <w:r w:rsidR="004A2C25">
              <w:rPr>
                <w:noProof/>
                <w:webHidden/>
              </w:rPr>
            </w:r>
            <w:r w:rsidR="004A2C25">
              <w:rPr>
                <w:noProof/>
                <w:webHidden/>
              </w:rPr>
              <w:fldChar w:fldCharType="separate"/>
            </w:r>
            <w:r w:rsidR="004A2C25">
              <w:rPr>
                <w:noProof/>
                <w:webHidden/>
              </w:rPr>
              <w:t>48</w:t>
            </w:r>
            <w:r w:rsidR="004A2C25">
              <w:rPr>
                <w:noProof/>
                <w:webHidden/>
              </w:rPr>
              <w:fldChar w:fldCharType="end"/>
            </w:r>
          </w:hyperlink>
        </w:p>
        <w:p w14:paraId="1A31309F" w14:textId="77777777" w:rsidR="004A2C25" w:rsidRDefault="00C8044D">
          <w:pPr>
            <w:pStyle w:val="21"/>
            <w:tabs>
              <w:tab w:val="left" w:pos="1260"/>
              <w:tab w:val="right" w:leader="dot" w:pos="8296"/>
            </w:tabs>
            <w:ind w:left="480"/>
            <w:rPr>
              <w:rFonts w:eastAsiaTheme="minorEastAsia"/>
              <w:noProof/>
              <w:szCs w:val="24"/>
            </w:rPr>
          </w:pPr>
          <w:hyperlink w:anchor="_Toc522392367" w:history="1">
            <w:r w:rsidR="004A2C25" w:rsidRPr="000125D3">
              <w:rPr>
                <w:rStyle w:val="a4"/>
                <w:rFonts w:ascii="微软雅黑" w:hAnsi="微软雅黑"/>
                <w:noProof/>
              </w:rPr>
              <w:t>4.7</w:t>
            </w:r>
            <w:r w:rsidR="004A2C25">
              <w:rPr>
                <w:rFonts w:eastAsiaTheme="minorEastAsia"/>
                <w:noProof/>
                <w:szCs w:val="24"/>
              </w:rPr>
              <w:tab/>
            </w:r>
            <w:r w:rsidR="004A2C25" w:rsidRPr="000125D3">
              <w:rPr>
                <w:rStyle w:val="a4"/>
                <w:rFonts w:ascii="微软雅黑" w:hAnsi="微软雅黑"/>
                <w:noProof/>
              </w:rPr>
              <w:t>函数参数</w:t>
            </w:r>
            <w:r w:rsidR="004A2C25">
              <w:rPr>
                <w:noProof/>
                <w:webHidden/>
              </w:rPr>
              <w:tab/>
            </w:r>
            <w:r w:rsidR="004A2C25">
              <w:rPr>
                <w:noProof/>
                <w:webHidden/>
              </w:rPr>
              <w:fldChar w:fldCharType="begin"/>
            </w:r>
            <w:r w:rsidR="004A2C25">
              <w:rPr>
                <w:noProof/>
                <w:webHidden/>
              </w:rPr>
              <w:instrText xml:space="preserve"> PAGEREF _Toc522392367 \h </w:instrText>
            </w:r>
            <w:r w:rsidR="004A2C25">
              <w:rPr>
                <w:noProof/>
                <w:webHidden/>
              </w:rPr>
            </w:r>
            <w:r w:rsidR="004A2C25">
              <w:rPr>
                <w:noProof/>
                <w:webHidden/>
              </w:rPr>
              <w:fldChar w:fldCharType="separate"/>
            </w:r>
            <w:r w:rsidR="004A2C25">
              <w:rPr>
                <w:noProof/>
                <w:webHidden/>
              </w:rPr>
              <w:t>50</w:t>
            </w:r>
            <w:r w:rsidR="004A2C25">
              <w:rPr>
                <w:noProof/>
                <w:webHidden/>
              </w:rPr>
              <w:fldChar w:fldCharType="end"/>
            </w:r>
          </w:hyperlink>
        </w:p>
        <w:p w14:paraId="6C22FB22" w14:textId="77777777" w:rsidR="004A2C25" w:rsidRDefault="00C8044D">
          <w:pPr>
            <w:pStyle w:val="31"/>
            <w:tabs>
              <w:tab w:val="left" w:pos="2100"/>
              <w:tab w:val="right" w:leader="dot" w:pos="8296"/>
            </w:tabs>
            <w:ind w:left="960"/>
            <w:rPr>
              <w:rFonts w:eastAsiaTheme="minorEastAsia"/>
              <w:noProof/>
              <w:szCs w:val="24"/>
            </w:rPr>
          </w:pPr>
          <w:hyperlink w:anchor="_Toc522392368" w:history="1">
            <w:r w:rsidR="004A2C25" w:rsidRPr="000125D3">
              <w:rPr>
                <w:rStyle w:val="a4"/>
                <w:rFonts w:ascii="微软雅黑" w:hAnsi="微软雅黑" w:cs="Times New Roman"/>
                <w:noProof/>
              </w:rPr>
              <w:t>4.7.1</w:t>
            </w:r>
            <w:r w:rsidR="004A2C25">
              <w:rPr>
                <w:rFonts w:eastAsiaTheme="minorEastAsia"/>
                <w:noProof/>
                <w:szCs w:val="24"/>
              </w:rPr>
              <w:tab/>
            </w:r>
            <w:r w:rsidR="004A2C25" w:rsidRPr="000125D3">
              <w:rPr>
                <w:rStyle w:val="a4"/>
                <w:rFonts w:ascii="微软雅黑" w:hAnsi="微软雅黑"/>
                <w:noProof/>
              </w:rPr>
              <w:t>默认参数</w:t>
            </w:r>
            <w:r w:rsidR="004A2C25">
              <w:rPr>
                <w:noProof/>
                <w:webHidden/>
              </w:rPr>
              <w:tab/>
            </w:r>
            <w:r w:rsidR="004A2C25">
              <w:rPr>
                <w:noProof/>
                <w:webHidden/>
              </w:rPr>
              <w:fldChar w:fldCharType="begin"/>
            </w:r>
            <w:r w:rsidR="004A2C25">
              <w:rPr>
                <w:noProof/>
                <w:webHidden/>
              </w:rPr>
              <w:instrText xml:space="preserve"> PAGEREF _Toc522392368 \h </w:instrText>
            </w:r>
            <w:r w:rsidR="004A2C25">
              <w:rPr>
                <w:noProof/>
                <w:webHidden/>
              </w:rPr>
            </w:r>
            <w:r w:rsidR="004A2C25">
              <w:rPr>
                <w:noProof/>
                <w:webHidden/>
              </w:rPr>
              <w:fldChar w:fldCharType="separate"/>
            </w:r>
            <w:r w:rsidR="004A2C25">
              <w:rPr>
                <w:noProof/>
                <w:webHidden/>
              </w:rPr>
              <w:t>50</w:t>
            </w:r>
            <w:r w:rsidR="004A2C25">
              <w:rPr>
                <w:noProof/>
                <w:webHidden/>
              </w:rPr>
              <w:fldChar w:fldCharType="end"/>
            </w:r>
          </w:hyperlink>
        </w:p>
        <w:p w14:paraId="15092A1C" w14:textId="77777777" w:rsidR="004A2C25" w:rsidRDefault="00C8044D">
          <w:pPr>
            <w:pStyle w:val="31"/>
            <w:tabs>
              <w:tab w:val="left" w:pos="2100"/>
              <w:tab w:val="right" w:leader="dot" w:pos="8296"/>
            </w:tabs>
            <w:ind w:left="960"/>
            <w:rPr>
              <w:rFonts w:eastAsiaTheme="minorEastAsia"/>
              <w:noProof/>
              <w:szCs w:val="24"/>
            </w:rPr>
          </w:pPr>
          <w:hyperlink w:anchor="_Toc522392369" w:history="1">
            <w:r w:rsidR="004A2C25" w:rsidRPr="000125D3">
              <w:rPr>
                <w:rStyle w:val="a4"/>
                <w:rFonts w:ascii="微软雅黑" w:hAnsi="微软雅黑"/>
                <w:noProof/>
              </w:rPr>
              <w:t>4.7.2</w:t>
            </w:r>
            <w:r w:rsidR="004A2C25">
              <w:rPr>
                <w:rFonts w:eastAsiaTheme="minorEastAsia"/>
                <w:noProof/>
                <w:szCs w:val="24"/>
              </w:rPr>
              <w:tab/>
            </w:r>
            <w:r w:rsidR="004A2C25" w:rsidRPr="000125D3">
              <w:rPr>
                <w:rStyle w:val="a4"/>
                <w:rFonts w:ascii="微软雅黑" w:hAnsi="微软雅黑"/>
                <w:noProof/>
              </w:rPr>
              <w:t>Link to section剩余参数</w:t>
            </w:r>
            <w:r w:rsidR="004A2C25">
              <w:rPr>
                <w:noProof/>
                <w:webHidden/>
              </w:rPr>
              <w:tab/>
            </w:r>
            <w:r w:rsidR="004A2C25">
              <w:rPr>
                <w:noProof/>
                <w:webHidden/>
              </w:rPr>
              <w:fldChar w:fldCharType="begin"/>
            </w:r>
            <w:r w:rsidR="004A2C25">
              <w:rPr>
                <w:noProof/>
                <w:webHidden/>
              </w:rPr>
              <w:instrText xml:space="preserve"> PAGEREF _Toc522392369 \h </w:instrText>
            </w:r>
            <w:r w:rsidR="004A2C25">
              <w:rPr>
                <w:noProof/>
                <w:webHidden/>
              </w:rPr>
            </w:r>
            <w:r w:rsidR="004A2C25">
              <w:rPr>
                <w:noProof/>
                <w:webHidden/>
              </w:rPr>
              <w:fldChar w:fldCharType="separate"/>
            </w:r>
            <w:r w:rsidR="004A2C25">
              <w:rPr>
                <w:noProof/>
                <w:webHidden/>
              </w:rPr>
              <w:t>51</w:t>
            </w:r>
            <w:r w:rsidR="004A2C25">
              <w:rPr>
                <w:noProof/>
                <w:webHidden/>
              </w:rPr>
              <w:fldChar w:fldCharType="end"/>
            </w:r>
          </w:hyperlink>
        </w:p>
        <w:p w14:paraId="1BA1373C" w14:textId="77777777" w:rsidR="004A2C25" w:rsidRDefault="00C8044D">
          <w:pPr>
            <w:pStyle w:val="21"/>
            <w:tabs>
              <w:tab w:val="left" w:pos="1260"/>
              <w:tab w:val="right" w:leader="dot" w:pos="8296"/>
            </w:tabs>
            <w:ind w:left="480"/>
            <w:rPr>
              <w:rFonts w:eastAsiaTheme="minorEastAsia"/>
              <w:noProof/>
              <w:szCs w:val="24"/>
            </w:rPr>
          </w:pPr>
          <w:hyperlink w:anchor="_Toc522392370" w:history="1">
            <w:r w:rsidR="004A2C25" w:rsidRPr="000125D3">
              <w:rPr>
                <w:rStyle w:val="a4"/>
                <w:rFonts w:ascii="微软雅黑" w:hAnsi="微软雅黑"/>
                <w:noProof/>
              </w:rPr>
              <w:t>4.8</w:t>
            </w:r>
            <w:r w:rsidR="004A2C25">
              <w:rPr>
                <w:rFonts w:eastAsiaTheme="minorEastAsia"/>
                <w:noProof/>
                <w:szCs w:val="24"/>
              </w:rPr>
              <w:tab/>
            </w:r>
            <w:r w:rsidR="004A2C25" w:rsidRPr="000125D3">
              <w:rPr>
                <w:rStyle w:val="a4"/>
                <w:rFonts w:ascii="微软雅黑" w:hAnsi="微软雅黑"/>
                <w:noProof/>
              </w:rPr>
              <w:t>箭头函数</w:t>
            </w:r>
            <w:r w:rsidR="004A2C25">
              <w:rPr>
                <w:noProof/>
                <w:webHidden/>
              </w:rPr>
              <w:tab/>
            </w:r>
            <w:r w:rsidR="004A2C25">
              <w:rPr>
                <w:noProof/>
                <w:webHidden/>
              </w:rPr>
              <w:fldChar w:fldCharType="begin"/>
            </w:r>
            <w:r w:rsidR="004A2C25">
              <w:rPr>
                <w:noProof/>
                <w:webHidden/>
              </w:rPr>
              <w:instrText xml:space="preserve"> PAGEREF _Toc522392370 \h </w:instrText>
            </w:r>
            <w:r w:rsidR="004A2C25">
              <w:rPr>
                <w:noProof/>
                <w:webHidden/>
              </w:rPr>
            </w:r>
            <w:r w:rsidR="004A2C25">
              <w:rPr>
                <w:noProof/>
                <w:webHidden/>
              </w:rPr>
              <w:fldChar w:fldCharType="separate"/>
            </w:r>
            <w:r w:rsidR="004A2C25">
              <w:rPr>
                <w:noProof/>
                <w:webHidden/>
              </w:rPr>
              <w:t>51</w:t>
            </w:r>
            <w:r w:rsidR="004A2C25">
              <w:rPr>
                <w:noProof/>
                <w:webHidden/>
              </w:rPr>
              <w:fldChar w:fldCharType="end"/>
            </w:r>
          </w:hyperlink>
        </w:p>
        <w:p w14:paraId="12D0C214" w14:textId="77777777" w:rsidR="004A2C25" w:rsidRDefault="00C8044D">
          <w:pPr>
            <w:pStyle w:val="31"/>
            <w:tabs>
              <w:tab w:val="left" w:pos="2100"/>
              <w:tab w:val="right" w:leader="dot" w:pos="8296"/>
            </w:tabs>
            <w:ind w:left="960"/>
            <w:rPr>
              <w:rFonts w:eastAsiaTheme="minorEastAsia"/>
              <w:noProof/>
              <w:szCs w:val="24"/>
            </w:rPr>
          </w:pPr>
          <w:hyperlink w:anchor="_Toc522392371" w:history="1">
            <w:r w:rsidR="004A2C25" w:rsidRPr="000125D3">
              <w:rPr>
                <w:rStyle w:val="a4"/>
                <w:rFonts w:ascii="微软雅黑" w:hAnsi="微软雅黑"/>
                <w:noProof/>
              </w:rPr>
              <w:t>4.8.1</w:t>
            </w:r>
            <w:r w:rsidR="004A2C25">
              <w:rPr>
                <w:rFonts w:eastAsiaTheme="minorEastAsia"/>
                <w:noProof/>
                <w:szCs w:val="24"/>
              </w:rPr>
              <w:tab/>
            </w:r>
            <w:r w:rsidR="004A2C25" w:rsidRPr="000125D3">
              <w:rPr>
                <w:rStyle w:val="a4"/>
                <w:rFonts w:ascii="微软雅黑" w:hAnsi="微软雅黑"/>
                <w:noProof/>
              </w:rPr>
              <w:t>更简洁的函数</w:t>
            </w:r>
            <w:r w:rsidR="004A2C25">
              <w:rPr>
                <w:noProof/>
                <w:webHidden/>
              </w:rPr>
              <w:tab/>
            </w:r>
            <w:r w:rsidR="004A2C25">
              <w:rPr>
                <w:noProof/>
                <w:webHidden/>
              </w:rPr>
              <w:fldChar w:fldCharType="begin"/>
            </w:r>
            <w:r w:rsidR="004A2C25">
              <w:rPr>
                <w:noProof/>
                <w:webHidden/>
              </w:rPr>
              <w:instrText xml:space="preserve"> PAGEREF _Toc522392371 \h </w:instrText>
            </w:r>
            <w:r w:rsidR="004A2C25">
              <w:rPr>
                <w:noProof/>
                <w:webHidden/>
              </w:rPr>
            </w:r>
            <w:r w:rsidR="004A2C25">
              <w:rPr>
                <w:noProof/>
                <w:webHidden/>
              </w:rPr>
              <w:fldChar w:fldCharType="separate"/>
            </w:r>
            <w:r w:rsidR="004A2C25">
              <w:rPr>
                <w:noProof/>
                <w:webHidden/>
              </w:rPr>
              <w:t>51</w:t>
            </w:r>
            <w:r w:rsidR="004A2C25">
              <w:rPr>
                <w:noProof/>
                <w:webHidden/>
              </w:rPr>
              <w:fldChar w:fldCharType="end"/>
            </w:r>
          </w:hyperlink>
        </w:p>
        <w:p w14:paraId="6DB24577" w14:textId="77777777" w:rsidR="004A2C25" w:rsidRDefault="00C8044D">
          <w:pPr>
            <w:pStyle w:val="31"/>
            <w:tabs>
              <w:tab w:val="left" w:pos="2100"/>
              <w:tab w:val="right" w:leader="dot" w:pos="8296"/>
            </w:tabs>
            <w:ind w:left="960"/>
            <w:rPr>
              <w:rFonts w:eastAsiaTheme="minorEastAsia"/>
              <w:noProof/>
              <w:szCs w:val="24"/>
            </w:rPr>
          </w:pPr>
          <w:hyperlink w:anchor="_Toc522392372" w:history="1">
            <w:r w:rsidR="004A2C25" w:rsidRPr="000125D3">
              <w:rPr>
                <w:rStyle w:val="a4"/>
                <w:rFonts w:ascii="微软雅黑" w:hAnsi="微软雅黑"/>
                <w:noProof/>
              </w:rPr>
              <w:t>4.8.2</w:t>
            </w:r>
            <w:r w:rsidR="004A2C25">
              <w:rPr>
                <w:rFonts w:eastAsiaTheme="minorEastAsia"/>
                <w:noProof/>
                <w:szCs w:val="24"/>
              </w:rPr>
              <w:tab/>
            </w:r>
            <w:r w:rsidR="004A2C25" w:rsidRPr="000125D3">
              <w:rPr>
                <w:rStyle w:val="a4"/>
                <w:rFonts w:ascii="微软雅黑" w:hAnsi="微软雅黑"/>
                <w:noProof/>
              </w:rPr>
              <w:t>this 的词法</w:t>
            </w:r>
            <w:r w:rsidR="004A2C25">
              <w:rPr>
                <w:noProof/>
                <w:webHidden/>
              </w:rPr>
              <w:tab/>
            </w:r>
            <w:r w:rsidR="004A2C25">
              <w:rPr>
                <w:noProof/>
                <w:webHidden/>
              </w:rPr>
              <w:fldChar w:fldCharType="begin"/>
            </w:r>
            <w:r w:rsidR="004A2C25">
              <w:rPr>
                <w:noProof/>
                <w:webHidden/>
              </w:rPr>
              <w:instrText xml:space="preserve"> PAGEREF _Toc522392372 \h </w:instrText>
            </w:r>
            <w:r w:rsidR="004A2C25">
              <w:rPr>
                <w:noProof/>
                <w:webHidden/>
              </w:rPr>
            </w:r>
            <w:r w:rsidR="004A2C25">
              <w:rPr>
                <w:noProof/>
                <w:webHidden/>
              </w:rPr>
              <w:fldChar w:fldCharType="separate"/>
            </w:r>
            <w:r w:rsidR="004A2C25">
              <w:rPr>
                <w:noProof/>
                <w:webHidden/>
              </w:rPr>
              <w:t>52</w:t>
            </w:r>
            <w:r w:rsidR="004A2C25">
              <w:rPr>
                <w:noProof/>
                <w:webHidden/>
              </w:rPr>
              <w:fldChar w:fldCharType="end"/>
            </w:r>
          </w:hyperlink>
        </w:p>
        <w:p w14:paraId="6B1FDC04" w14:textId="77777777" w:rsidR="004A2C25" w:rsidRDefault="00C8044D">
          <w:pPr>
            <w:pStyle w:val="21"/>
            <w:tabs>
              <w:tab w:val="left" w:pos="1260"/>
              <w:tab w:val="right" w:leader="dot" w:pos="8296"/>
            </w:tabs>
            <w:ind w:left="480"/>
            <w:rPr>
              <w:rFonts w:eastAsiaTheme="minorEastAsia"/>
              <w:noProof/>
              <w:szCs w:val="24"/>
            </w:rPr>
          </w:pPr>
          <w:hyperlink w:anchor="_Toc522392373" w:history="1">
            <w:r w:rsidR="004A2C25" w:rsidRPr="000125D3">
              <w:rPr>
                <w:rStyle w:val="a4"/>
                <w:rFonts w:ascii="微软雅黑" w:hAnsi="微软雅黑"/>
                <w:noProof/>
              </w:rPr>
              <w:t>4.9</w:t>
            </w:r>
            <w:r w:rsidR="004A2C25">
              <w:rPr>
                <w:rFonts w:eastAsiaTheme="minorEastAsia"/>
                <w:noProof/>
                <w:szCs w:val="24"/>
              </w:rPr>
              <w:tab/>
            </w:r>
            <w:r w:rsidR="004A2C25" w:rsidRPr="000125D3">
              <w:rPr>
                <w:rStyle w:val="a4"/>
                <w:rFonts w:ascii="微软雅黑" w:hAnsi="微软雅黑"/>
                <w:noProof/>
              </w:rPr>
              <w:t>运算符</w:t>
            </w:r>
            <w:r w:rsidR="004A2C25">
              <w:rPr>
                <w:noProof/>
                <w:webHidden/>
              </w:rPr>
              <w:tab/>
            </w:r>
            <w:r w:rsidR="004A2C25">
              <w:rPr>
                <w:noProof/>
                <w:webHidden/>
              </w:rPr>
              <w:fldChar w:fldCharType="begin"/>
            </w:r>
            <w:r w:rsidR="004A2C25">
              <w:rPr>
                <w:noProof/>
                <w:webHidden/>
              </w:rPr>
              <w:instrText xml:space="preserve"> PAGEREF _Toc522392373 \h </w:instrText>
            </w:r>
            <w:r w:rsidR="004A2C25">
              <w:rPr>
                <w:noProof/>
                <w:webHidden/>
              </w:rPr>
            </w:r>
            <w:r w:rsidR="004A2C25">
              <w:rPr>
                <w:noProof/>
                <w:webHidden/>
              </w:rPr>
              <w:fldChar w:fldCharType="separate"/>
            </w:r>
            <w:r w:rsidR="004A2C25">
              <w:rPr>
                <w:noProof/>
                <w:webHidden/>
              </w:rPr>
              <w:t>54</w:t>
            </w:r>
            <w:r w:rsidR="004A2C25">
              <w:rPr>
                <w:noProof/>
                <w:webHidden/>
              </w:rPr>
              <w:fldChar w:fldCharType="end"/>
            </w:r>
          </w:hyperlink>
        </w:p>
        <w:p w14:paraId="404873F9" w14:textId="77777777" w:rsidR="004A2C25" w:rsidRDefault="00C8044D">
          <w:pPr>
            <w:pStyle w:val="31"/>
            <w:tabs>
              <w:tab w:val="left" w:pos="2100"/>
              <w:tab w:val="right" w:leader="dot" w:pos="8296"/>
            </w:tabs>
            <w:ind w:left="960"/>
            <w:rPr>
              <w:rFonts w:eastAsiaTheme="minorEastAsia"/>
              <w:noProof/>
              <w:szCs w:val="24"/>
            </w:rPr>
          </w:pPr>
          <w:hyperlink w:anchor="_Toc522392374" w:history="1">
            <w:r w:rsidR="004A2C25" w:rsidRPr="000125D3">
              <w:rPr>
                <w:rStyle w:val="a4"/>
                <w:rFonts w:ascii="微软雅黑" w:hAnsi="微软雅黑"/>
                <w:noProof/>
              </w:rPr>
              <w:t>4.9.1</w:t>
            </w:r>
            <w:r w:rsidR="004A2C25">
              <w:rPr>
                <w:rFonts w:eastAsiaTheme="minorEastAsia"/>
                <w:noProof/>
                <w:szCs w:val="24"/>
              </w:rPr>
              <w:tab/>
            </w:r>
            <w:r w:rsidR="004A2C25" w:rsidRPr="000125D3">
              <w:rPr>
                <w:rStyle w:val="a4"/>
                <w:rFonts w:ascii="微软雅黑" w:hAnsi="微软雅黑"/>
                <w:noProof/>
              </w:rPr>
              <w:t>赋值运算符</w:t>
            </w:r>
            <w:r w:rsidR="004A2C25">
              <w:rPr>
                <w:noProof/>
                <w:webHidden/>
              </w:rPr>
              <w:tab/>
            </w:r>
            <w:r w:rsidR="004A2C25">
              <w:rPr>
                <w:noProof/>
                <w:webHidden/>
              </w:rPr>
              <w:fldChar w:fldCharType="begin"/>
            </w:r>
            <w:r w:rsidR="004A2C25">
              <w:rPr>
                <w:noProof/>
                <w:webHidden/>
              </w:rPr>
              <w:instrText xml:space="preserve"> PAGEREF _Toc522392374 \h </w:instrText>
            </w:r>
            <w:r w:rsidR="004A2C25">
              <w:rPr>
                <w:noProof/>
                <w:webHidden/>
              </w:rPr>
            </w:r>
            <w:r w:rsidR="004A2C25">
              <w:rPr>
                <w:noProof/>
                <w:webHidden/>
              </w:rPr>
              <w:fldChar w:fldCharType="separate"/>
            </w:r>
            <w:r w:rsidR="004A2C25">
              <w:rPr>
                <w:noProof/>
                <w:webHidden/>
              </w:rPr>
              <w:t>55</w:t>
            </w:r>
            <w:r w:rsidR="004A2C25">
              <w:rPr>
                <w:noProof/>
                <w:webHidden/>
              </w:rPr>
              <w:fldChar w:fldCharType="end"/>
            </w:r>
          </w:hyperlink>
        </w:p>
        <w:p w14:paraId="3695EE4D" w14:textId="77777777" w:rsidR="004A2C25" w:rsidRDefault="00C8044D">
          <w:pPr>
            <w:pStyle w:val="31"/>
            <w:tabs>
              <w:tab w:val="left" w:pos="2100"/>
              <w:tab w:val="right" w:leader="dot" w:pos="8296"/>
            </w:tabs>
            <w:ind w:left="960"/>
            <w:rPr>
              <w:rFonts w:eastAsiaTheme="minorEastAsia"/>
              <w:noProof/>
              <w:szCs w:val="24"/>
            </w:rPr>
          </w:pPr>
          <w:hyperlink w:anchor="_Toc522392375" w:history="1">
            <w:r w:rsidR="004A2C25" w:rsidRPr="000125D3">
              <w:rPr>
                <w:rStyle w:val="a4"/>
                <w:rFonts w:ascii="微软雅黑" w:hAnsi="微软雅黑"/>
                <w:noProof/>
              </w:rPr>
              <w:t>4.9.2</w:t>
            </w:r>
            <w:r w:rsidR="004A2C25">
              <w:rPr>
                <w:rFonts w:eastAsiaTheme="minorEastAsia"/>
                <w:noProof/>
                <w:szCs w:val="24"/>
              </w:rPr>
              <w:tab/>
            </w:r>
            <w:r w:rsidR="004A2C25" w:rsidRPr="000125D3">
              <w:rPr>
                <w:rStyle w:val="a4"/>
                <w:rFonts w:ascii="微软雅黑" w:hAnsi="微软雅黑"/>
                <w:noProof/>
              </w:rPr>
              <w:t>比较运算符</w:t>
            </w:r>
            <w:r w:rsidR="004A2C25">
              <w:rPr>
                <w:noProof/>
                <w:webHidden/>
              </w:rPr>
              <w:tab/>
            </w:r>
            <w:r w:rsidR="004A2C25">
              <w:rPr>
                <w:noProof/>
                <w:webHidden/>
              </w:rPr>
              <w:fldChar w:fldCharType="begin"/>
            </w:r>
            <w:r w:rsidR="004A2C25">
              <w:rPr>
                <w:noProof/>
                <w:webHidden/>
              </w:rPr>
              <w:instrText xml:space="preserve"> PAGEREF _Toc522392375 \h </w:instrText>
            </w:r>
            <w:r w:rsidR="004A2C25">
              <w:rPr>
                <w:noProof/>
                <w:webHidden/>
              </w:rPr>
            </w:r>
            <w:r w:rsidR="004A2C25">
              <w:rPr>
                <w:noProof/>
                <w:webHidden/>
              </w:rPr>
              <w:fldChar w:fldCharType="separate"/>
            </w:r>
            <w:r w:rsidR="004A2C25">
              <w:rPr>
                <w:noProof/>
                <w:webHidden/>
              </w:rPr>
              <w:t>57</w:t>
            </w:r>
            <w:r w:rsidR="004A2C25">
              <w:rPr>
                <w:noProof/>
                <w:webHidden/>
              </w:rPr>
              <w:fldChar w:fldCharType="end"/>
            </w:r>
          </w:hyperlink>
        </w:p>
        <w:p w14:paraId="30E3C775" w14:textId="77777777" w:rsidR="004A2C25" w:rsidRDefault="00C8044D">
          <w:pPr>
            <w:pStyle w:val="31"/>
            <w:tabs>
              <w:tab w:val="left" w:pos="2100"/>
              <w:tab w:val="right" w:leader="dot" w:pos="8296"/>
            </w:tabs>
            <w:ind w:left="960"/>
            <w:rPr>
              <w:rFonts w:eastAsiaTheme="minorEastAsia"/>
              <w:noProof/>
              <w:szCs w:val="24"/>
            </w:rPr>
          </w:pPr>
          <w:hyperlink w:anchor="_Toc522392376" w:history="1">
            <w:r w:rsidR="004A2C25" w:rsidRPr="000125D3">
              <w:rPr>
                <w:rStyle w:val="a4"/>
                <w:rFonts w:ascii="微软雅黑" w:hAnsi="微软雅黑"/>
                <w:noProof/>
              </w:rPr>
              <w:t>4.9.3</w:t>
            </w:r>
            <w:r w:rsidR="004A2C25">
              <w:rPr>
                <w:rFonts w:eastAsiaTheme="minorEastAsia"/>
                <w:noProof/>
                <w:szCs w:val="24"/>
              </w:rPr>
              <w:tab/>
            </w:r>
            <w:r w:rsidR="004A2C25" w:rsidRPr="000125D3">
              <w:rPr>
                <w:rStyle w:val="a4"/>
                <w:rFonts w:ascii="微软雅黑" w:hAnsi="微软雅黑"/>
                <w:noProof/>
              </w:rPr>
              <w:t>Link to section算术运算符</w:t>
            </w:r>
            <w:r w:rsidR="004A2C25">
              <w:rPr>
                <w:noProof/>
                <w:webHidden/>
              </w:rPr>
              <w:tab/>
            </w:r>
            <w:r w:rsidR="004A2C25">
              <w:rPr>
                <w:noProof/>
                <w:webHidden/>
              </w:rPr>
              <w:fldChar w:fldCharType="begin"/>
            </w:r>
            <w:r w:rsidR="004A2C25">
              <w:rPr>
                <w:noProof/>
                <w:webHidden/>
              </w:rPr>
              <w:instrText xml:space="preserve"> PAGEREF _Toc522392376 \h </w:instrText>
            </w:r>
            <w:r w:rsidR="004A2C25">
              <w:rPr>
                <w:noProof/>
                <w:webHidden/>
              </w:rPr>
            </w:r>
            <w:r w:rsidR="004A2C25">
              <w:rPr>
                <w:noProof/>
                <w:webHidden/>
              </w:rPr>
              <w:fldChar w:fldCharType="separate"/>
            </w:r>
            <w:r w:rsidR="004A2C25">
              <w:rPr>
                <w:noProof/>
                <w:webHidden/>
              </w:rPr>
              <w:t>59</w:t>
            </w:r>
            <w:r w:rsidR="004A2C25">
              <w:rPr>
                <w:noProof/>
                <w:webHidden/>
              </w:rPr>
              <w:fldChar w:fldCharType="end"/>
            </w:r>
          </w:hyperlink>
        </w:p>
        <w:p w14:paraId="2D6791EC" w14:textId="77777777" w:rsidR="004A2C25" w:rsidRDefault="00C8044D">
          <w:pPr>
            <w:pStyle w:val="31"/>
            <w:tabs>
              <w:tab w:val="left" w:pos="2100"/>
              <w:tab w:val="right" w:leader="dot" w:pos="8296"/>
            </w:tabs>
            <w:ind w:left="960"/>
            <w:rPr>
              <w:rFonts w:eastAsiaTheme="minorEastAsia"/>
              <w:noProof/>
              <w:szCs w:val="24"/>
            </w:rPr>
          </w:pPr>
          <w:hyperlink w:anchor="_Toc522392377" w:history="1">
            <w:r w:rsidR="004A2C25" w:rsidRPr="000125D3">
              <w:rPr>
                <w:rStyle w:val="a4"/>
                <w:rFonts w:ascii="微软雅黑" w:hAnsi="微软雅黑"/>
                <w:noProof/>
              </w:rPr>
              <w:t>4.9.4</w:t>
            </w:r>
            <w:r w:rsidR="004A2C25">
              <w:rPr>
                <w:rFonts w:eastAsiaTheme="minorEastAsia"/>
                <w:noProof/>
                <w:szCs w:val="24"/>
              </w:rPr>
              <w:tab/>
            </w:r>
            <w:r w:rsidR="004A2C25" w:rsidRPr="000125D3">
              <w:rPr>
                <w:rStyle w:val="a4"/>
                <w:rFonts w:ascii="微软雅黑" w:hAnsi="微软雅黑"/>
                <w:noProof/>
              </w:rPr>
              <w:t>位运算符</w:t>
            </w:r>
            <w:r w:rsidR="004A2C25">
              <w:rPr>
                <w:noProof/>
                <w:webHidden/>
              </w:rPr>
              <w:tab/>
            </w:r>
            <w:r w:rsidR="004A2C25">
              <w:rPr>
                <w:noProof/>
                <w:webHidden/>
              </w:rPr>
              <w:fldChar w:fldCharType="begin"/>
            </w:r>
            <w:r w:rsidR="004A2C25">
              <w:rPr>
                <w:noProof/>
                <w:webHidden/>
              </w:rPr>
              <w:instrText xml:space="preserve"> PAGEREF _Toc522392377 \h </w:instrText>
            </w:r>
            <w:r w:rsidR="004A2C25">
              <w:rPr>
                <w:noProof/>
                <w:webHidden/>
              </w:rPr>
            </w:r>
            <w:r w:rsidR="004A2C25">
              <w:rPr>
                <w:noProof/>
                <w:webHidden/>
              </w:rPr>
              <w:fldChar w:fldCharType="separate"/>
            </w:r>
            <w:r w:rsidR="004A2C25">
              <w:rPr>
                <w:noProof/>
                <w:webHidden/>
              </w:rPr>
              <w:t>60</w:t>
            </w:r>
            <w:r w:rsidR="004A2C25">
              <w:rPr>
                <w:noProof/>
                <w:webHidden/>
              </w:rPr>
              <w:fldChar w:fldCharType="end"/>
            </w:r>
          </w:hyperlink>
        </w:p>
        <w:p w14:paraId="7955C9F8" w14:textId="77777777" w:rsidR="004A2C25" w:rsidRDefault="00C8044D">
          <w:pPr>
            <w:pStyle w:val="31"/>
            <w:tabs>
              <w:tab w:val="left" w:pos="2100"/>
              <w:tab w:val="right" w:leader="dot" w:pos="8296"/>
            </w:tabs>
            <w:ind w:left="960"/>
            <w:rPr>
              <w:rFonts w:eastAsiaTheme="minorEastAsia"/>
              <w:noProof/>
              <w:szCs w:val="24"/>
            </w:rPr>
          </w:pPr>
          <w:hyperlink w:anchor="_Toc522392378" w:history="1">
            <w:r w:rsidR="004A2C25" w:rsidRPr="000125D3">
              <w:rPr>
                <w:rStyle w:val="a4"/>
                <w:rFonts w:ascii="微软雅黑" w:hAnsi="微软雅黑"/>
                <w:noProof/>
              </w:rPr>
              <w:t>4.9.5</w:t>
            </w:r>
            <w:r w:rsidR="004A2C25">
              <w:rPr>
                <w:rFonts w:eastAsiaTheme="minorEastAsia"/>
                <w:noProof/>
                <w:szCs w:val="24"/>
              </w:rPr>
              <w:tab/>
            </w:r>
            <w:r w:rsidR="004A2C25" w:rsidRPr="000125D3">
              <w:rPr>
                <w:rStyle w:val="a4"/>
                <w:rFonts w:ascii="微软雅黑" w:hAnsi="微软雅黑"/>
                <w:noProof/>
              </w:rPr>
              <w:t>逻辑运算符</w:t>
            </w:r>
            <w:r w:rsidR="004A2C25">
              <w:rPr>
                <w:noProof/>
                <w:webHidden/>
              </w:rPr>
              <w:tab/>
            </w:r>
            <w:r w:rsidR="004A2C25">
              <w:rPr>
                <w:noProof/>
                <w:webHidden/>
              </w:rPr>
              <w:fldChar w:fldCharType="begin"/>
            </w:r>
            <w:r w:rsidR="004A2C25">
              <w:rPr>
                <w:noProof/>
                <w:webHidden/>
              </w:rPr>
              <w:instrText xml:space="preserve"> PAGEREF _Toc522392378 \h </w:instrText>
            </w:r>
            <w:r w:rsidR="004A2C25">
              <w:rPr>
                <w:noProof/>
                <w:webHidden/>
              </w:rPr>
            </w:r>
            <w:r w:rsidR="004A2C25">
              <w:rPr>
                <w:noProof/>
                <w:webHidden/>
              </w:rPr>
              <w:fldChar w:fldCharType="separate"/>
            </w:r>
            <w:r w:rsidR="004A2C25">
              <w:rPr>
                <w:noProof/>
                <w:webHidden/>
              </w:rPr>
              <w:t>64</w:t>
            </w:r>
            <w:r w:rsidR="004A2C25">
              <w:rPr>
                <w:noProof/>
                <w:webHidden/>
              </w:rPr>
              <w:fldChar w:fldCharType="end"/>
            </w:r>
          </w:hyperlink>
        </w:p>
        <w:p w14:paraId="6B323AFC" w14:textId="77777777" w:rsidR="004A2C25" w:rsidRDefault="00C8044D">
          <w:pPr>
            <w:pStyle w:val="31"/>
            <w:tabs>
              <w:tab w:val="left" w:pos="2100"/>
              <w:tab w:val="right" w:leader="dot" w:pos="8296"/>
            </w:tabs>
            <w:ind w:left="960"/>
            <w:rPr>
              <w:rFonts w:eastAsiaTheme="minorEastAsia"/>
              <w:noProof/>
              <w:szCs w:val="24"/>
            </w:rPr>
          </w:pPr>
          <w:hyperlink w:anchor="_Toc522392379" w:history="1">
            <w:r w:rsidR="004A2C25" w:rsidRPr="000125D3">
              <w:rPr>
                <w:rStyle w:val="a4"/>
                <w:rFonts w:ascii="微软雅黑" w:hAnsi="微软雅黑" w:cs="Times New Roman"/>
                <w:noProof/>
              </w:rPr>
              <w:t>4.9.6</w:t>
            </w:r>
            <w:r w:rsidR="004A2C25">
              <w:rPr>
                <w:rFonts w:eastAsiaTheme="minorEastAsia"/>
                <w:noProof/>
                <w:szCs w:val="24"/>
              </w:rPr>
              <w:tab/>
            </w:r>
            <w:r w:rsidR="004A2C25" w:rsidRPr="000125D3">
              <w:rPr>
                <w:rStyle w:val="a4"/>
                <w:rFonts w:ascii="微软雅黑" w:hAnsi="微软雅黑"/>
                <w:noProof/>
              </w:rPr>
              <w:t>字符串运算符</w:t>
            </w:r>
            <w:r w:rsidR="004A2C25">
              <w:rPr>
                <w:noProof/>
                <w:webHidden/>
              </w:rPr>
              <w:tab/>
            </w:r>
            <w:r w:rsidR="004A2C25">
              <w:rPr>
                <w:noProof/>
                <w:webHidden/>
              </w:rPr>
              <w:fldChar w:fldCharType="begin"/>
            </w:r>
            <w:r w:rsidR="004A2C25">
              <w:rPr>
                <w:noProof/>
                <w:webHidden/>
              </w:rPr>
              <w:instrText xml:space="preserve"> PAGEREF _Toc522392379 \h </w:instrText>
            </w:r>
            <w:r w:rsidR="004A2C25">
              <w:rPr>
                <w:noProof/>
                <w:webHidden/>
              </w:rPr>
            </w:r>
            <w:r w:rsidR="004A2C25">
              <w:rPr>
                <w:noProof/>
                <w:webHidden/>
              </w:rPr>
              <w:fldChar w:fldCharType="separate"/>
            </w:r>
            <w:r w:rsidR="004A2C25">
              <w:rPr>
                <w:noProof/>
                <w:webHidden/>
              </w:rPr>
              <w:t>66</w:t>
            </w:r>
            <w:r w:rsidR="004A2C25">
              <w:rPr>
                <w:noProof/>
                <w:webHidden/>
              </w:rPr>
              <w:fldChar w:fldCharType="end"/>
            </w:r>
          </w:hyperlink>
        </w:p>
        <w:p w14:paraId="010DB42F" w14:textId="77777777" w:rsidR="004A2C25" w:rsidRDefault="00C8044D">
          <w:pPr>
            <w:pStyle w:val="31"/>
            <w:tabs>
              <w:tab w:val="left" w:pos="2100"/>
              <w:tab w:val="right" w:leader="dot" w:pos="8296"/>
            </w:tabs>
            <w:ind w:left="960"/>
            <w:rPr>
              <w:rFonts w:eastAsiaTheme="minorEastAsia"/>
              <w:noProof/>
              <w:szCs w:val="24"/>
            </w:rPr>
          </w:pPr>
          <w:hyperlink w:anchor="_Toc522392380" w:history="1">
            <w:r w:rsidR="004A2C25" w:rsidRPr="000125D3">
              <w:rPr>
                <w:rStyle w:val="a4"/>
                <w:rFonts w:ascii="微软雅黑" w:hAnsi="微软雅黑"/>
                <w:noProof/>
              </w:rPr>
              <w:t>4.9.7</w:t>
            </w:r>
            <w:r w:rsidR="004A2C25">
              <w:rPr>
                <w:rFonts w:eastAsiaTheme="minorEastAsia"/>
                <w:noProof/>
                <w:szCs w:val="24"/>
              </w:rPr>
              <w:tab/>
            </w:r>
            <w:r w:rsidR="004A2C25" w:rsidRPr="000125D3">
              <w:rPr>
                <w:rStyle w:val="a4"/>
                <w:rFonts w:ascii="微软雅黑" w:hAnsi="微软雅黑"/>
                <w:noProof/>
              </w:rPr>
              <w:t>条件（三元）运算符</w:t>
            </w:r>
            <w:r w:rsidR="004A2C25">
              <w:rPr>
                <w:noProof/>
                <w:webHidden/>
              </w:rPr>
              <w:tab/>
            </w:r>
            <w:r w:rsidR="004A2C25">
              <w:rPr>
                <w:noProof/>
                <w:webHidden/>
              </w:rPr>
              <w:fldChar w:fldCharType="begin"/>
            </w:r>
            <w:r w:rsidR="004A2C25">
              <w:rPr>
                <w:noProof/>
                <w:webHidden/>
              </w:rPr>
              <w:instrText xml:space="preserve"> PAGEREF _Toc522392380 \h </w:instrText>
            </w:r>
            <w:r w:rsidR="004A2C25">
              <w:rPr>
                <w:noProof/>
                <w:webHidden/>
              </w:rPr>
            </w:r>
            <w:r w:rsidR="004A2C25">
              <w:rPr>
                <w:noProof/>
                <w:webHidden/>
              </w:rPr>
              <w:fldChar w:fldCharType="separate"/>
            </w:r>
            <w:r w:rsidR="004A2C25">
              <w:rPr>
                <w:noProof/>
                <w:webHidden/>
              </w:rPr>
              <w:t>66</w:t>
            </w:r>
            <w:r w:rsidR="004A2C25">
              <w:rPr>
                <w:noProof/>
                <w:webHidden/>
              </w:rPr>
              <w:fldChar w:fldCharType="end"/>
            </w:r>
          </w:hyperlink>
        </w:p>
        <w:p w14:paraId="05C63270" w14:textId="77777777" w:rsidR="004A2C25" w:rsidRDefault="00C8044D">
          <w:pPr>
            <w:pStyle w:val="31"/>
            <w:tabs>
              <w:tab w:val="left" w:pos="2100"/>
              <w:tab w:val="right" w:leader="dot" w:pos="8296"/>
            </w:tabs>
            <w:ind w:left="960"/>
            <w:rPr>
              <w:rFonts w:eastAsiaTheme="minorEastAsia"/>
              <w:noProof/>
              <w:szCs w:val="24"/>
            </w:rPr>
          </w:pPr>
          <w:hyperlink w:anchor="_Toc522392381" w:history="1">
            <w:r w:rsidR="004A2C25" w:rsidRPr="000125D3">
              <w:rPr>
                <w:rStyle w:val="a4"/>
                <w:rFonts w:ascii="微软雅黑" w:hAnsi="微软雅黑" w:cs="Times New Roman"/>
                <w:noProof/>
              </w:rPr>
              <w:t>4.9.8</w:t>
            </w:r>
            <w:r w:rsidR="004A2C25">
              <w:rPr>
                <w:rFonts w:eastAsiaTheme="minorEastAsia"/>
                <w:noProof/>
                <w:szCs w:val="24"/>
              </w:rPr>
              <w:tab/>
            </w:r>
            <w:r w:rsidR="004A2C25" w:rsidRPr="000125D3">
              <w:rPr>
                <w:rStyle w:val="a4"/>
                <w:rFonts w:ascii="微软雅黑" w:hAnsi="微软雅黑"/>
                <w:noProof/>
              </w:rPr>
              <w:t>逗号操作符</w:t>
            </w:r>
            <w:r w:rsidR="004A2C25">
              <w:rPr>
                <w:noProof/>
                <w:webHidden/>
              </w:rPr>
              <w:tab/>
            </w:r>
            <w:r w:rsidR="004A2C25">
              <w:rPr>
                <w:noProof/>
                <w:webHidden/>
              </w:rPr>
              <w:fldChar w:fldCharType="begin"/>
            </w:r>
            <w:r w:rsidR="004A2C25">
              <w:rPr>
                <w:noProof/>
                <w:webHidden/>
              </w:rPr>
              <w:instrText xml:space="preserve"> PAGEREF _Toc522392381 \h </w:instrText>
            </w:r>
            <w:r w:rsidR="004A2C25">
              <w:rPr>
                <w:noProof/>
                <w:webHidden/>
              </w:rPr>
            </w:r>
            <w:r w:rsidR="004A2C25">
              <w:rPr>
                <w:noProof/>
                <w:webHidden/>
              </w:rPr>
              <w:fldChar w:fldCharType="separate"/>
            </w:r>
            <w:r w:rsidR="004A2C25">
              <w:rPr>
                <w:noProof/>
                <w:webHidden/>
              </w:rPr>
              <w:t>66</w:t>
            </w:r>
            <w:r w:rsidR="004A2C25">
              <w:rPr>
                <w:noProof/>
                <w:webHidden/>
              </w:rPr>
              <w:fldChar w:fldCharType="end"/>
            </w:r>
          </w:hyperlink>
        </w:p>
        <w:p w14:paraId="1F89B17B" w14:textId="77777777" w:rsidR="004A2C25" w:rsidRDefault="00C8044D">
          <w:pPr>
            <w:pStyle w:val="31"/>
            <w:tabs>
              <w:tab w:val="left" w:pos="2100"/>
              <w:tab w:val="right" w:leader="dot" w:pos="8296"/>
            </w:tabs>
            <w:ind w:left="960"/>
            <w:rPr>
              <w:rFonts w:eastAsiaTheme="minorEastAsia"/>
              <w:noProof/>
              <w:szCs w:val="24"/>
            </w:rPr>
          </w:pPr>
          <w:hyperlink w:anchor="_Toc522392382" w:history="1">
            <w:r w:rsidR="004A2C25" w:rsidRPr="000125D3">
              <w:rPr>
                <w:rStyle w:val="a4"/>
                <w:rFonts w:ascii="微软雅黑" w:hAnsi="微软雅黑"/>
                <w:noProof/>
              </w:rPr>
              <w:t>4.9.9</w:t>
            </w:r>
            <w:r w:rsidR="004A2C25">
              <w:rPr>
                <w:rFonts w:eastAsiaTheme="minorEastAsia"/>
                <w:noProof/>
                <w:szCs w:val="24"/>
              </w:rPr>
              <w:tab/>
            </w:r>
            <w:r w:rsidR="004A2C25" w:rsidRPr="000125D3">
              <w:rPr>
                <w:rStyle w:val="a4"/>
                <w:rFonts w:ascii="微软雅黑" w:hAnsi="微软雅黑"/>
                <w:noProof/>
              </w:rPr>
              <w:t>一元操作符</w:t>
            </w:r>
            <w:r w:rsidR="004A2C25">
              <w:rPr>
                <w:noProof/>
                <w:webHidden/>
              </w:rPr>
              <w:tab/>
            </w:r>
            <w:r w:rsidR="004A2C25">
              <w:rPr>
                <w:noProof/>
                <w:webHidden/>
              </w:rPr>
              <w:fldChar w:fldCharType="begin"/>
            </w:r>
            <w:r w:rsidR="004A2C25">
              <w:rPr>
                <w:noProof/>
                <w:webHidden/>
              </w:rPr>
              <w:instrText xml:space="preserve"> PAGEREF _Toc522392382 \h </w:instrText>
            </w:r>
            <w:r w:rsidR="004A2C25">
              <w:rPr>
                <w:noProof/>
                <w:webHidden/>
              </w:rPr>
            </w:r>
            <w:r w:rsidR="004A2C25">
              <w:rPr>
                <w:noProof/>
                <w:webHidden/>
              </w:rPr>
              <w:fldChar w:fldCharType="separate"/>
            </w:r>
            <w:r w:rsidR="004A2C25">
              <w:rPr>
                <w:noProof/>
                <w:webHidden/>
              </w:rPr>
              <w:t>67</w:t>
            </w:r>
            <w:r w:rsidR="004A2C25">
              <w:rPr>
                <w:noProof/>
                <w:webHidden/>
              </w:rPr>
              <w:fldChar w:fldCharType="end"/>
            </w:r>
          </w:hyperlink>
        </w:p>
        <w:p w14:paraId="006A82E7" w14:textId="77777777" w:rsidR="004A2C25" w:rsidRDefault="00C8044D">
          <w:pPr>
            <w:pStyle w:val="31"/>
            <w:tabs>
              <w:tab w:val="left" w:pos="2100"/>
              <w:tab w:val="right" w:leader="dot" w:pos="8296"/>
            </w:tabs>
            <w:ind w:left="960"/>
            <w:rPr>
              <w:rFonts w:eastAsiaTheme="minorEastAsia"/>
              <w:noProof/>
              <w:szCs w:val="24"/>
            </w:rPr>
          </w:pPr>
          <w:hyperlink w:anchor="_Toc522392383" w:history="1">
            <w:r w:rsidR="004A2C25" w:rsidRPr="000125D3">
              <w:rPr>
                <w:rStyle w:val="a4"/>
                <w:rFonts w:ascii="微软雅黑" w:hAnsi="微软雅黑"/>
                <w:noProof/>
              </w:rPr>
              <w:t>4.9.10</w:t>
            </w:r>
            <w:r w:rsidR="004A2C25">
              <w:rPr>
                <w:rFonts w:eastAsiaTheme="minorEastAsia"/>
                <w:noProof/>
                <w:szCs w:val="24"/>
              </w:rPr>
              <w:tab/>
            </w:r>
            <w:r w:rsidR="004A2C25" w:rsidRPr="000125D3">
              <w:rPr>
                <w:rStyle w:val="a4"/>
                <w:rFonts w:ascii="微软雅黑" w:hAnsi="微软雅黑"/>
                <w:noProof/>
              </w:rPr>
              <w:t>关系操作符</w:t>
            </w:r>
            <w:r w:rsidR="004A2C25">
              <w:rPr>
                <w:noProof/>
                <w:webHidden/>
              </w:rPr>
              <w:tab/>
            </w:r>
            <w:r w:rsidR="004A2C25">
              <w:rPr>
                <w:noProof/>
                <w:webHidden/>
              </w:rPr>
              <w:fldChar w:fldCharType="begin"/>
            </w:r>
            <w:r w:rsidR="004A2C25">
              <w:rPr>
                <w:noProof/>
                <w:webHidden/>
              </w:rPr>
              <w:instrText xml:space="preserve"> PAGEREF _Toc522392383 \h </w:instrText>
            </w:r>
            <w:r w:rsidR="004A2C25">
              <w:rPr>
                <w:noProof/>
                <w:webHidden/>
              </w:rPr>
            </w:r>
            <w:r w:rsidR="004A2C25">
              <w:rPr>
                <w:noProof/>
                <w:webHidden/>
              </w:rPr>
              <w:fldChar w:fldCharType="separate"/>
            </w:r>
            <w:r w:rsidR="004A2C25">
              <w:rPr>
                <w:noProof/>
                <w:webHidden/>
              </w:rPr>
              <w:t>71</w:t>
            </w:r>
            <w:r w:rsidR="004A2C25">
              <w:rPr>
                <w:noProof/>
                <w:webHidden/>
              </w:rPr>
              <w:fldChar w:fldCharType="end"/>
            </w:r>
          </w:hyperlink>
        </w:p>
        <w:p w14:paraId="112C897C" w14:textId="77777777" w:rsidR="004A2C25" w:rsidRDefault="00C8044D">
          <w:pPr>
            <w:pStyle w:val="31"/>
            <w:tabs>
              <w:tab w:val="left" w:pos="2100"/>
              <w:tab w:val="right" w:leader="dot" w:pos="8296"/>
            </w:tabs>
            <w:ind w:left="960"/>
            <w:rPr>
              <w:rFonts w:eastAsiaTheme="minorEastAsia"/>
              <w:noProof/>
              <w:szCs w:val="24"/>
            </w:rPr>
          </w:pPr>
          <w:hyperlink w:anchor="_Toc522392384" w:history="1">
            <w:r w:rsidR="004A2C25" w:rsidRPr="000125D3">
              <w:rPr>
                <w:rStyle w:val="a4"/>
                <w:rFonts w:ascii="微软雅黑" w:hAnsi="微软雅黑"/>
                <w:noProof/>
              </w:rPr>
              <w:t>4.9.11</w:t>
            </w:r>
            <w:r w:rsidR="004A2C25">
              <w:rPr>
                <w:rFonts w:eastAsiaTheme="minorEastAsia"/>
                <w:noProof/>
                <w:szCs w:val="24"/>
              </w:rPr>
              <w:tab/>
            </w:r>
            <w:r w:rsidR="004A2C25" w:rsidRPr="000125D3">
              <w:rPr>
                <w:rStyle w:val="a4"/>
                <w:rFonts w:ascii="微软雅黑" w:hAnsi="微软雅黑"/>
                <w:noProof/>
              </w:rPr>
              <w:t>运算符优先级</w:t>
            </w:r>
            <w:r w:rsidR="004A2C25">
              <w:rPr>
                <w:noProof/>
                <w:webHidden/>
              </w:rPr>
              <w:tab/>
            </w:r>
            <w:r w:rsidR="004A2C25">
              <w:rPr>
                <w:noProof/>
                <w:webHidden/>
              </w:rPr>
              <w:fldChar w:fldCharType="begin"/>
            </w:r>
            <w:r w:rsidR="004A2C25">
              <w:rPr>
                <w:noProof/>
                <w:webHidden/>
              </w:rPr>
              <w:instrText xml:space="preserve"> PAGEREF _Toc522392384 \h </w:instrText>
            </w:r>
            <w:r w:rsidR="004A2C25">
              <w:rPr>
                <w:noProof/>
                <w:webHidden/>
              </w:rPr>
            </w:r>
            <w:r w:rsidR="004A2C25">
              <w:rPr>
                <w:noProof/>
                <w:webHidden/>
              </w:rPr>
              <w:fldChar w:fldCharType="separate"/>
            </w:r>
            <w:r w:rsidR="004A2C25">
              <w:rPr>
                <w:noProof/>
                <w:webHidden/>
              </w:rPr>
              <w:t>73</w:t>
            </w:r>
            <w:r w:rsidR="004A2C25">
              <w:rPr>
                <w:noProof/>
                <w:webHidden/>
              </w:rPr>
              <w:fldChar w:fldCharType="end"/>
            </w:r>
          </w:hyperlink>
        </w:p>
        <w:p w14:paraId="74A326A9" w14:textId="77777777" w:rsidR="004A2C25" w:rsidRDefault="00C8044D">
          <w:pPr>
            <w:pStyle w:val="21"/>
            <w:tabs>
              <w:tab w:val="left" w:pos="1680"/>
              <w:tab w:val="right" w:leader="dot" w:pos="8296"/>
            </w:tabs>
            <w:ind w:left="480"/>
            <w:rPr>
              <w:rFonts w:eastAsiaTheme="minorEastAsia"/>
              <w:noProof/>
              <w:szCs w:val="24"/>
            </w:rPr>
          </w:pPr>
          <w:hyperlink w:anchor="_Toc522392385" w:history="1">
            <w:r w:rsidR="004A2C25" w:rsidRPr="000125D3">
              <w:rPr>
                <w:rStyle w:val="a4"/>
                <w:rFonts w:ascii="微软雅黑" w:hAnsi="微软雅黑"/>
                <w:noProof/>
              </w:rPr>
              <w:t>4.10</w:t>
            </w:r>
            <w:r w:rsidR="004A2C25">
              <w:rPr>
                <w:rFonts w:eastAsiaTheme="minorEastAsia"/>
                <w:noProof/>
                <w:szCs w:val="24"/>
              </w:rPr>
              <w:tab/>
            </w:r>
            <w:r w:rsidR="004A2C25" w:rsidRPr="000125D3">
              <w:rPr>
                <w:rStyle w:val="a4"/>
                <w:rFonts w:ascii="微软雅黑" w:hAnsi="微软雅黑"/>
                <w:noProof/>
              </w:rPr>
              <w:t>部分主要预定义函数</w:t>
            </w:r>
            <w:r w:rsidR="004A2C25">
              <w:rPr>
                <w:noProof/>
                <w:webHidden/>
              </w:rPr>
              <w:tab/>
            </w:r>
            <w:r w:rsidR="004A2C25">
              <w:rPr>
                <w:noProof/>
                <w:webHidden/>
              </w:rPr>
              <w:fldChar w:fldCharType="begin"/>
            </w:r>
            <w:r w:rsidR="004A2C25">
              <w:rPr>
                <w:noProof/>
                <w:webHidden/>
              </w:rPr>
              <w:instrText xml:space="preserve"> PAGEREF _Toc522392385 \h </w:instrText>
            </w:r>
            <w:r w:rsidR="004A2C25">
              <w:rPr>
                <w:noProof/>
                <w:webHidden/>
              </w:rPr>
            </w:r>
            <w:r w:rsidR="004A2C25">
              <w:rPr>
                <w:noProof/>
                <w:webHidden/>
              </w:rPr>
              <w:fldChar w:fldCharType="separate"/>
            </w:r>
            <w:r w:rsidR="004A2C25">
              <w:rPr>
                <w:noProof/>
                <w:webHidden/>
              </w:rPr>
              <w:t>74</w:t>
            </w:r>
            <w:r w:rsidR="004A2C25">
              <w:rPr>
                <w:noProof/>
                <w:webHidden/>
              </w:rPr>
              <w:fldChar w:fldCharType="end"/>
            </w:r>
          </w:hyperlink>
        </w:p>
        <w:p w14:paraId="320F0F77" w14:textId="77777777" w:rsidR="004A2C25" w:rsidRDefault="00C8044D">
          <w:pPr>
            <w:pStyle w:val="10"/>
            <w:tabs>
              <w:tab w:val="left" w:pos="840"/>
              <w:tab w:val="right" w:leader="dot" w:pos="8296"/>
            </w:tabs>
            <w:rPr>
              <w:rFonts w:eastAsiaTheme="minorEastAsia"/>
              <w:noProof/>
              <w:szCs w:val="24"/>
            </w:rPr>
          </w:pPr>
          <w:hyperlink w:anchor="_Toc522392386" w:history="1">
            <w:r w:rsidR="004A2C25" w:rsidRPr="000125D3">
              <w:rPr>
                <w:rStyle w:val="a4"/>
                <w:rFonts w:ascii="微软雅黑" w:hAnsi="微软雅黑"/>
                <w:noProof/>
              </w:rPr>
              <w:t>5</w:t>
            </w:r>
            <w:r w:rsidR="004A2C25">
              <w:rPr>
                <w:rFonts w:eastAsiaTheme="minorEastAsia"/>
                <w:noProof/>
                <w:szCs w:val="24"/>
              </w:rPr>
              <w:tab/>
            </w:r>
            <w:r w:rsidR="004A2C25" w:rsidRPr="000125D3">
              <w:rPr>
                <w:rStyle w:val="a4"/>
                <w:rFonts w:ascii="微软雅黑" w:hAnsi="微软雅黑"/>
                <w:noProof/>
              </w:rPr>
              <w:t>测试规约</w:t>
            </w:r>
            <w:r w:rsidR="004A2C25">
              <w:rPr>
                <w:noProof/>
                <w:webHidden/>
              </w:rPr>
              <w:tab/>
            </w:r>
            <w:r w:rsidR="004A2C25">
              <w:rPr>
                <w:noProof/>
                <w:webHidden/>
              </w:rPr>
              <w:fldChar w:fldCharType="begin"/>
            </w:r>
            <w:r w:rsidR="004A2C25">
              <w:rPr>
                <w:noProof/>
                <w:webHidden/>
              </w:rPr>
              <w:instrText xml:space="preserve"> PAGEREF _Toc522392386 \h </w:instrText>
            </w:r>
            <w:r w:rsidR="004A2C25">
              <w:rPr>
                <w:noProof/>
                <w:webHidden/>
              </w:rPr>
            </w:r>
            <w:r w:rsidR="004A2C25">
              <w:rPr>
                <w:noProof/>
                <w:webHidden/>
              </w:rPr>
              <w:fldChar w:fldCharType="separate"/>
            </w:r>
            <w:r w:rsidR="004A2C25">
              <w:rPr>
                <w:noProof/>
                <w:webHidden/>
              </w:rPr>
              <w:t>76</w:t>
            </w:r>
            <w:r w:rsidR="004A2C25">
              <w:rPr>
                <w:noProof/>
                <w:webHidden/>
              </w:rPr>
              <w:fldChar w:fldCharType="end"/>
            </w:r>
          </w:hyperlink>
        </w:p>
        <w:p w14:paraId="06D11BA1" w14:textId="77777777" w:rsidR="004A2C25" w:rsidRDefault="00C8044D">
          <w:pPr>
            <w:pStyle w:val="10"/>
            <w:tabs>
              <w:tab w:val="left" w:pos="840"/>
              <w:tab w:val="right" w:leader="dot" w:pos="8296"/>
            </w:tabs>
            <w:rPr>
              <w:rFonts w:eastAsiaTheme="minorEastAsia"/>
              <w:noProof/>
              <w:szCs w:val="24"/>
            </w:rPr>
          </w:pPr>
          <w:hyperlink w:anchor="_Toc522392387" w:history="1">
            <w:r w:rsidR="004A2C25" w:rsidRPr="000125D3">
              <w:rPr>
                <w:rStyle w:val="a4"/>
                <w:rFonts w:ascii="微软雅黑" w:hAnsi="微软雅黑"/>
                <w:noProof/>
              </w:rPr>
              <w:t>6</w:t>
            </w:r>
            <w:r w:rsidR="004A2C25">
              <w:rPr>
                <w:rFonts w:eastAsiaTheme="minorEastAsia"/>
                <w:noProof/>
                <w:szCs w:val="24"/>
              </w:rPr>
              <w:tab/>
            </w:r>
            <w:r w:rsidR="004A2C25" w:rsidRPr="000125D3">
              <w:rPr>
                <w:rStyle w:val="a4"/>
                <w:rFonts w:ascii="微软雅黑" w:hAnsi="微软雅黑"/>
                <w:noProof/>
              </w:rPr>
              <w:t>异常规约</w:t>
            </w:r>
            <w:r w:rsidR="004A2C25">
              <w:rPr>
                <w:noProof/>
                <w:webHidden/>
              </w:rPr>
              <w:tab/>
            </w:r>
            <w:r w:rsidR="004A2C25">
              <w:rPr>
                <w:noProof/>
                <w:webHidden/>
              </w:rPr>
              <w:fldChar w:fldCharType="begin"/>
            </w:r>
            <w:r w:rsidR="004A2C25">
              <w:rPr>
                <w:noProof/>
                <w:webHidden/>
              </w:rPr>
              <w:instrText xml:space="preserve"> PAGEREF _Toc522392387 \h </w:instrText>
            </w:r>
            <w:r w:rsidR="004A2C25">
              <w:rPr>
                <w:noProof/>
                <w:webHidden/>
              </w:rPr>
            </w:r>
            <w:r w:rsidR="004A2C25">
              <w:rPr>
                <w:noProof/>
                <w:webHidden/>
              </w:rPr>
              <w:fldChar w:fldCharType="separate"/>
            </w:r>
            <w:r w:rsidR="004A2C25">
              <w:rPr>
                <w:noProof/>
                <w:webHidden/>
              </w:rPr>
              <w:t>79</w:t>
            </w:r>
            <w:r w:rsidR="004A2C25">
              <w:rPr>
                <w:noProof/>
                <w:webHidden/>
              </w:rPr>
              <w:fldChar w:fldCharType="end"/>
            </w:r>
          </w:hyperlink>
        </w:p>
        <w:p w14:paraId="1F1DA956" w14:textId="77777777" w:rsidR="004A2C25" w:rsidRDefault="00C8044D">
          <w:pPr>
            <w:pStyle w:val="21"/>
            <w:tabs>
              <w:tab w:val="left" w:pos="1260"/>
              <w:tab w:val="right" w:leader="dot" w:pos="8296"/>
            </w:tabs>
            <w:ind w:left="480"/>
            <w:rPr>
              <w:rFonts w:eastAsiaTheme="minorEastAsia"/>
              <w:noProof/>
              <w:szCs w:val="24"/>
            </w:rPr>
          </w:pPr>
          <w:hyperlink w:anchor="_Toc522392388" w:history="1">
            <w:r w:rsidR="004A2C25" w:rsidRPr="000125D3">
              <w:rPr>
                <w:rStyle w:val="a4"/>
                <w:rFonts w:ascii="微软雅黑" w:hAnsi="微软雅黑"/>
                <w:noProof/>
              </w:rPr>
              <w:t>6.1</w:t>
            </w:r>
            <w:r w:rsidR="004A2C25">
              <w:rPr>
                <w:rFonts w:eastAsiaTheme="minorEastAsia"/>
                <w:noProof/>
                <w:szCs w:val="24"/>
              </w:rPr>
              <w:tab/>
            </w:r>
            <w:r w:rsidR="004A2C25" w:rsidRPr="000125D3">
              <w:rPr>
                <w:rStyle w:val="a4"/>
                <w:rFonts w:ascii="微软雅黑" w:hAnsi="微软雅黑"/>
                <w:noProof/>
              </w:rPr>
              <w:t>异常处理</w:t>
            </w:r>
            <w:r w:rsidR="004A2C25">
              <w:rPr>
                <w:noProof/>
                <w:webHidden/>
              </w:rPr>
              <w:tab/>
            </w:r>
            <w:r w:rsidR="004A2C25">
              <w:rPr>
                <w:noProof/>
                <w:webHidden/>
              </w:rPr>
              <w:fldChar w:fldCharType="begin"/>
            </w:r>
            <w:r w:rsidR="004A2C25">
              <w:rPr>
                <w:noProof/>
                <w:webHidden/>
              </w:rPr>
              <w:instrText xml:space="preserve"> PAGEREF _Toc522392388 \h </w:instrText>
            </w:r>
            <w:r w:rsidR="004A2C25">
              <w:rPr>
                <w:noProof/>
                <w:webHidden/>
              </w:rPr>
            </w:r>
            <w:r w:rsidR="004A2C25">
              <w:rPr>
                <w:noProof/>
                <w:webHidden/>
              </w:rPr>
              <w:fldChar w:fldCharType="separate"/>
            </w:r>
            <w:r w:rsidR="004A2C25">
              <w:rPr>
                <w:noProof/>
                <w:webHidden/>
              </w:rPr>
              <w:t>79</w:t>
            </w:r>
            <w:r w:rsidR="004A2C25">
              <w:rPr>
                <w:noProof/>
                <w:webHidden/>
              </w:rPr>
              <w:fldChar w:fldCharType="end"/>
            </w:r>
          </w:hyperlink>
        </w:p>
        <w:p w14:paraId="4FF60469" w14:textId="77777777" w:rsidR="004A2C25" w:rsidRDefault="00C8044D">
          <w:pPr>
            <w:pStyle w:val="21"/>
            <w:tabs>
              <w:tab w:val="left" w:pos="1260"/>
              <w:tab w:val="right" w:leader="dot" w:pos="8296"/>
            </w:tabs>
            <w:ind w:left="480"/>
            <w:rPr>
              <w:rFonts w:eastAsiaTheme="minorEastAsia"/>
              <w:noProof/>
              <w:szCs w:val="24"/>
            </w:rPr>
          </w:pPr>
          <w:hyperlink w:anchor="_Toc522392389" w:history="1">
            <w:r w:rsidR="004A2C25" w:rsidRPr="000125D3">
              <w:rPr>
                <w:rStyle w:val="a4"/>
                <w:rFonts w:ascii="微软雅黑" w:hAnsi="微软雅黑"/>
                <w:noProof/>
              </w:rPr>
              <w:t>6.2</w:t>
            </w:r>
            <w:r w:rsidR="004A2C25">
              <w:rPr>
                <w:rFonts w:eastAsiaTheme="minorEastAsia"/>
                <w:noProof/>
                <w:szCs w:val="24"/>
              </w:rPr>
              <w:tab/>
            </w:r>
            <w:r w:rsidR="004A2C25" w:rsidRPr="000125D3">
              <w:rPr>
                <w:rStyle w:val="a4"/>
                <w:rFonts w:ascii="微软雅黑" w:hAnsi="微软雅黑"/>
                <w:noProof/>
              </w:rPr>
              <w:t>日志规约</w:t>
            </w:r>
            <w:r w:rsidR="004A2C25">
              <w:rPr>
                <w:noProof/>
                <w:webHidden/>
              </w:rPr>
              <w:tab/>
            </w:r>
            <w:r w:rsidR="004A2C25">
              <w:rPr>
                <w:noProof/>
                <w:webHidden/>
              </w:rPr>
              <w:fldChar w:fldCharType="begin"/>
            </w:r>
            <w:r w:rsidR="004A2C25">
              <w:rPr>
                <w:noProof/>
                <w:webHidden/>
              </w:rPr>
              <w:instrText xml:space="preserve"> PAGEREF _Toc522392389 \h </w:instrText>
            </w:r>
            <w:r w:rsidR="004A2C25">
              <w:rPr>
                <w:noProof/>
                <w:webHidden/>
              </w:rPr>
            </w:r>
            <w:r w:rsidR="004A2C25">
              <w:rPr>
                <w:noProof/>
                <w:webHidden/>
              </w:rPr>
              <w:fldChar w:fldCharType="separate"/>
            </w:r>
            <w:r w:rsidR="004A2C25">
              <w:rPr>
                <w:noProof/>
                <w:webHidden/>
              </w:rPr>
              <w:t>81</w:t>
            </w:r>
            <w:r w:rsidR="004A2C25">
              <w:rPr>
                <w:noProof/>
                <w:webHidden/>
              </w:rPr>
              <w:fldChar w:fldCharType="end"/>
            </w:r>
          </w:hyperlink>
        </w:p>
        <w:p w14:paraId="2C140484" w14:textId="77777777" w:rsidR="004A2C25" w:rsidRDefault="00C8044D">
          <w:pPr>
            <w:pStyle w:val="10"/>
            <w:tabs>
              <w:tab w:val="left" w:pos="840"/>
              <w:tab w:val="right" w:leader="dot" w:pos="8296"/>
            </w:tabs>
            <w:rPr>
              <w:rFonts w:eastAsiaTheme="minorEastAsia"/>
              <w:noProof/>
              <w:szCs w:val="24"/>
            </w:rPr>
          </w:pPr>
          <w:hyperlink w:anchor="_Toc522392390" w:history="1">
            <w:r w:rsidR="004A2C25" w:rsidRPr="000125D3">
              <w:rPr>
                <w:rStyle w:val="a4"/>
                <w:rFonts w:ascii="微软雅黑" w:hAnsi="微软雅黑"/>
                <w:noProof/>
              </w:rPr>
              <w:t>7</w:t>
            </w:r>
            <w:r w:rsidR="004A2C25">
              <w:rPr>
                <w:rFonts w:eastAsiaTheme="minorEastAsia"/>
                <w:noProof/>
                <w:szCs w:val="24"/>
              </w:rPr>
              <w:tab/>
            </w:r>
            <w:r w:rsidR="004A2C25" w:rsidRPr="000125D3">
              <w:rPr>
                <w:rStyle w:val="a4"/>
                <w:rFonts w:ascii="微软雅黑" w:hAnsi="微软雅黑"/>
                <w:noProof/>
              </w:rPr>
              <w:t>安全规约</w:t>
            </w:r>
            <w:r w:rsidR="004A2C25">
              <w:rPr>
                <w:noProof/>
                <w:webHidden/>
              </w:rPr>
              <w:tab/>
            </w:r>
            <w:r w:rsidR="004A2C25">
              <w:rPr>
                <w:noProof/>
                <w:webHidden/>
              </w:rPr>
              <w:fldChar w:fldCharType="begin"/>
            </w:r>
            <w:r w:rsidR="004A2C25">
              <w:rPr>
                <w:noProof/>
                <w:webHidden/>
              </w:rPr>
              <w:instrText xml:space="preserve"> PAGEREF _Toc522392390 \h </w:instrText>
            </w:r>
            <w:r w:rsidR="004A2C25">
              <w:rPr>
                <w:noProof/>
                <w:webHidden/>
              </w:rPr>
            </w:r>
            <w:r w:rsidR="004A2C25">
              <w:rPr>
                <w:noProof/>
                <w:webHidden/>
              </w:rPr>
              <w:fldChar w:fldCharType="separate"/>
            </w:r>
            <w:r w:rsidR="004A2C25">
              <w:rPr>
                <w:noProof/>
                <w:webHidden/>
              </w:rPr>
              <w:t>82</w:t>
            </w:r>
            <w:r w:rsidR="004A2C25">
              <w:rPr>
                <w:noProof/>
                <w:webHidden/>
              </w:rPr>
              <w:fldChar w:fldCharType="end"/>
            </w:r>
          </w:hyperlink>
        </w:p>
        <w:p w14:paraId="16FE03AA" w14:textId="77777777" w:rsidR="004A2C25" w:rsidRDefault="00C8044D">
          <w:pPr>
            <w:pStyle w:val="10"/>
            <w:tabs>
              <w:tab w:val="left" w:pos="840"/>
              <w:tab w:val="right" w:leader="dot" w:pos="8296"/>
            </w:tabs>
            <w:rPr>
              <w:rFonts w:eastAsiaTheme="minorEastAsia"/>
              <w:noProof/>
              <w:szCs w:val="24"/>
            </w:rPr>
          </w:pPr>
          <w:hyperlink w:anchor="_Toc522392391" w:history="1">
            <w:r w:rsidR="004A2C25" w:rsidRPr="000125D3">
              <w:rPr>
                <w:rStyle w:val="a4"/>
                <w:rFonts w:ascii="微软雅黑" w:hAnsi="微软雅黑"/>
                <w:noProof/>
              </w:rPr>
              <w:t>8</w:t>
            </w:r>
            <w:r w:rsidR="004A2C25">
              <w:rPr>
                <w:rFonts w:eastAsiaTheme="minorEastAsia"/>
                <w:noProof/>
                <w:szCs w:val="24"/>
              </w:rPr>
              <w:tab/>
            </w:r>
            <w:r w:rsidR="004A2C25" w:rsidRPr="000125D3">
              <w:rPr>
                <w:rStyle w:val="a4"/>
                <w:rFonts w:ascii="微软雅黑" w:hAnsi="微软雅黑"/>
                <w:noProof/>
              </w:rPr>
              <w:t>规约执行</w:t>
            </w:r>
            <w:r w:rsidR="004A2C25">
              <w:rPr>
                <w:noProof/>
                <w:webHidden/>
              </w:rPr>
              <w:tab/>
            </w:r>
            <w:r w:rsidR="004A2C25">
              <w:rPr>
                <w:noProof/>
                <w:webHidden/>
              </w:rPr>
              <w:fldChar w:fldCharType="begin"/>
            </w:r>
            <w:r w:rsidR="004A2C25">
              <w:rPr>
                <w:noProof/>
                <w:webHidden/>
              </w:rPr>
              <w:instrText xml:space="preserve"> PAGEREF _Toc522392391 \h </w:instrText>
            </w:r>
            <w:r w:rsidR="004A2C25">
              <w:rPr>
                <w:noProof/>
                <w:webHidden/>
              </w:rPr>
            </w:r>
            <w:r w:rsidR="004A2C25">
              <w:rPr>
                <w:noProof/>
                <w:webHidden/>
              </w:rPr>
              <w:fldChar w:fldCharType="separate"/>
            </w:r>
            <w:r w:rsidR="004A2C25">
              <w:rPr>
                <w:noProof/>
                <w:webHidden/>
              </w:rPr>
              <w:t>83</w:t>
            </w:r>
            <w:r w:rsidR="004A2C25">
              <w:rPr>
                <w:noProof/>
                <w:webHidden/>
              </w:rPr>
              <w:fldChar w:fldCharType="end"/>
            </w:r>
          </w:hyperlink>
        </w:p>
        <w:p w14:paraId="29DF3DB7" w14:textId="77777777" w:rsidR="004A2C25" w:rsidRDefault="00C8044D">
          <w:pPr>
            <w:pStyle w:val="10"/>
            <w:tabs>
              <w:tab w:val="left" w:pos="840"/>
              <w:tab w:val="right" w:leader="dot" w:pos="8296"/>
            </w:tabs>
            <w:rPr>
              <w:rFonts w:eastAsiaTheme="minorEastAsia"/>
              <w:noProof/>
              <w:szCs w:val="24"/>
            </w:rPr>
          </w:pPr>
          <w:hyperlink w:anchor="_Toc522392392" w:history="1">
            <w:r w:rsidR="004A2C25" w:rsidRPr="000125D3">
              <w:rPr>
                <w:rStyle w:val="a4"/>
                <w:rFonts w:ascii="微软雅黑" w:hAnsi="微软雅黑"/>
                <w:noProof/>
              </w:rPr>
              <w:t>9</w:t>
            </w:r>
            <w:r w:rsidR="004A2C25">
              <w:rPr>
                <w:rFonts w:eastAsiaTheme="minorEastAsia"/>
                <w:noProof/>
                <w:szCs w:val="24"/>
              </w:rPr>
              <w:tab/>
            </w:r>
            <w:r w:rsidR="004A2C25" w:rsidRPr="000125D3">
              <w:rPr>
                <w:rStyle w:val="a4"/>
                <w:rFonts w:ascii="微软雅黑" w:hAnsi="微软雅黑"/>
                <w:noProof/>
              </w:rPr>
              <w:t>工具推荐</w:t>
            </w:r>
            <w:r w:rsidR="004A2C25">
              <w:rPr>
                <w:noProof/>
                <w:webHidden/>
              </w:rPr>
              <w:tab/>
            </w:r>
            <w:r w:rsidR="004A2C25">
              <w:rPr>
                <w:noProof/>
                <w:webHidden/>
              </w:rPr>
              <w:fldChar w:fldCharType="begin"/>
            </w:r>
            <w:r w:rsidR="004A2C25">
              <w:rPr>
                <w:noProof/>
                <w:webHidden/>
              </w:rPr>
              <w:instrText xml:space="preserve"> PAGEREF _Toc522392392 \h </w:instrText>
            </w:r>
            <w:r w:rsidR="004A2C25">
              <w:rPr>
                <w:noProof/>
                <w:webHidden/>
              </w:rPr>
            </w:r>
            <w:r w:rsidR="004A2C25">
              <w:rPr>
                <w:noProof/>
                <w:webHidden/>
              </w:rPr>
              <w:fldChar w:fldCharType="separate"/>
            </w:r>
            <w:r w:rsidR="004A2C25">
              <w:rPr>
                <w:noProof/>
                <w:webHidden/>
              </w:rPr>
              <w:t>83</w:t>
            </w:r>
            <w:r w:rsidR="004A2C25">
              <w:rPr>
                <w:noProof/>
                <w:webHidden/>
              </w:rPr>
              <w:fldChar w:fldCharType="end"/>
            </w:r>
          </w:hyperlink>
        </w:p>
        <w:p w14:paraId="744F6EB8" w14:textId="77777777" w:rsidR="004A2C25" w:rsidRDefault="00C8044D">
          <w:pPr>
            <w:pStyle w:val="21"/>
            <w:tabs>
              <w:tab w:val="left" w:pos="1260"/>
              <w:tab w:val="right" w:leader="dot" w:pos="8296"/>
            </w:tabs>
            <w:ind w:left="480"/>
            <w:rPr>
              <w:rFonts w:eastAsiaTheme="minorEastAsia"/>
              <w:noProof/>
              <w:szCs w:val="24"/>
            </w:rPr>
          </w:pPr>
          <w:hyperlink w:anchor="_Toc522392393" w:history="1">
            <w:r w:rsidR="004A2C25" w:rsidRPr="000125D3">
              <w:rPr>
                <w:rStyle w:val="a4"/>
                <w:rFonts w:ascii="微软雅黑" w:hAnsi="微软雅黑"/>
                <w:noProof/>
              </w:rPr>
              <w:t>9.1</w:t>
            </w:r>
            <w:r w:rsidR="004A2C25">
              <w:rPr>
                <w:rFonts w:eastAsiaTheme="minorEastAsia"/>
                <w:noProof/>
                <w:szCs w:val="24"/>
              </w:rPr>
              <w:tab/>
            </w:r>
            <w:r w:rsidR="004A2C25" w:rsidRPr="000125D3">
              <w:rPr>
                <w:rStyle w:val="a4"/>
                <w:rFonts w:ascii="微软雅黑" w:hAnsi="微软雅黑"/>
                <w:noProof/>
              </w:rPr>
              <w:t>编译文件检测工具</w:t>
            </w:r>
            <w:r w:rsidR="004A2C25">
              <w:rPr>
                <w:noProof/>
                <w:webHidden/>
              </w:rPr>
              <w:tab/>
            </w:r>
            <w:r w:rsidR="004A2C25">
              <w:rPr>
                <w:noProof/>
                <w:webHidden/>
              </w:rPr>
              <w:fldChar w:fldCharType="begin"/>
            </w:r>
            <w:r w:rsidR="004A2C25">
              <w:rPr>
                <w:noProof/>
                <w:webHidden/>
              </w:rPr>
              <w:instrText xml:space="preserve"> PAGEREF _Toc522392393 \h </w:instrText>
            </w:r>
            <w:r w:rsidR="004A2C25">
              <w:rPr>
                <w:noProof/>
                <w:webHidden/>
              </w:rPr>
            </w:r>
            <w:r w:rsidR="004A2C25">
              <w:rPr>
                <w:noProof/>
                <w:webHidden/>
              </w:rPr>
              <w:fldChar w:fldCharType="separate"/>
            </w:r>
            <w:r w:rsidR="004A2C25">
              <w:rPr>
                <w:noProof/>
                <w:webHidden/>
              </w:rPr>
              <w:t>84</w:t>
            </w:r>
            <w:r w:rsidR="004A2C25">
              <w:rPr>
                <w:noProof/>
                <w:webHidden/>
              </w:rPr>
              <w:fldChar w:fldCharType="end"/>
            </w:r>
          </w:hyperlink>
        </w:p>
        <w:p w14:paraId="26576F7F" w14:textId="77777777" w:rsidR="004A2C25" w:rsidRDefault="00C8044D">
          <w:pPr>
            <w:pStyle w:val="21"/>
            <w:tabs>
              <w:tab w:val="left" w:pos="1260"/>
              <w:tab w:val="right" w:leader="dot" w:pos="8296"/>
            </w:tabs>
            <w:ind w:left="480"/>
            <w:rPr>
              <w:rFonts w:eastAsiaTheme="minorEastAsia"/>
              <w:noProof/>
              <w:szCs w:val="24"/>
            </w:rPr>
          </w:pPr>
          <w:hyperlink w:anchor="_Toc522392394" w:history="1">
            <w:r w:rsidR="004A2C25" w:rsidRPr="000125D3">
              <w:rPr>
                <w:rStyle w:val="a4"/>
                <w:rFonts w:ascii="微软雅黑" w:hAnsi="微软雅黑"/>
                <w:noProof/>
              </w:rPr>
              <w:t>9.2</w:t>
            </w:r>
            <w:r w:rsidR="004A2C25">
              <w:rPr>
                <w:rFonts w:eastAsiaTheme="minorEastAsia"/>
                <w:noProof/>
                <w:szCs w:val="24"/>
              </w:rPr>
              <w:tab/>
            </w:r>
            <w:r w:rsidR="004A2C25" w:rsidRPr="000125D3">
              <w:rPr>
                <w:rStyle w:val="a4"/>
                <w:rFonts w:ascii="微软雅黑" w:hAnsi="微软雅黑"/>
                <w:noProof/>
              </w:rPr>
              <w:t>源文件语法类检测工具</w:t>
            </w:r>
            <w:r w:rsidR="004A2C25">
              <w:rPr>
                <w:noProof/>
                <w:webHidden/>
              </w:rPr>
              <w:tab/>
            </w:r>
            <w:r w:rsidR="004A2C25">
              <w:rPr>
                <w:noProof/>
                <w:webHidden/>
              </w:rPr>
              <w:fldChar w:fldCharType="begin"/>
            </w:r>
            <w:r w:rsidR="004A2C25">
              <w:rPr>
                <w:noProof/>
                <w:webHidden/>
              </w:rPr>
              <w:instrText xml:space="preserve"> PAGEREF _Toc522392394 \h </w:instrText>
            </w:r>
            <w:r w:rsidR="004A2C25">
              <w:rPr>
                <w:noProof/>
                <w:webHidden/>
              </w:rPr>
            </w:r>
            <w:r w:rsidR="004A2C25">
              <w:rPr>
                <w:noProof/>
                <w:webHidden/>
              </w:rPr>
              <w:fldChar w:fldCharType="separate"/>
            </w:r>
            <w:r w:rsidR="004A2C25">
              <w:rPr>
                <w:noProof/>
                <w:webHidden/>
              </w:rPr>
              <w:t>84</w:t>
            </w:r>
            <w:r w:rsidR="004A2C25">
              <w:rPr>
                <w:noProof/>
                <w:webHidden/>
              </w:rPr>
              <w:fldChar w:fldCharType="end"/>
            </w:r>
          </w:hyperlink>
        </w:p>
        <w:p w14:paraId="035D2F49" w14:textId="77777777" w:rsidR="004A2C25" w:rsidRDefault="00C8044D">
          <w:pPr>
            <w:pStyle w:val="21"/>
            <w:tabs>
              <w:tab w:val="left" w:pos="1260"/>
              <w:tab w:val="right" w:leader="dot" w:pos="8296"/>
            </w:tabs>
            <w:ind w:left="480"/>
            <w:rPr>
              <w:rFonts w:eastAsiaTheme="minorEastAsia"/>
              <w:noProof/>
              <w:szCs w:val="24"/>
            </w:rPr>
          </w:pPr>
          <w:hyperlink w:anchor="_Toc522392395" w:history="1">
            <w:r w:rsidR="004A2C25" w:rsidRPr="000125D3">
              <w:rPr>
                <w:rStyle w:val="a4"/>
                <w:rFonts w:ascii="微软雅黑" w:hAnsi="微软雅黑"/>
                <w:noProof/>
              </w:rPr>
              <w:t>9.3</w:t>
            </w:r>
            <w:r w:rsidR="004A2C25">
              <w:rPr>
                <w:rFonts w:eastAsiaTheme="minorEastAsia"/>
                <w:noProof/>
                <w:szCs w:val="24"/>
              </w:rPr>
              <w:tab/>
            </w:r>
            <w:r w:rsidR="004A2C25" w:rsidRPr="000125D3">
              <w:rPr>
                <w:rStyle w:val="a4"/>
                <w:rFonts w:ascii="微软雅黑" w:hAnsi="微软雅黑"/>
                <w:noProof/>
              </w:rPr>
              <w:t>源文件格式类检测工具</w:t>
            </w:r>
            <w:r w:rsidR="004A2C25">
              <w:rPr>
                <w:noProof/>
                <w:webHidden/>
              </w:rPr>
              <w:tab/>
            </w:r>
            <w:r w:rsidR="004A2C25">
              <w:rPr>
                <w:noProof/>
                <w:webHidden/>
              </w:rPr>
              <w:fldChar w:fldCharType="begin"/>
            </w:r>
            <w:r w:rsidR="004A2C25">
              <w:rPr>
                <w:noProof/>
                <w:webHidden/>
              </w:rPr>
              <w:instrText xml:space="preserve"> PAGEREF _Toc522392395 \h </w:instrText>
            </w:r>
            <w:r w:rsidR="004A2C25">
              <w:rPr>
                <w:noProof/>
                <w:webHidden/>
              </w:rPr>
            </w:r>
            <w:r w:rsidR="004A2C25">
              <w:rPr>
                <w:noProof/>
                <w:webHidden/>
              </w:rPr>
              <w:fldChar w:fldCharType="separate"/>
            </w:r>
            <w:r w:rsidR="004A2C25">
              <w:rPr>
                <w:noProof/>
                <w:webHidden/>
              </w:rPr>
              <w:t>86</w:t>
            </w:r>
            <w:r w:rsidR="004A2C25">
              <w:rPr>
                <w:noProof/>
                <w:webHidden/>
              </w:rPr>
              <w:fldChar w:fldCharType="end"/>
            </w:r>
          </w:hyperlink>
        </w:p>
        <w:p w14:paraId="3DD515DC" w14:textId="2818B632" w:rsidR="00792FD3" w:rsidRPr="004A2C25" w:rsidRDefault="00792FD3">
          <w:pPr>
            <w:rPr>
              <w:rFonts w:ascii="微软雅黑" w:hAnsi="微软雅黑"/>
            </w:rPr>
          </w:pPr>
          <w:r w:rsidRPr="004A2C25">
            <w:rPr>
              <w:rFonts w:ascii="微软雅黑" w:hAnsi="微软雅黑"/>
              <w:b/>
              <w:bCs/>
              <w:lang w:val="zh-CN"/>
            </w:rPr>
            <w:fldChar w:fldCharType="end"/>
          </w:r>
        </w:p>
      </w:sdtContent>
    </w:sdt>
    <w:p w14:paraId="32B47310" w14:textId="77777777" w:rsidR="00EA7116" w:rsidRPr="004A2C25" w:rsidRDefault="00EA7116" w:rsidP="00EA7116">
      <w:pPr>
        <w:rPr>
          <w:rFonts w:ascii="微软雅黑" w:hAnsi="微软雅黑"/>
        </w:rPr>
      </w:pPr>
    </w:p>
    <w:p w14:paraId="43AC4A09" w14:textId="7651D3CA" w:rsidR="00111739" w:rsidRPr="004A2C25" w:rsidRDefault="005046FC" w:rsidP="005046FC">
      <w:pPr>
        <w:widowControl/>
        <w:jc w:val="left"/>
        <w:rPr>
          <w:rFonts w:ascii="微软雅黑" w:hAnsi="微软雅黑"/>
        </w:rPr>
      </w:pPr>
      <w:r w:rsidRPr="004A2C25">
        <w:rPr>
          <w:rFonts w:ascii="微软雅黑" w:hAnsi="微软雅黑"/>
        </w:rPr>
        <w:br w:type="page"/>
      </w:r>
    </w:p>
    <w:p w14:paraId="6D08EE55" w14:textId="4222ADB5" w:rsidR="003C103E" w:rsidRPr="004A2C25" w:rsidRDefault="003C103E" w:rsidP="003C103E">
      <w:pPr>
        <w:jc w:val="center"/>
        <w:rPr>
          <w:rFonts w:ascii="微软雅黑" w:hAnsi="微软雅黑"/>
          <w:b/>
          <w:sz w:val="40"/>
          <w:szCs w:val="40"/>
        </w:rPr>
      </w:pPr>
      <w:bookmarkStart w:id="1" w:name="_Toc511121527"/>
      <w:bookmarkStart w:id="2" w:name="_Toc462233725"/>
      <w:bookmarkStart w:id="3" w:name="_Toc462249662"/>
      <w:bookmarkStart w:id="4" w:name="_Toc511118055"/>
      <w:bookmarkStart w:id="5" w:name="_Toc503187471"/>
      <w:r w:rsidRPr="004A2C25">
        <w:rPr>
          <w:rFonts w:ascii="微软雅黑" w:hAnsi="微软雅黑" w:hint="eastAsia"/>
          <w:b/>
          <w:sz w:val="40"/>
          <w:szCs w:val="40"/>
        </w:rPr>
        <w:lastRenderedPageBreak/>
        <w:t>版本历史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440"/>
        <w:gridCol w:w="2970"/>
        <w:gridCol w:w="1170"/>
        <w:gridCol w:w="1551"/>
      </w:tblGrid>
      <w:tr w:rsidR="003C103E" w:rsidRPr="004A2C25" w14:paraId="6C637779" w14:textId="1F2E86E6" w:rsidTr="003C103E">
        <w:trPr>
          <w:cantSplit/>
          <w:jc w:val="center"/>
        </w:trPr>
        <w:tc>
          <w:tcPr>
            <w:tcW w:w="702" w:type="pct"/>
            <w:shd w:val="clear" w:color="auto" w:fill="FFFFFF"/>
          </w:tcPr>
          <w:p w14:paraId="2443643A" w14:textId="3E1F199F" w:rsidR="003C103E" w:rsidRPr="004A2C25" w:rsidRDefault="003C103E" w:rsidP="000E0F11">
            <w:pPr>
              <w:pStyle w:val="af0"/>
              <w:rPr>
                <w:rFonts w:ascii="微软雅黑" w:eastAsia="微软雅黑" w:hAnsi="微软雅黑"/>
                <w:sz w:val="21"/>
              </w:rPr>
            </w:pPr>
            <w:r w:rsidRPr="004A2C25">
              <w:rPr>
                <w:rFonts w:ascii="微软雅黑" w:eastAsia="微软雅黑" w:hAnsi="微软雅黑" w:hint="eastAsia"/>
                <w:sz w:val="21"/>
              </w:rPr>
              <w:t>版本号</w:t>
            </w:r>
          </w:p>
        </w:tc>
        <w:tc>
          <w:tcPr>
            <w:tcW w:w="868" w:type="pct"/>
            <w:shd w:val="clear" w:color="auto" w:fill="FFFFFF"/>
            <w:vAlign w:val="center"/>
          </w:tcPr>
          <w:p w14:paraId="4868C728" w14:textId="40BA6BEA" w:rsidR="003C103E" w:rsidRPr="004A2C25" w:rsidRDefault="003C103E" w:rsidP="000E0F11">
            <w:pPr>
              <w:pStyle w:val="af0"/>
              <w:rPr>
                <w:rFonts w:ascii="微软雅黑" w:eastAsia="微软雅黑" w:hAnsi="微软雅黑"/>
                <w:sz w:val="21"/>
              </w:rPr>
            </w:pPr>
            <w:r w:rsidRPr="004A2C25">
              <w:rPr>
                <w:rFonts w:ascii="微软雅黑" w:eastAsia="微软雅黑" w:hAnsi="微软雅黑" w:hint="eastAsia"/>
                <w:sz w:val="21"/>
              </w:rPr>
              <w:t>更新日期</w:t>
            </w:r>
          </w:p>
        </w:tc>
        <w:tc>
          <w:tcPr>
            <w:tcW w:w="1790" w:type="pct"/>
            <w:shd w:val="clear" w:color="auto" w:fill="FFFFFF"/>
            <w:vAlign w:val="center"/>
          </w:tcPr>
          <w:p w14:paraId="76AD2B4F" w14:textId="61F8ECA1" w:rsidR="003C103E" w:rsidRPr="004A2C25" w:rsidRDefault="003C103E" w:rsidP="000E0F11">
            <w:pPr>
              <w:pStyle w:val="af0"/>
              <w:rPr>
                <w:rFonts w:ascii="微软雅黑" w:eastAsia="微软雅黑" w:hAnsi="微软雅黑"/>
                <w:sz w:val="21"/>
              </w:rPr>
            </w:pPr>
            <w:r w:rsidRPr="004A2C25">
              <w:rPr>
                <w:rFonts w:ascii="微软雅黑" w:eastAsia="微软雅黑" w:hAnsi="微软雅黑" w:hint="eastAsia"/>
                <w:sz w:val="21"/>
              </w:rPr>
              <w:t>更新说明</w:t>
            </w:r>
          </w:p>
        </w:tc>
        <w:tc>
          <w:tcPr>
            <w:tcW w:w="705" w:type="pct"/>
            <w:shd w:val="clear" w:color="auto" w:fill="FFFFFF"/>
          </w:tcPr>
          <w:p w14:paraId="7E91CD05" w14:textId="00F7BBB0" w:rsidR="003C103E" w:rsidRPr="004A2C25" w:rsidRDefault="003C103E" w:rsidP="000E0F11">
            <w:pPr>
              <w:pStyle w:val="af0"/>
              <w:rPr>
                <w:rFonts w:ascii="微软雅黑" w:eastAsia="微软雅黑" w:hAnsi="微软雅黑"/>
                <w:sz w:val="21"/>
              </w:rPr>
            </w:pPr>
            <w:r w:rsidRPr="004A2C25">
              <w:rPr>
                <w:rFonts w:ascii="微软雅黑" w:eastAsia="微软雅黑" w:hAnsi="微软雅黑" w:hint="eastAsia"/>
                <w:sz w:val="21"/>
              </w:rPr>
              <w:t>更新人员</w:t>
            </w:r>
          </w:p>
        </w:tc>
        <w:tc>
          <w:tcPr>
            <w:tcW w:w="935" w:type="pct"/>
            <w:shd w:val="clear" w:color="auto" w:fill="FFFFFF"/>
          </w:tcPr>
          <w:p w14:paraId="56F9FAE6" w14:textId="476CF204" w:rsidR="003C103E" w:rsidRPr="004A2C25" w:rsidRDefault="003C103E" w:rsidP="000E0F11">
            <w:pPr>
              <w:pStyle w:val="af0"/>
              <w:rPr>
                <w:rFonts w:ascii="微软雅黑" w:eastAsia="微软雅黑" w:hAnsi="微软雅黑"/>
                <w:sz w:val="21"/>
              </w:rPr>
            </w:pPr>
            <w:r w:rsidRPr="004A2C25">
              <w:rPr>
                <w:rFonts w:ascii="微软雅黑" w:eastAsia="微软雅黑" w:hAnsi="微软雅黑" w:hint="eastAsia"/>
                <w:sz w:val="21"/>
              </w:rPr>
              <w:t>备注</w:t>
            </w:r>
          </w:p>
        </w:tc>
      </w:tr>
      <w:tr w:rsidR="003C103E" w:rsidRPr="004A2C25" w14:paraId="1FA95C3E" w14:textId="4F1B1F1F" w:rsidTr="003C103E">
        <w:trPr>
          <w:cantSplit/>
          <w:jc w:val="center"/>
        </w:trPr>
        <w:tc>
          <w:tcPr>
            <w:tcW w:w="702" w:type="pct"/>
            <w:shd w:val="clear" w:color="auto" w:fill="FFFFFF"/>
          </w:tcPr>
          <w:p w14:paraId="18DC2C1C" w14:textId="45DD5E88" w:rsidR="003C103E" w:rsidRPr="004A2C25" w:rsidRDefault="003C103E" w:rsidP="003C103E">
            <w:pPr>
              <w:pStyle w:val="af0"/>
              <w:rPr>
                <w:rFonts w:ascii="微软雅黑" w:eastAsia="微软雅黑" w:hAnsi="微软雅黑"/>
                <w:sz w:val="21"/>
              </w:rPr>
            </w:pPr>
            <w:r w:rsidRPr="004A2C25">
              <w:rPr>
                <w:rFonts w:ascii="微软雅黑" w:eastAsia="微软雅黑" w:hAnsi="微软雅黑"/>
                <w:sz w:val="21"/>
              </w:rPr>
              <w:t>1.0.0</w:t>
            </w:r>
          </w:p>
        </w:tc>
        <w:tc>
          <w:tcPr>
            <w:tcW w:w="868" w:type="pct"/>
            <w:shd w:val="clear" w:color="auto" w:fill="FFFFFF"/>
            <w:vAlign w:val="center"/>
          </w:tcPr>
          <w:p w14:paraId="5194FA4C" w14:textId="32DCB67D" w:rsidR="003C103E" w:rsidRPr="004A2C25" w:rsidRDefault="003C103E" w:rsidP="003C103E">
            <w:pPr>
              <w:pStyle w:val="af0"/>
              <w:rPr>
                <w:rFonts w:ascii="微软雅黑" w:eastAsia="微软雅黑" w:hAnsi="微软雅黑"/>
                <w:sz w:val="21"/>
              </w:rPr>
            </w:pPr>
            <w:r w:rsidRPr="004A2C25">
              <w:rPr>
                <w:rFonts w:ascii="微软雅黑" w:eastAsia="微软雅黑" w:hAnsi="微软雅黑"/>
                <w:sz w:val="21"/>
              </w:rPr>
              <w:t>2018.5.18</w:t>
            </w:r>
          </w:p>
        </w:tc>
        <w:tc>
          <w:tcPr>
            <w:tcW w:w="1790" w:type="pct"/>
            <w:shd w:val="clear" w:color="auto" w:fill="FFFFFF"/>
            <w:vAlign w:val="center"/>
          </w:tcPr>
          <w:p w14:paraId="5B53246D" w14:textId="5273031E" w:rsidR="003C103E" w:rsidRPr="004A2C25" w:rsidRDefault="003C103E" w:rsidP="003C103E">
            <w:pPr>
              <w:pStyle w:val="af0"/>
              <w:rPr>
                <w:rFonts w:ascii="微软雅黑" w:eastAsia="微软雅黑" w:hAnsi="微软雅黑"/>
                <w:sz w:val="21"/>
              </w:rPr>
            </w:pPr>
            <w:r w:rsidRPr="004A2C25">
              <w:rPr>
                <w:rFonts w:ascii="微软雅黑" w:eastAsia="微软雅黑" w:hAnsi="微软雅黑" w:hint="eastAsia"/>
                <w:sz w:val="21"/>
              </w:rPr>
              <w:t>文档创建</w:t>
            </w:r>
          </w:p>
        </w:tc>
        <w:tc>
          <w:tcPr>
            <w:tcW w:w="705" w:type="pct"/>
            <w:shd w:val="clear" w:color="auto" w:fill="FFFFFF"/>
          </w:tcPr>
          <w:p w14:paraId="7347F093" w14:textId="214B7D4D" w:rsidR="003C103E" w:rsidRPr="004A2C25" w:rsidRDefault="003C103E" w:rsidP="003C103E">
            <w:pPr>
              <w:pStyle w:val="af0"/>
              <w:rPr>
                <w:rFonts w:ascii="微软雅黑" w:eastAsia="微软雅黑" w:hAnsi="微软雅黑"/>
                <w:sz w:val="21"/>
              </w:rPr>
            </w:pPr>
            <w:r w:rsidRPr="004A2C25">
              <w:rPr>
                <w:rFonts w:ascii="微软雅黑" w:eastAsia="微软雅黑" w:hAnsi="微软雅黑" w:hint="eastAsia"/>
                <w:sz w:val="21"/>
              </w:rPr>
              <w:t>AC</w:t>
            </w:r>
          </w:p>
        </w:tc>
        <w:tc>
          <w:tcPr>
            <w:tcW w:w="935" w:type="pct"/>
            <w:shd w:val="clear" w:color="auto" w:fill="FFFFFF"/>
          </w:tcPr>
          <w:p w14:paraId="5E85D2BC" w14:textId="77777777" w:rsidR="003C103E" w:rsidRPr="004A2C25" w:rsidRDefault="003C103E" w:rsidP="003C103E">
            <w:pPr>
              <w:pStyle w:val="af0"/>
              <w:rPr>
                <w:rFonts w:ascii="微软雅黑" w:eastAsia="微软雅黑" w:hAnsi="微软雅黑"/>
                <w:sz w:val="21"/>
              </w:rPr>
            </w:pPr>
          </w:p>
        </w:tc>
      </w:tr>
      <w:tr w:rsidR="003C103E" w:rsidRPr="004A2C25" w14:paraId="2C79DAC9" w14:textId="77777777" w:rsidTr="003C103E">
        <w:trPr>
          <w:cantSplit/>
          <w:jc w:val="center"/>
        </w:trPr>
        <w:tc>
          <w:tcPr>
            <w:tcW w:w="702" w:type="pct"/>
            <w:shd w:val="clear" w:color="auto" w:fill="FFFFFF"/>
          </w:tcPr>
          <w:p w14:paraId="1D584558"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5E68F6B1"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7BCCC734"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7A030D19"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621A77FC" w14:textId="77777777" w:rsidR="003C103E" w:rsidRPr="004A2C25" w:rsidRDefault="003C103E" w:rsidP="003C103E">
            <w:pPr>
              <w:pStyle w:val="af0"/>
              <w:rPr>
                <w:rFonts w:ascii="微软雅黑" w:eastAsia="微软雅黑" w:hAnsi="微软雅黑"/>
                <w:sz w:val="21"/>
              </w:rPr>
            </w:pPr>
          </w:p>
        </w:tc>
      </w:tr>
      <w:tr w:rsidR="003C103E" w:rsidRPr="004A2C25" w14:paraId="7C547B10" w14:textId="77777777" w:rsidTr="003C103E">
        <w:trPr>
          <w:cantSplit/>
          <w:jc w:val="center"/>
        </w:trPr>
        <w:tc>
          <w:tcPr>
            <w:tcW w:w="702" w:type="pct"/>
            <w:shd w:val="clear" w:color="auto" w:fill="FFFFFF"/>
          </w:tcPr>
          <w:p w14:paraId="5CC9FD2E"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4C02B3FD"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1EBFC86E"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3E78DD6E"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3DD3AB04" w14:textId="77777777" w:rsidR="003C103E" w:rsidRPr="004A2C25" w:rsidRDefault="003C103E" w:rsidP="003C103E">
            <w:pPr>
              <w:pStyle w:val="af0"/>
              <w:rPr>
                <w:rFonts w:ascii="微软雅黑" w:eastAsia="微软雅黑" w:hAnsi="微软雅黑"/>
                <w:sz w:val="21"/>
              </w:rPr>
            </w:pPr>
          </w:p>
        </w:tc>
      </w:tr>
      <w:tr w:rsidR="003C103E" w:rsidRPr="004A2C25" w14:paraId="5EC3F927" w14:textId="77777777" w:rsidTr="003C103E">
        <w:trPr>
          <w:cantSplit/>
          <w:jc w:val="center"/>
        </w:trPr>
        <w:tc>
          <w:tcPr>
            <w:tcW w:w="702" w:type="pct"/>
            <w:shd w:val="clear" w:color="auto" w:fill="FFFFFF"/>
          </w:tcPr>
          <w:p w14:paraId="2B7F2F83"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494E9133"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66253ED9"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3DE8E532"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2AAD8B41" w14:textId="77777777" w:rsidR="003C103E" w:rsidRPr="004A2C25" w:rsidRDefault="003C103E" w:rsidP="003C103E">
            <w:pPr>
              <w:pStyle w:val="af0"/>
              <w:rPr>
                <w:rFonts w:ascii="微软雅黑" w:eastAsia="微软雅黑" w:hAnsi="微软雅黑"/>
                <w:sz w:val="21"/>
              </w:rPr>
            </w:pPr>
          </w:p>
        </w:tc>
      </w:tr>
      <w:tr w:rsidR="003C103E" w:rsidRPr="004A2C25" w14:paraId="3FDE6DB0" w14:textId="77777777" w:rsidTr="003C103E">
        <w:trPr>
          <w:cantSplit/>
          <w:jc w:val="center"/>
        </w:trPr>
        <w:tc>
          <w:tcPr>
            <w:tcW w:w="702" w:type="pct"/>
            <w:shd w:val="clear" w:color="auto" w:fill="FFFFFF"/>
          </w:tcPr>
          <w:p w14:paraId="3C6132A1"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77E0163D"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6AC21480"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32995389"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3F266ADD" w14:textId="77777777" w:rsidR="003C103E" w:rsidRPr="004A2C25" w:rsidRDefault="003C103E" w:rsidP="003C103E">
            <w:pPr>
              <w:pStyle w:val="af0"/>
              <w:rPr>
                <w:rFonts w:ascii="微软雅黑" w:eastAsia="微软雅黑" w:hAnsi="微软雅黑"/>
                <w:sz w:val="21"/>
              </w:rPr>
            </w:pPr>
          </w:p>
        </w:tc>
      </w:tr>
      <w:tr w:rsidR="003C103E" w:rsidRPr="004A2C25" w14:paraId="1FADE7AB" w14:textId="77777777" w:rsidTr="003C103E">
        <w:trPr>
          <w:cantSplit/>
          <w:jc w:val="center"/>
        </w:trPr>
        <w:tc>
          <w:tcPr>
            <w:tcW w:w="702" w:type="pct"/>
            <w:shd w:val="clear" w:color="auto" w:fill="FFFFFF"/>
          </w:tcPr>
          <w:p w14:paraId="1A2EFD63"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17BB840D"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0FC5AC56"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2D7108E7"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646F5F75" w14:textId="77777777" w:rsidR="003C103E" w:rsidRPr="004A2C25" w:rsidRDefault="003C103E" w:rsidP="003C103E">
            <w:pPr>
              <w:pStyle w:val="af0"/>
              <w:rPr>
                <w:rFonts w:ascii="微软雅黑" w:eastAsia="微软雅黑" w:hAnsi="微软雅黑"/>
                <w:sz w:val="21"/>
              </w:rPr>
            </w:pPr>
          </w:p>
        </w:tc>
      </w:tr>
      <w:tr w:rsidR="003C103E" w:rsidRPr="004A2C25" w14:paraId="07DD0131" w14:textId="77777777" w:rsidTr="003C103E">
        <w:trPr>
          <w:cantSplit/>
          <w:jc w:val="center"/>
        </w:trPr>
        <w:tc>
          <w:tcPr>
            <w:tcW w:w="702" w:type="pct"/>
            <w:shd w:val="clear" w:color="auto" w:fill="FFFFFF"/>
          </w:tcPr>
          <w:p w14:paraId="569B7C15"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25F42386"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220382C1"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7BBBECFE"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737FC607" w14:textId="77777777" w:rsidR="003C103E" w:rsidRPr="004A2C25" w:rsidRDefault="003C103E" w:rsidP="003C103E">
            <w:pPr>
              <w:pStyle w:val="af0"/>
              <w:rPr>
                <w:rFonts w:ascii="微软雅黑" w:eastAsia="微软雅黑" w:hAnsi="微软雅黑"/>
                <w:sz w:val="21"/>
              </w:rPr>
            </w:pPr>
          </w:p>
        </w:tc>
      </w:tr>
      <w:tr w:rsidR="003C103E" w:rsidRPr="004A2C25" w14:paraId="71DFF37C" w14:textId="77777777" w:rsidTr="003C103E">
        <w:trPr>
          <w:cantSplit/>
          <w:jc w:val="center"/>
        </w:trPr>
        <w:tc>
          <w:tcPr>
            <w:tcW w:w="702" w:type="pct"/>
            <w:shd w:val="clear" w:color="auto" w:fill="FFFFFF"/>
          </w:tcPr>
          <w:p w14:paraId="6B5C7007"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5442AC2F"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1CD479CB"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1E5117BF"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2808BA4D" w14:textId="77777777" w:rsidR="003C103E" w:rsidRPr="004A2C25" w:rsidRDefault="003C103E" w:rsidP="003C103E">
            <w:pPr>
              <w:pStyle w:val="af0"/>
              <w:rPr>
                <w:rFonts w:ascii="微软雅黑" w:eastAsia="微软雅黑" w:hAnsi="微软雅黑"/>
                <w:sz w:val="21"/>
              </w:rPr>
            </w:pPr>
          </w:p>
        </w:tc>
      </w:tr>
      <w:tr w:rsidR="003C103E" w:rsidRPr="004A2C25" w14:paraId="70D51620" w14:textId="77777777" w:rsidTr="003C103E">
        <w:trPr>
          <w:cantSplit/>
          <w:jc w:val="center"/>
        </w:trPr>
        <w:tc>
          <w:tcPr>
            <w:tcW w:w="702" w:type="pct"/>
            <w:shd w:val="clear" w:color="auto" w:fill="FFFFFF"/>
          </w:tcPr>
          <w:p w14:paraId="49CA614C"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74037D38"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44E7BAAA"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08F0E633"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1CBBEF39" w14:textId="77777777" w:rsidR="003C103E" w:rsidRPr="004A2C25" w:rsidRDefault="003C103E" w:rsidP="003C103E">
            <w:pPr>
              <w:pStyle w:val="af0"/>
              <w:rPr>
                <w:rFonts w:ascii="微软雅黑" w:eastAsia="微软雅黑" w:hAnsi="微软雅黑"/>
                <w:sz w:val="21"/>
              </w:rPr>
            </w:pPr>
          </w:p>
        </w:tc>
      </w:tr>
      <w:tr w:rsidR="003C103E" w:rsidRPr="004A2C25" w14:paraId="42A752E1" w14:textId="77777777" w:rsidTr="003C103E">
        <w:trPr>
          <w:cantSplit/>
          <w:jc w:val="center"/>
        </w:trPr>
        <w:tc>
          <w:tcPr>
            <w:tcW w:w="702" w:type="pct"/>
            <w:shd w:val="clear" w:color="auto" w:fill="FFFFFF"/>
          </w:tcPr>
          <w:p w14:paraId="58225262"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37BF577D"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428C20BD"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14D0D3B2"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2A560FC2" w14:textId="77777777" w:rsidR="003C103E" w:rsidRPr="004A2C25" w:rsidRDefault="003C103E" w:rsidP="003C103E">
            <w:pPr>
              <w:pStyle w:val="af0"/>
              <w:rPr>
                <w:rFonts w:ascii="微软雅黑" w:eastAsia="微软雅黑" w:hAnsi="微软雅黑"/>
                <w:sz w:val="21"/>
              </w:rPr>
            </w:pPr>
          </w:p>
        </w:tc>
      </w:tr>
      <w:tr w:rsidR="003C103E" w:rsidRPr="004A2C25" w14:paraId="29F40FD3" w14:textId="77777777" w:rsidTr="003C103E">
        <w:trPr>
          <w:cantSplit/>
          <w:jc w:val="center"/>
        </w:trPr>
        <w:tc>
          <w:tcPr>
            <w:tcW w:w="702" w:type="pct"/>
            <w:shd w:val="clear" w:color="auto" w:fill="FFFFFF"/>
          </w:tcPr>
          <w:p w14:paraId="23475A00"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0354755D"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5A272F93"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2C58FC7D"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6CDB08F8" w14:textId="77777777" w:rsidR="003C103E" w:rsidRPr="004A2C25" w:rsidRDefault="003C103E" w:rsidP="003C103E">
            <w:pPr>
              <w:pStyle w:val="af0"/>
              <w:rPr>
                <w:rFonts w:ascii="微软雅黑" w:eastAsia="微软雅黑" w:hAnsi="微软雅黑"/>
                <w:sz w:val="21"/>
              </w:rPr>
            </w:pPr>
          </w:p>
        </w:tc>
      </w:tr>
      <w:tr w:rsidR="003C103E" w:rsidRPr="004A2C25" w14:paraId="1089104D" w14:textId="77777777" w:rsidTr="003C103E">
        <w:trPr>
          <w:cantSplit/>
          <w:jc w:val="center"/>
        </w:trPr>
        <w:tc>
          <w:tcPr>
            <w:tcW w:w="702" w:type="pct"/>
            <w:shd w:val="clear" w:color="auto" w:fill="FFFFFF"/>
          </w:tcPr>
          <w:p w14:paraId="0C1CB006"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439988C2"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74204541"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150DB318"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499C6986" w14:textId="77777777" w:rsidR="003C103E" w:rsidRPr="004A2C25" w:rsidRDefault="003C103E" w:rsidP="003C103E">
            <w:pPr>
              <w:pStyle w:val="af0"/>
              <w:rPr>
                <w:rFonts w:ascii="微软雅黑" w:eastAsia="微软雅黑" w:hAnsi="微软雅黑"/>
                <w:sz w:val="21"/>
              </w:rPr>
            </w:pPr>
          </w:p>
        </w:tc>
      </w:tr>
      <w:tr w:rsidR="003C103E" w:rsidRPr="004A2C25" w14:paraId="6CA1BB33" w14:textId="77777777" w:rsidTr="003C103E">
        <w:trPr>
          <w:cantSplit/>
          <w:jc w:val="center"/>
        </w:trPr>
        <w:tc>
          <w:tcPr>
            <w:tcW w:w="702" w:type="pct"/>
            <w:shd w:val="clear" w:color="auto" w:fill="FFFFFF"/>
          </w:tcPr>
          <w:p w14:paraId="65E80B38"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12036054"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26932918"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769C487F"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6496149D" w14:textId="77777777" w:rsidR="003C103E" w:rsidRPr="004A2C25" w:rsidRDefault="003C103E" w:rsidP="003C103E">
            <w:pPr>
              <w:pStyle w:val="af0"/>
              <w:rPr>
                <w:rFonts w:ascii="微软雅黑" w:eastAsia="微软雅黑" w:hAnsi="微软雅黑"/>
                <w:sz w:val="21"/>
              </w:rPr>
            </w:pPr>
          </w:p>
        </w:tc>
      </w:tr>
      <w:tr w:rsidR="003C103E" w:rsidRPr="004A2C25" w14:paraId="3BA834DA" w14:textId="77777777" w:rsidTr="003C103E">
        <w:trPr>
          <w:cantSplit/>
          <w:jc w:val="center"/>
        </w:trPr>
        <w:tc>
          <w:tcPr>
            <w:tcW w:w="702" w:type="pct"/>
            <w:shd w:val="clear" w:color="auto" w:fill="FFFFFF"/>
          </w:tcPr>
          <w:p w14:paraId="4C1EB4D9" w14:textId="77777777" w:rsidR="003C103E" w:rsidRPr="004A2C25" w:rsidRDefault="003C103E" w:rsidP="003C103E">
            <w:pPr>
              <w:pStyle w:val="af0"/>
              <w:rPr>
                <w:rFonts w:ascii="微软雅黑" w:eastAsia="微软雅黑" w:hAnsi="微软雅黑"/>
                <w:sz w:val="21"/>
              </w:rPr>
            </w:pPr>
          </w:p>
        </w:tc>
        <w:tc>
          <w:tcPr>
            <w:tcW w:w="868" w:type="pct"/>
            <w:shd w:val="clear" w:color="auto" w:fill="FFFFFF"/>
            <w:vAlign w:val="center"/>
          </w:tcPr>
          <w:p w14:paraId="510CC13F" w14:textId="77777777" w:rsidR="003C103E" w:rsidRPr="004A2C25" w:rsidRDefault="003C103E" w:rsidP="003C103E">
            <w:pPr>
              <w:pStyle w:val="af0"/>
              <w:rPr>
                <w:rFonts w:ascii="微软雅黑" w:eastAsia="微软雅黑" w:hAnsi="微软雅黑"/>
                <w:sz w:val="21"/>
              </w:rPr>
            </w:pPr>
          </w:p>
        </w:tc>
        <w:tc>
          <w:tcPr>
            <w:tcW w:w="1790" w:type="pct"/>
            <w:shd w:val="clear" w:color="auto" w:fill="FFFFFF"/>
            <w:vAlign w:val="center"/>
          </w:tcPr>
          <w:p w14:paraId="715E749C" w14:textId="77777777" w:rsidR="003C103E" w:rsidRPr="004A2C25" w:rsidRDefault="003C103E" w:rsidP="003C103E">
            <w:pPr>
              <w:pStyle w:val="af0"/>
              <w:rPr>
                <w:rFonts w:ascii="微软雅黑" w:eastAsia="微软雅黑" w:hAnsi="微软雅黑"/>
                <w:sz w:val="21"/>
              </w:rPr>
            </w:pPr>
          </w:p>
        </w:tc>
        <w:tc>
          <w:tcPr>
            <w:tcW w:w="705" w:type="pct"/>
            <w:shd w:val="clear" w:color="auto" w:fill="FFFFFF"/>
          </w:tcPr>
          <w:p w14:paraId="4FAC85FF" w14:textId="77777777" w:rsidR="003C103E" w:rsidRPr="004A2C25" w:rsidRDefault="003C103E" w:rsidP="003C103E">
            <w:pPr>
              <w:pStyle w:val="af0"/>
              <w:rPr>
                <w:rFonts w:ascii="微软雅黑" w:eastAsia="微软雅黑" w:hAnsi="微软雅黑"/>
                <w:sz w:val="21"/>
              </w:rPr>
            </w:pPr>
          </w:p>
        </w:tc>
        <w:tc>
          <w:tcPr>
            <w:tcW w:w="935" w:type="pct"/>
            <w:shd w:val="clear" w:color="auto" w:fill="FFFFFF"/>
          </w:tcPr>
          <w:p w14:paraId="289D7542" w14:textId="77777777" w:rsidR="003C103E" w:rsidRPr="004A2C25" w:rsidRDefault="003C103E" w:rsidP="003C103E">
            <w:pPr>
              <w:pStyle w:val="af0"/>
              <w:rPr>
                <w:rFonts w:ascii="微软雅黑" w:eastAsia="微软雅黑" w:hAnsi="微软雅黑"/>
                <w:sz w:val="21"/>
              </w:rPr>
            </w:pPr>
          </w:p>
        </w:tc>
      </w:tr>
    </w:tbl>
    <w:p w14:paraId="07F4A3A0" w14:textId="59CB1B7F" w:rsidR="003C103E" w:rsidRPr="004A2C25" w:rsidRDefault="003C103E" w:rsidP="003C103E">
      <w:pPr>
        <w:rPr>
          <w:rFonts w:ascii="微软雅黑" w:hAnsi="微软雅黑"/>
        </w:rPr>
      </w:pPr>
    </w:p>
    <w:p w14:paraId="5FEAC61B" w14:textId="4CBED406" w:rsidR="003C103E" w:rsidRPr="004A2C25" w:rsidRDefault="003C103E" w:rsidP="003C103E">
      <w:pPr>
        <w:rPr>
          <w:rFonts w:ascii="微软雅黑" w:hAnsi="微软雅黑"/>
        </w:rPr>
      </w:pPr>
    </w:p>
    <w:p w14:paraId="4FD8B854" w14:textId="482459AA" w:rsidR="003C103E" w:rsidRPr="004A2C25" w:rsidRDefault="003C103E" w:rsidP="003C103E">
      <w:pPr>
        <w:rPr>
          <w:rFonts w:ascii="微软雅黑" w:hAnsi="微软雅黑"/>
        </w:rPr>
      </w:pPr>
    </w:p>
    <w:p w14:paraId="35909EDB" w14:textId="082B1812" w:rsidR="003C103E" w:rsidRPr="004A2C25" w:rsidRDefault="003C103E" w:rsidP="003C103E">
      <w:pPr>
        <w:rPr>
          <w:rFonts w:ascii="微软雅黑" w:hAnsi="微软雅黑"/>
        </w:rPr>
      </w:pPr>
    </w:p>
    <w:p w14:paraId="78471C37" w14:textId="5B12543A" w:rsidR="003C103E" w:rsidRPr="004A2C25" w:rsidRDefault="003C103E" w:rsidP="003C103E">
      <w:pPr>
        <w:rPr>
          <w:rFonts w:ascii="微软雅黑" w:hAnsi="微软雅黑"/>
        </w:rPr>
      </w:pPr>
    </w:p>
    <w:p w14:paraId="693624C9" w14:textId="5D2E2C8D" w:rsidR="003C103E" w:rsidRPr="004A2C25" w:rsidRDefault="003C103E" w:rsidP="003C103E">
      <w:pPr>
        <w:rPr>
          <w:rFonts w:ascii="微软雅黑" w:hAnsi="微软雅黑"/>
        </w:rPr>
      </w:pPr>
    </w:p>
    <w:p w14:paraId="4F700EE3" w14:textId="18F8095D" w:rsidR="003C103E" w:rsidRPr="004A2C25" w:rsidRDefault="003C103E" w:rsidP="003C103E">
      <w:pPr>
        <w:rPr>
          <w:rFonts w:ascii="微软雅黑" w:hAnsi="微软雅黑"/>
        </w:rPr>
      </w:pPr>
    </w:p>
    <w:p w14:paraId="7E8BE1AA" w14:textId="575D2F64" w:rsidR="003C103E" w:rsidRPr="004A2C25" w:rsidRDefault="003C103E" w:rsidP="003C103E">
      <w:pPr>
        <w:rPr>
          <w:rFonts w:ascii="微软雅黑" w:hAnsi="微软雅黑"/>
        </w:rPr>
      </w:pPr>
    </w:p>
    <w:p w14:paraId="2CEFFA41" w14:textId="77777777" w:rsidR="003C103E" w:rsidRPr="004A2C25" w:rsidRDefault="003C103E" w:rsidP="003C103E">
      <w:pPr>
        <w:rPr>
          <w:rFonts w:ascii="微软雅黑" w:hAnsi="微软雅黑"/>
        </w:rPr>
      </w:pPr>
    </w:p>
    <w:p w14:paraId="0CDFD7D4" w14:textId="2E3CC972" w:rsidR="004A4CB9" w:rsidRPr="004A2C25" w:rsidRDefault="004A4CB9" w:rsidP="004A4CB9">
      <w:pPr>
        <w:pStyle w:val="1"/>
        <w:rPr>
          <w:rFonts w:ascii="微软雅黑" w:hAnsi="微软雅黑"/>
        </w:rPr>
      </w:pPr>
      <w:bookmarkStart w:id="6" w:name="_Toc522392335"/>
      <w:r w:rsidRPr="004A2C25">
        <w:rPr>
          <w:rFonts w:ascii="微软雅黑" w:hAnsi="微软雅黑" w:hint="eastAsia"/>
        </w:rPr>
        <w:t>前言</w:t>
      </w:r>
      <w:bookmarkEnd w:id="1"/>
      <w:bookmarkEnd w:id="6"/>
    </w:p>
    <w:p w14:paraId="02678BF7" w14:textId="62BD6BB8" w:rsidR="004A4CB9" w:rsidRPr="004A2C25" w:rsidRDefault="004A4CB9" w:rsidP="004A4CB9">
      <w:pPr>
        <w:pStyle w:val="20"/>
        <w:rPr>
          <w:rFonts w:ascii="微软雅黑" w:hAnsi="微软雅黑"/>
        </w:rPr>
      </w:pPr>
      <w:bookmarkStart w:id="7" w:name="_Toc511121528"/>
      <w:bookmarkStart w:id="8" w:name="_Toc522392336"/>
      <w:r w:rsidRPr="004A2C25">
        <w:rPr>
          <w:rFonts w:ascii="微软雅黑" w:hAnsi="微软雅黑" w:hint="eastAsia"/>
        </w:rPr>
        <w:t>文档介绍</w:t>
      </w:r>
      <w:bookmarkEnd w:id="2"/>
      <w:bookmarkEnd w:id="3"/>
      <w:bookmarkEnd w:id="4"/>
      <w:bookmarkEnd w:id="7"/>
      <w:bookmarkEnd w:id="8"/>
    </w:p>
    <w:p w14:paraId="59713771" w14:textId="475D1112" w:rsidR="004A4CB9" w:rsidRPr="004A2C25" w:rsidRDefault="004A4CB9" w:rsidP="00A833B5">
      <w:pPr>
        <w:pStyle w:val="30"/>
        <w:rPr>
          <w:rFonts w:ascii="微软雅黑" w:hAnsi="微软雅黑"/>
        </w:rPr>
      </w:pPr>
      <w:bookmarkStart w:id="9" w:name="_Toc462233726"/>
      <w:bookmarkStart w:id="10" w:name="_Toc462249663"/>
      <w:bookmarkStart w:id="11" w:name="_Toc511118056"/>
      <w:bookmarkStart w:id="12" w:name="_Toc511121529"/>
      <w:bookmarkStart w:id="13" w:name="_Toc522392337"/>
      <w:r w:rsidRPr="004A2C25">
        <w:rPr>
          <w:rFonts w:ascii="微软雅黑" w:hAnsi="微软雅黑" w:hint="eastAsia"/>
        </w:rPr>
        <w:t>文档目的</w:t>
      </w:r>
      <w:bookmarkEnd w:id="9"/>
      <w:bookmarkEnd w:id="10"/>
      <w:bookmarkEnd w:id="11"/>
      <w:bookmarkEnd w:id="12"/>
      <w:bookmarkEnd w:id="13"/>
    </w:p>
    <w:p w14:paraId="5710478C" w14:textId="360710FF" w:rsidR="003674CE" w:rsidRPr="004A2C25" w:rsidRDefault="003674CE" w:rsidP="00EF53B0">
      <w:pPr>
        <w:pStyle w:val="af"/>
        <w:rPr>
          <w:rFonts w:ascii="微软雅黑" w:hAnsi="微软雅黑"/>
        </w:rPr>
      </w:pPr>
      <w:bookmarkStart w:id="14" w:name="_Toc462233727"/>
      <w:bookmarkStart w:id="15" w:name="_Toc462249664"/>
      <w:bookmarkStart w:id="16" w:name="_Toc511118057"/>
      <w:bookmarkStart w:id="17" w:name="_Toc511121530"/>
      <w:r w:rsidRPr="004A2C25">
        <w:rPr>
          <w:rFonts w:ascii="微软雅黑" w:hAnsi="微软雅黑" w:hint="eastAsia"/>
        </w:rPr>
        <w:t>随着IT行业的高速发展以及企业快速的数字化转型，软件已经成为一个企业的重要资产。纵观一个软件整个生命周期，其80%的时间在维护过程中，而由于软件行业人员流动频繁，导致大部分软件不会由最初人员负责维护</w:t>
      </w:r>
      <w:r w:rsidR="00743AEA" w:rsidRPr="004A2C25">
        <w:rPr>
          <w:rFonts w:ascii="微软雅黑" w:hAnsi="微软雅黑" w:hint="eastAsia"/>
        </w:rPr>
        <w:t>。</w:t>
      </w:r>
      <w:r w:rsidR="00EF53B0" w:rsidRPr="004A2C25">
        <w:rPr>
          <w:rFonts w:ascii="微软雅黑" w:hAnsi="微软雅黑" w:hint="eastAsia"/>
        </w:rPr>
        <w:t>因此软件的易读性对于软件的交付、维护、安全有决定性作用。</w:t>
      </w:r>
    </w:p>
    <w:p w14:paraId="3D95C0B1" w14:textId="77777777" w:rsidR="00EF53B0" w:rsidRPr="004A2C25" w:rsidRDefault="003674CE" w:rsidP="00767366">
      <w:pPr>
        <w:pStyle w:val="af"/>
        <w:rPr>
          <w:rFonts w:ascii="微软雅黑" w:hAnsi="微软雅黑"/>
        </w:rPr>
      </w:pPr>
      <w:r w:rsidRPr="004A2C25">
        <w:rPr>
          <w:rFonts w:ascii="微软雅黑" w:hAnsi="微软雅黑" w:hint="eastAsia"/>
        </w:rPr>
        <w:t>本文档以Java 开发者为中心视角，</w:t>
      </w:r>
      <w:r w:rsidR="00EF53B0" w:rsidRPr="004A2C25">
        <w:rPr>
          <w:rFonts w:ascii="微软雅黑" w:hAnsi="微软雅黑" w:hint="eastAsia"/>
        </w:rPr>
        <w:t>从软件易读性、可维护性、安全性、美观角度出发，整体</w:t>
      </w:r>
      <w:r w:rsidRPr="004A2C25">
        <w:rPr>
          <w:rFonts w:ascii="微软雅黑" w:hAnsi="微软雅黑" w:hint="eastAsia"/>
        </w:rPr>
        <w:t>划分为工程结构规约、编程规约、测试规约、异常规约、安全规约、工具推荐六个维度，再根据内容特征，细分成若干二级子目录。根据约束力强弱及故障敏感性， 规约依次分为</w:t>
      </w:r>
      <w:r w:rsidRPr="004A2C25">
        <w:rPr>
          <w:rFonts w:ascii="微软雅黑" w:hAnsi="微软雅黑" w:hint="eastAsia"/>
          <w:b/>
        </w:rPr>
        <w:t>军规、建议、参考</w:t>
      </w:r>
      <w:r w:rsidRPr="004A2C25">
        <w:rPr>
          <w:rFonts w:ascii="微软雅黑" w:hAnsi="微软雅黑" w:hint="eastAsia"/>
        </w:rPr>
        <w:t>三大类。</w:t>
      </w:r>
    </w:p>
    <w:p w14:paraId="7B07CA55" w14:textId="5E1F5F23" w:rsidR="00EF53B0" w:rsidRPr="004A2C25" w:rsidRDefault="00EF53B0" w:rsidP="00767366">
      <w:pPr>
        <w:pStyle w:val="af"/>
        <w:rPr>
          <w:rFonts w:ascii="微软雅黑" w:hAnsi="微软雅黑"/>
        </w:rPr>
      </w:pPr>
      <w:r w:rsidRPr="004A2C25">
        <w:rPr>
          <w:rFonts w:ascii="微软雅黑" w:hAnsi="微软雅黑" w:hint="eastAsia"/>
          <w:b/>
        </w:rPr>
        <w:t>【军规】</w:t>
      </w:r>
      <w:r w:rsidRPr="004A2C25">
        <w:rPr>
          <w:rFonts w:ascii="微软雅黑" w:hAnsi="微软雅黑" w:hint="eastAsia"/>
        </w:rPr>
        <w:t>：规约对系统有重大故障影响，必须强制执行</w:t>
      </w:r>
    </w:p>
    <w:p w14:paraId="7491B8A0" w14:textId="15C2955D" w:rsidR="00EF53B0" w:rsidRPr="004A2C25" w:rsidRDefault="00EF53B0" w:rsidP="00767366">
      <w:pPr>
        <w:pStyle w:val="af"/>
        <w:rPr>
          <w:rFonts w:ascii="微软雅黑" w:hAnsi="微软雅黑"/>
        </w:rPr>
      </w:pPr>
      <w:r w:rsidRPr="004A2C25">
        <w:rPr>
          <w:rFonts w:ascii="微软雅黑" w:hAnsi="微软雅黑" w:hint="eastAsia"/>
          <w:b/>
        </w:rPr>
        <w:t>【建议】</w:t>
      </w:r>
      <w:r w:rsidRPr="004A2C25">
        <w:rPr>
          <w:rFonts w:ascii="微软雅黑" w:hAnsi="微软雅黑" w:hint="eastAsia"/>
        </w:rPr>
        <w:t>：规约约束力一般对系统有一定影响，开发过程中尽量执行</w:t>
      </w:r>
    </w:p>
    <w:p w14:paraId="64E8DF4F" w14:textId="535F31EB" w:rsidR="00EF53B0" w:rsidRPr="004A2C25" w:rsidRDefault="00EF53B0" w:rsidP="00767366">
      <w:pPr>
        <w:pStyle w:val="af"/>
        <w:rPr>
          <w:rFonts w:ascii="微软雅黑" w:hAnsi="微软雅黑"/>
        </w:rPr>
      </w:pPr>
      <w:r w:rsidRPr="004A2C25">
        <w:rPr>
          <w:rFonts w:ascii="微软雅黑" w:hAnsi="微软雅黑" w:hint="eastAsia"/>
          <w:b/>
        </w:rPr>
        <w:t>【参考】</w:t>
      </w:r>
      <w:r w:rsidRPr="004A2C25">
        <w:rPr>
          <w:rFonts w:ascii="微软雅黑" w:hAnsi="微软雅黑" w:hint="eastAsia"/>
        </w:rPr>
        <w:t>：规约仅为参考，不做强制性约束</w:t>
      </w:r>
    </w:p>
    <w:p w14:paraId="545EB03C" w14:textId="08F8C3A2" w:rsidR="003674CE" w:rsidRPr="004A2C25" w:rsidRDefault="00EF53B0" w:rsidP="00767366">
      <w:pPr>
        <w:pStyle w:val="af"/>
        <w:rPr>
          <w:rFonts w:ascii="微软雅黑" w:hAnsi="微软雅黑"/>
        </w:rPr>
      </w:pPr>
      <w:r w:rsidRPr="004A2C25">
        <w:rPr>
          <w:rFonts w:ascii="微软雅黑" w:hAnsi="微软雅黑" w:hint="eastAsia"/>
        </w:rPr>
        <w:t>“无规矩不成方圆”，</w:t>
      </w:r>
      <w:r w:rsidR="003674CE" w:rsidRPr="004A2C25">
        <w:rPr>
          <w:rFonts w:ascii="微软雅黑" w:hAnsi="微软雅黑" w:hint="eastAsia"/>
        </w:rPr>
        <w:t>本手册旨在</w:t>
      </w:r>
      <w:r w:rsidRPr="004A2C25">
        <w:rPr>
          <w:rFonts w:ascii="微软雅黑" w:hAnsi="微软雅黑" w:hint="eastAsia"/>
        </w:rPr>
        <w:t>形成企业内部统一的编码规范</w:t>
      </w:r>
      <w:r w:rsidR="006644F3" w:rsidRPr="004A2C25">
        <w:rPr>
          <w:rFonts w:ascii="微软雅黑" w:hAnsi="微软雅黑" w:hint="eastAsia"/>
        </w:rPr>
        <w:t>，尽量减少各类“无边际”的个性化编码，加强各团队的协同开发，提升工作效率</w:t>
      </w:r>
      <w:r w:rsidR="003674CE" w:rsidRPr="004A2C25">
        <w:rPr>
          <w:rFonts w:ascii="微软雅黑" w:hAnsi="微软雅黑" w:hint="eastAsia"/>
        </w:rPr>
        <w:t>码出高效。</w:t>
      </w:r>
    </w:p>
    <w:p w14:paraId="3AD227A6" w14:textId="4F9BCAA2" w:rsidR="004A4CB9" w:rsidRPr="004A2C25" w:rsidRDefault="003674CE" w:rsidP="004A2C25">
      <w:pPr>
        <w:pStyle w:val="af7"/>
        <w:rPr>
          <w:rFonts w:ascii="微软雅黑" w:eastAsia="微软雅黑" w:hAnsi="微软雅黑"/>
          <w:b/>
        </w:rPr>
      </w:pPr>
      <w:r w:rsidRPr="004A2C25">
        <w:rPr>
          <w:rFonts w:ascii="微软雅黑" w:eastAsia="微软雅黑" w:hAnsi="微软雅黑" w:hint="eastAsia"/>
          <w:b/>
        </w:rPr>
        <w:lastRenderedPageBreak/>
        <w:t>适用范围</w:t>
      </w:r>
      <w:bookmarkEnd w:id="14"/>
      <w:bookmarkEnd w:id="15"/>
      <w:bookmarkEnd w:id="16"/>
      <w:bookmarkEnd w:id="17"/>
    </w:p>
    <w:p w14:paraId="2B47E658" w14:textId="60C5EFB9" w:rsidR="004A4CB9" w:rsidRPr="004A2C25" w:rsidRDefault="004A4CB9" w:rsidP="003B12AD">
      <w:pPr>
        <w:pStyle w:val="af"/>
        <w:rPr>
          <w:rFonts w:ascii="微软雅黑" w:hAnsi="微软雅黑"/>
        </w:rPr>
      </w:pPr>
      <w:r w:rsidRPr="004A2C25">
        <w:rPr>
          <w:rFonts w:ascii="微软雅黑" w:hAnsi="微软雅黑" w:hint="eastAsia"/>
        </w:rPr>
        <w:t>本文档包括</w:t>
      </w:r>
      <w:r w:rsidR="005046FC" w:rsidRPr="004A2C25">
        <w:rPr>
          <w:rFonts w:ascii="微软雅黑" w:hAnsi="微软雅黑" w:hint="eastAsia"/>
        </w:rPr>
        <w:t>智慧海关应用云平台</w:t>
      </w:r>
      <w:r w:rsidRPr="004A2C25">
        <w:rPr>
          <w:rFonts w:ascii="微软雅黑" w:hAnsi="微软雅黑" w:hint="eastAsia"/>
        </w:rPr>
        <w:t>涉及到的所有内容。</w:t>
      </w:r>
    </w:p>
    <w:p w14:paraId="005C8C0C" w14:textId="62C618CF" w:rsidR="004A4CB9" w:rsidRPr="004A2C25" w:rsidRDefault="004A4CB9" w:rsidP="00A833B5">
      <w:pPr>
        <w:pStyle w:val="30"/>
        <w:rPr>
          <w:rFonts w:ascii="微软雅黑" w:hAnsi="微软雅黑"/>
        </w:rPr>
      </w:pPr>
      <w:bookmarkStart w:id="18" w:name="_Toc462233728"/>
      <w:bookmarkStart w:id="19" w:name="_Toc462249665"/>
      <w:bookmarkStart w:id="20" w:name="_Toc511118058"/>
      <w:bookmarkStart w:id="21" w:name="_Toc511121531"/>
      <w:bookmarkStart w:id="22" w:name="_Toc522392338"/>
      <w:r w:rsidRPr="004A2C25">
        <w:rPr>
          <w:rFonts w:ascii="微软雅黑" w:hAnsi="微软雅黑" w:hint="eastAsia"/>
        </w:rPr>
        <w:t>预期读者</w:t>
      </w:r>
      <w:bookmarkEnd w:id="18"/>
      <w:bookmarkEnd w:id="19"/>
      <w:bookmarkEnd w:id="20"/>
      <w:bookmarkEnd w:id="21"/>
      <w:bookmarkEnd w:id="22"/>
    </w:p>
    <w:p w14:paraId="7975662C" w14:textId="48ADF39F" w:rsidR="004A4CB9" w:rsidRPr="004A2C25" w:rsidRDefault="004A4CB9" w:rsidP="003B12AD">
      <w:pPr>
        <w:pStyle w:val="af"/>
        <w:rPr>
          <w:rFonts w:ascii="微软雅黑" w:hAnsi="微软雅黑"/>
        </w:rPr>
      </w:pPr>
      <w:r w:rsidRPr="004A2C25">
        <w:rPr>
          <w:rFonts w:ascii="微软雅黑" w:hAnsi="微软雅黑" w:hint="eastAsia"/>
        </w:rPr>
        <w:t>本文档适用于系统项目组所有相关人员，包括项目管理人员、需求分析人员、架构设计人员、开发人员、测试人员、用户代表，阅读前应充分理解</w:t>
      </w:r>
      <w:r w:rsidR="00710C63" w:rsidRPr="004A2C25">
        <w:rPr>
          <w:rFonts w:ascii="微软雅黑" w:hAnsi="微软雅黑" w:hint="eastAsia"/>
        </w:rPr>
        <w:t>软件架构</w:t>
      </w:r>
      <w:r w:rsidRPr="004A2C25">
        <w:rPr>
          <w:rFonts w:ascii="微软雅黑" w:hAnsi="微软雅黑" w:hint="eastAsia"/>
        </w:rPr>
        <w:t>和</w:t>
      </w:r>
      <w:r w:rsidR="00710C63" w:rsidRPr="004A2C25">
        <w:rPr>
          <w:rFonts w:ascii="微软雅黑" w:hAnsi="微软雅黑" w:hint="eastAsia"/>
        </w:rPr>
        <w:t>开发流程</w:t>
      </w:r>
      <w:r w:rsidRPr="004A2C25">
        <w:rPr>
          <w:rFonts w:ascii="微软雅黑" w:hAnsi="微软雅黑" w:hint="eastAsia"/>
        </w:rPr>
        <w:t>。</w:t>
      </w:r>
    </w:p>
    <w:p w14:paraId="27DDA092" w14:textId="739CD8C4" w:rsidR="004A4CB9" w:rsidRPr="004A2C25" w:rsidRDefault="004A4CB9" w:rsidP="0040507B">
      <w:pPr>
        <w:pStyle w:val="4"/>
      </w:pPr>
      <w:bookmarkStart w:id="23" w:name="_Toc462233729"/>
      <w:bookmarkStart w:id="24" w:name="_Toc462249666"/>
      <w:bookmarkStart w:id="25" w:name="_Toc511118059"/>
      <w:r w:rsidRPr="004A2C25">
        <w:rPr>
          <w:rFonts w:hint="eastAsia"/>
        </w:rPr>
        <w:t>参考文档</w:t>
      </w:r>
      <w:bookmarkEnd w:id="23"/>
      <w:bookmarkEnd w:id="24"/>
      <w:bookmarkEnd w:id="25"/>
    </w:p>
    <w:p w14:paraId="7C65C931" w14:textId="77777777" w:rsidR="004A4CB9" w:rsidRPr="004A2C25" w:rsidRDefault="004A4CB9" w:rsidP="0040507B">
      <w:pPr>
        <w:pStyle w:val="4"/>
      </w:pPr>
      <w:bookmarkStart w:id="26" w:name="_Toc462233730"/>
      <w:bookmarkStart w:id="27" w:name="_Toc462249667"/>
      <w:bookmarkStart w:id="28" w:name="_Toc511118060"/>
      <w:r w:rsidRPr="004A2C25">
        <w:rPr>
          <w:rFonts w:hint="eastAsia"/>
        </w:rPr>
        <w:t>编制依据</w:t>
      </w:r>
      <w:bookmarkEnd w:id="26"/>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125"/>
        <w:gridCol w:w="1560"/>
        <w:gridCol w:w="1950"/>
        <w:gridCol w:w="1958"/>
      </w:tblGrid>
      <w:tr w:rsidR="004A4CB9" w:rsidRPr="004A2C25" w14:paraId="02A5C5CC" w14:textId="77777777" w:rsidTr="004A4CB9">
        <w:trPr>
          <w:trHeight w:val="209"/>
          <w:jc w:val="center"/>
        </w:trPr>
        <w:tc>
          <w:tcPr>
            <w:tcW w:w="1705" w:type="pct"/>
            <w:gridSpan w:val="2"/>
            <w:vAlign w:val="center"/>
          </w:tcPr>
          <w:p w14:paraId="67E459EE" w14:textId="77777777" w:rsidR="004A4CB9" w:rsidRPr="004A2C25" w:rsidRDefault="004A4CB9" w:rsidP="00500F38">
            <w:pPr>
              <w:pStyle w:val="ae"/>
            </w:pPr>
            <w:r w:rsidRPr="004A2C25">
              <w:rPr>
                <w:rFonts w:hint="eastAsia"/>
              </w:rPr>
              <w:t>参考文档(SP11)</w:t>
            </w:r>
          </w:p>
        </w:tc>
        <w:tc>
          <w:tcPr>
            <w:tcW w:w="940" w:type="pct"/>
            <w:vMerge w:val="restart"/>
            <w:vAlign w:val="center"/>
          </w:tcPr>
          <w:p w14:paraId="3E5AE67D" w14:textId="77777777" w:rsidR="004A4CB9" w:rsidRPr="004A2C25" w:rsidRDefault="004A4CB9" w:rsidP="00500F38">
            <w:pPr>
              <w:pStyle w:val="ae"/>
            </w:pPr>
            <w:r w:rsidRPr="004A2C25">
              <w:rPr>
                <w:rFonts w:hint="eastAsia"/>
              </w:rPr>
              <w:t>发布单位</w:t>
            </w:r>
          </w:p>
        </w:tc>
        <w:tc>
          <w:tcPr>
            <w:tcW w:w="1175" w:type="pct"/>
            <w:vMerge w:val="restart"/>
            <w:vAlign w:val="center"/>
          </w:tcPr>
          <w:p w14:paraId="404919E2" w14:textId="77777777" w:rsidR="004A4CB9" w:rsidRPr="004A2C25" w:rsidRDefault="004A4CB9" w:rsidP="00500F38">
            <w:pPr>
              <w:pStyle w:val="ae"/>
            </w:pPr>
            <w:r w:rsidRPr="004A2C25">
              <w:rPr>
                <w:rFonts w:hint="eastAsia"/>
              </w:rPr>
              <w:t>参考类别(PA061)</w:t>
            </w:r>
          </w:p>
        </w:tc>
        <w:tc>
          <w:tcPr>
            <w:tcW w:w="1180" w:type="pct"/>
            <w:vMerge w:val="restart"/>
            <w:vAlign w:val="center"/>
          </w:tcPr>
          <w:p w14:paraId="4F72D016" w14:textId="77777777" w:rsidR="004A4CB9" w:rsidRPr="004A2C25" w:rsidRDefault="004A4CB9" w:rsidP="00500F38">
            <w:pPr>
              <w:pStyle w:val="ae"/>
            </w:pPr>
            <w:r w:rsidRPr="004A2C25">
              <w:rPr>
                <w:rFonts w:hint="eastAsia"/>
              </w:rPr>
              <w:t>其它说明</w:t>
            </w:r>
          </w:p>
        </w:tc>
      </w:tr>
      <w:tr w:rsidR="004A4CB9" w:rsidRPr="004A2C25" w14:paraId="2232C911" w14:textId="77777777" w:rsidTr="004A4CB9">
        <w:trPr>
          <w:trHeight w:val="215"/>
          <w:jc w:val="center"/>
        </w:trPr>
        <w:tc>
          <w:tcPr>
            <w:tcW w:w="424" w:type="pct"/>
            <w:vAlign w:val="center"/>
          </w:tcPr>
          <w:p w14:paraId="2CA1C281" w14:textId="77777777" w:rsidR="004A4CB9" w:rsidRPr="004A2C25" w:rsidRDefault="004A4CB9" w:rsidP="00500F38">
            <w:pPr>
              <w:pStyle w:val="ae"/>
            </w:pPr>
            <w:r w:rsidRPr="004A2C25">
              <w:rPr>
                <w:rFonts w:hint="eastAsia"/>
              </w:rPr>
              <w:t>编号</w:t>
            </w:r>
          </w:p>
        </w:tc>
        <w:tc>
          <w:tcPr>
            <w:tcW w:w="1281" w:type="pct"/>
            <w:vAlign w:val="center"/>
          </w:tcPr>
          <w:p w14:paraId="54AFACD3" w14:textId="77777777" w:rsidR="004A4CB9" w:rsidRPr="004A2C25" w:rsidRDefault="004A4CB9" w:rsidP="00500F38">
            <w:pPr>
              <w:pStyle w:val="ae"/>
            </w:pPr>
            <w:r w:rsidRPr="004A2C25">
              <w:rPr>
                <w:rFonts w:hint="eastAsia"/>
              </w:rPr>
              <w:t>名称</w:t>
            </w:r>
          </w:p>
        </w:tc>
        <w:tc>
          <w:tcPr>
            <w:tcW w:w="940" w:type="pct"/>
            <w:vMerge/>
          </w:tcPr>
          <w:p w14:paraId="728602F3" w14:textId="77777777" w:rsidR="004A4CB9" w:rsidRPr="004A2C25" w:rsidRDefault="004A4CB9" w:rsidP="00500F38">
            <w:pPr>
              <w:pStyle w:val="ae"/>
            </w:pPr>
          </w:p>
        </w:tc>
        <w:tc>
          <w:tcPr>
            <w:tcW w:w="1175" w:type="pct"/>
            <w:vMerge/>
          </w:tcPr>
          <w:p w14:paraId="1A2C1E7D" w14:textId="77777777" w:rsidR="004A4CB9" w:rsidRPr="004A2C25" w:rsidRDefault="004A4CB9" w:rsidP="00500F38">
            <w:pPr>
              <w:pStyle w:val="ae"/>
            </w:pPr>
          </w:p>
        </w:tc>
        <w:tc>
          <w:tcPr>
            <w:tcW w:w="1180" w:type="pct"/>
            <w:vMerge/>
          </w:tcPr>
          <w:p w14:paraId="299A5EC7" w14:textId="77777777" w:rsidR="004A4CB9" w:rsidRPr="004A2C25" w:rsidRDefault="004A4CB9" w:rsidP="00500F38">
            <w:pPr>
              <w:pStyle w:val="ae"/>
            </w:pPr>
          </w:p>
        </w:tc>
      </w:tr>
      <w:tr w:rsidR="004A4CB9" w:rsidRPr="004A2C25" w14:paraId="64661A9E" w14:textId="77777777" w:rsidTr="004A4CB9">
        <w:trPr>
          <w:jc w:val="center"/>
        </w:trPr>
        <w:tc>
          <w:tcPr>
            <w:tcW w:w="424" w:type="pct"/>
            <w:vAlign w:val="center"/>
          </w:tcPr>
          <w:p w14:paraId="115863AD" w14:textId="77777777" w:rsidR="004A4CB9" w:rsidRPr="004A2C25" w:rsidRDefault="004A4CB9" w:rsidP="00500F38">
            <w:pPr>
              <w:pStyle w:val="ae"/>
            </w:pPr>
            <w:r w:rsidRPr="004A2C25">
              <w:rPr>
                <w:rFonts w:hint="eastAsia"/>
              </w:rPr>
              <w:t>1</w:t>
            </w:r>
          </w:p>
        </w:tc>
        <w:tc>
          <w:tcPr>
            <w:tcW w:w="1281" w:type="pct"/>
            <w:vAlign w:val="center"/>
          </w:tcPr>
          <w:p w14:paraId="06F496CD" w14:textId="77777777" w:rsidR="004A4CB9" w:rsidRPr="004A2C25" w:rsidRDefault="004A4CB9" w:rsidP="00500F38">
            <w:pPr>
              <w:pStyle w:val="ae"/>
            </w:pPr>
            <w:r w:rsidRPr="004A2C25">
              <w:rPr>
                <w:rFonts w:hint="eastAsia"/>
              </w:rPr>
              <w:t>中国海关科技应用项目管理办法</w:t>
            </w:r>
          </w:p>
        </w:tc>
        <w:tc>
          <w:tcPr>
            <w:tcW w:w="940" w:type="pct"/>
          </w:tcPr>
          <w:p w14:paraId="7049FDBA" w14:textId="77777777" w:rsidR="004A4CB9" w:rsidRPr="004A2C25" w:rsidRDefault="004A4CB9" w:rsidP="00500F38">
            <w:pPr>
              <w:pStyle w:val="ae"/>
            </w:pPr>
            <w:r w:rsidRPr="004A2C25">
              <w:rPr>
                <w:rFonts w:hint="eastAsia"/>
              </w:rPr>
              <w:t>海关总署科技司</w:t>
            </w:r>
          </w:p>
        </w:tc>
        <w:tc>
          <w:tcPr>
            <w:tcW w:w="1175" w:type="pct"/>
          </w:tcPr>
          <w:p w14:paraId="6197BECE" w14:textId="77777777" w:rsidR="004A4CB9" w:rsidRPr="004A2C25" w:rsidRDefault="004A4CB9" w:rsidP="00500F38">
            <w:pPr>
              <w:pStyle w:val="ae"/>
            </w:pPr>
            <w:r w:rsidRPr="004A2C25">
              <w:rPr>
                <w:rFonts w:hint="eastAsia"/>
              </w:rPr>
              <w:t>强制执行标准</w:t>
            </w:r>
          </w:p>
        </w:tc>
        <w:tc>
          <w:tcPr>
            <w:tcW w:w="1180" w:type="pct"/>
          </w:tcPr>
          <w:p w14:paraId="157FD6F4" w14:textId="77777777" w:rsidR="004A4CB9" w:rsidRPr="004A2C25" w:rsidRDefault="004A4CB9" w:rsidP="00500F38">
            <w:pPr>
              <w:pStyle w:val="ae"/>
            </w:pPr>
          </w:p>
        </w:tc>
      </w:tr>
      <w:tr w:rsidR="004A4CB9" w:rsidRPr="004A2C25" w14:paraId="02DF7994" w14:textId="77777777" w:rsidTr="004A4CB9">
        <w:trPr>
          <w:jc w:val="center"/>
        </w:trPr>
        <w:tc>
          <w:tcPr>
            <w:tcW w:w="424" w:type="pct"/>
            <w:vAlign w:val="center"/>
          </w:tcPr>
          <w:p w14:paraId="3C180048" w14:textId="77777777" w:rsidR="004A4CB9" w:rsidRPr="004A2C25" w:rsidRDefault="004A4CB9" w:rsidP="00500F38">
            <w:pPr>
              <w:pStyle w:val="ae"/>
            </w:pPr>
            <w:r w:rsidRPr="004A2C25">
              <w:rPr>
                <w:rFonts w:hint="eastAsia"/>
              </w:rPr>
              <w:t>2</w:t>
            </w:r>
          </w:p>
        </w:tc>
        <w:tc>
          <w:tcPr>
            <w:tcW w:w="1281" w:type="pct"/>
            <w:vAlign w:val="center"/>
          </w:tcPr>
          <w:p w14:paraId="7FCF9EAC" w14:textId="77777777" w:rsidR="004A4CB9" w:rsidRPr="004A2C25" w:rsidRDefault="004A4CB9" w:rsidP="00500F38">
            <w:pPr>
              <w:pStyle w:val="ae"/>
            </w:pPr>
            <w:r w:rsidRPr="004A2C25">
              <w:rPr>
                <w:rFonts w:hint="eastAsia"/>
              </w:rPr>
              <w:t>海关科技应用项目交办承办实施管理办法</w:t>
            </w:r>
          </w:p>
        </w:tc>
        <w:tc>
          <w:tcPr>
            <w:tcW w:w="940" w:type="pct"/>
          </w:tcPr>
          <w:p w14:paraId="5B07287D" w14:textId="77777777" w:rsidR="004A4CB9" w:rsidRPr="004A2C25" w:rsidRDefault="004A4CB9" w:rsidP="00500F38">
            <w:pPr>
              <w:pStyle w:val="ae"/>
            </w:pPr>
            <w:r w:rsidRPr="004A2C25">
              <w:rPr>
                <w:rFonts w:hint="eastAsia"/>
              </w:rPr>
              <w:t>海关总署科技司</w:t>
            </w:r>
          </w:p>
        </w:tc>
        <w:tc>
          <w:tcPr>
            <w:tcW w:w="1175" w:type="pct"/>
          </w:tcPr>
          <w:p w14:paraId="3CA934ED" w14:textId="77777777" w:rsidR="004A4CB9" w:rsidRPr="004A2C25" w:rsidRDefault="004A4CB9" w:rsidP="00500F38">
            <w:pPr>
              <w:pStyle w:val="ae"/>
            </w:pPr>
            <w:r w:rsidRPr="004A2C25">
              <w:rPr>
                <w:rFonts w:hint="eastAsia"/>
              </w:rPr>
              <w:t>执行标准</w:t>
            </w:r>
          </w:p>
        </w:tc>
        <w:tc>
          <w:tcPr>
            <w:tcW w:w="1180" w:type="pct"/>
          </w:tcPr>
          <w:p w14:paraId="4260490E" w14:textId="77777777" w:rsidR="004A4CB9" w:rsidRPr="004A2C25" w:rsidRDefault="004A4CB9" w:rsidP="00500F38">
            <w:pPr>
              <w:pStyle w:val="ae"/>
            </w:pPr>
          </w:p>
        </w:tc>
      </w:tr>
      <w:tr w:rsidR="004A4CB9" w:rsidRPr="004A2C25" w14:paraId="3784000A" w14:textId="77777777" w:rsidTr="004A4CB9">
        <w:trPr>
          <w:jc w:val="center"/>
        </w:trPr>
        <w:tc>
          <w:tcPr>
            <w:tcW w:w="424" w:type="pct"/>
            <w:vAlign w:val="center"/>
          </w:tcPr>
          <w:p w14:paraId="5247CDEC" w14:textId="77777777" w:rsidR="004A4CB9" w:rsidRPr="004A2C25" w:rsidRDefault="004A4CB9" w:rsidP="00500F38">
            <w:pPr>
              <w:pStyle w:val="ae"/>
            </w:pPr>
            <w:r w:rsidRPr="004A2C25">
              <w:rPr>
                <w:rFonts w:hint="eastAsia"/>
              </w:rPr>
              <w:t>3</w:t>
            </w:r>
          </w:p>
        </w:tc>
        <w:tc>
          <w:tcPr>
            <w:tcW w:w="1281" w:type="pct"/>
            <w:vAlign w:val="center"/>
          </w:tcPr>
          <w:p w14:paraId="27B3C88E" w14:textId="77777777" w:rsidR="004A4CB9" w:rsidRPr="004A2C25" w:rsidRDefault="004A4CB9" w:rsidP="00500F38">
            <w:pPr>
              <w:pStyle w:val="ae"/>
            </w:pPr>
            <w:r w:rsidRPr="004A2C25">
              <w:rPr>
                <w:rFonts w:hint="eastAsia"/>
              </w:rPr>
              <w:t>H2018工程业务分析报告</w:t>
            </w:r>
          </w:p>
        </w:tc>
        <w:tc>
          <w:tcPr>
            <w:tcW w:w="940" w:type="pct"/>
          </w:tcPr>
          <w:p w14:paraId="3721B6B2" w14:textId="77777777" w:rsidR="004A4CB9" w:rsidRPr="004A2C25" w:rsidRDefault="004A4CB9" w:rsidP="00500F38">
            <w:pPr>
              <w:pStyle w:val="ae"/>
            </w:pPr>
          </w:p>
        </w:tc>
        <w:tc>
          <w:tcPr>
            <w:tcW w:w="1175" w:type="pct"/>
          </w:tcPr>
          <w:p w14:paraId="236A8C9A" w14:textId="77777777" w:rsidR="004A4CB9" w:rsidRPr="004A2C25" w:rsidRDefault="004A4CB9" w:rsidP="00500F38">
            <w:pPr>
              <w:pStyle w:val="ae"/>
            </w:pPr>
          </w:p>
        </w:tc>
        <w:tc>
          <w:tcPr>
            <w:tcW w:w="1180" w:type="pct"/>
          </w:tcPr>
          <w:p w14:paraId="49A0C3CA" w14:textId="77777777" w:rsidR="004A4CB9" w:rsidRPr="004A2C25" w:rsidRDefault="004A4CB9" w:rsidP="00500F38">
            <w:pPr>
              <w:pStyle w:val="ae"/>
            </w:pPr>
          </w:p>
        </w:tc>
      </w:tr>
      <w:tr w:rsidR="004A4CB9" w:rsidRPr="004A2C25" w14:paraId="22FFB80C" w14:textId="77777777" w:rsidTr="004A4CB9">
        <w:trPr>
          <w:jc w:val="center"/>
        </w:trPr>
        <w:tc>
          <w:tcPr>
            <w:tcW w:w="424" w:type="pct"/>
            <w:vAlign w:val="center"/>
          </w:tcPr>
          <w:p w14:paraId="5E024970" w14:textId="77777777" w:rsidR="004A4CB9" w:rsidRPr="004A2C25" w:rsidRDefault="004A4CB9" w:rsidP="00500F38">
            <w:pPr>
              <w:pStyle w:val="ae"/>
            </w:pPr>
            <w:r w:rsidRPr="004A2C25">
              <w:rPr>
                <w:rFonts w:hint="eastAsia"/>
              </w:rPr>
              <w:t>4</w:t>
            </w:r>
          </w:p>
        </w:tc>
        <w:tc>
          <w:tcPr>
            <w:tcW w:w="1281" w:type="pct"/>
            <w:vAlign w:val="center"/>
          </w:tcPr>
          <w:p w14:paraId="18C8244F" w14:textId="77777777" w:rsidR="004A4CB9" w:rsidRPr="004A2C25" w:rsidRDefault="004A4CB9" w:rsidP="00500F38">
            <w:pPr>
              <w:pStyle w:val="ae"/>
            </w:pPr>
            <w:r w:rsidRPr="004A2C25">
              <w:rPr>
                <w:rFonts w:hint="eastAsia"/>
              </w:rPr>
              <w:t>H2018工程技术需求报告</w:t>
            </w:r>
          </w:p>
        </w:tc>
        <w:tc>
          <w:tcPr>
            <w:tcW w:w="940" w:type="pct"/>
          </w:tcPr>
          <w:p w14:paraId="51259D46" w14:textId="77777777" w:rsidR="004A4CB9" w:rsidRPr="004A2C25" w:rsidRDefault="004A4CB9" w:rsidP="00500F38">
            <w:pPr>
              <w:pStyle w:val="ae"/>
            </w:pPr>
          </w:p>
        </w:tc>
        <w:tc>
          <w:tcPr>
            <w:tcW w:w="1175" w:type="pct"/>
          </w:tcPr>
          <w:p w14:paraId="2B0F7793" w14:textId="77777777" w:rsidR="004A4CB9" w:rsidRPr="004A2C25" w:rsidRDefault="004A4CB9" w:rsidP="00500F38">
            <w:pPr>
              <w:pStyle w:val="ae"/>
            </w:pPr>
          </w:p>
        </w:tc>
        <w:tc>
          <w:tcPr>
            <w:tcW w:w="1180" w:type="pct"/>
          </w:tcPr>
          <w:p w14:paraId="0B6B0085" w14:textId="77777777" w:rsidR="004A4CB9" w:rsidRPr="004A2C25" w:rsidRDefault="004A4CB9" w:rsidP="00500F38">
            <w:pPr>
              <w:pStyle w:val="ae"/>
            </w:pPr>
          </w:p>
        </w:tc>
      </w:tr>
      <w:tr w:rsidR="004A4CB9" w:rsidRPr="004A2C25" w14:paraId="67C8B2F1" w14:textId="77777777" w:rsidTr="004A4CB9">
        <w:trPr>
          <w:jc w:val="center"/>
        </w:trPr>
        <w:tc>
          <w:tcPr>
            <w:tcW w:w="424" w:type="pct"/>
            <w:vAlign w:val="center"/>
          </w:tcPr>
          <w:p w14:paraId="47447402" w14:textId="77777777" w:rsidR="004A4CB9" w:rsidRPr="004A2C25" w:rsidRDefault="004A4CB9" w:rsidP="00500F38">
            <w:pPr>
              <w:pStyle w:val="ae"/>
            </w:pPr>
            <w:r w:rsidRPr="004A2C25">
              <w:rPr>
                <w:rFonts w:hint="eastAsia"/>
              </w:rPr>
              <w:lastRenderedPageBreak/>
              <w:t>5</w:t>
            </w:r>
          </w:p>
        </w:tc>
        <w:tc>
          <w:tcPr>
            <w:tcW w:w="1281" w:type="pct"/>
            <w:vAlign w:val="center"/>
          </w:tcPr>
          <w:p w14:paraId="28234DCA" w14:textId="77777777" w:rsidR="004A4CB9" w:rsidRPr="004A2C25" w:rsidRDefault="004A4CB9" w:rsidP="00500F38">
            <w:pPr>
              <w:pStyle w:val="ae"/>
            </w:pPr>
            <w:r w:rsidRPr="004A2C25">
              <w:rPr>
                <w:rFonts w:hint="eastAsia"/>
              </w:rPr>
              <w:t>H2018工程总体方案</w:t>
            </w:r>
          </w:p>
        </w:tc>
        <w:tc>
          <w:tcPr>
            <w:tcW w:w="940" w:type="pct"/>
          </w:tcPr>
          <w:p w14:paraId="6D6C08C9" w14:textId="77777777" w:rsidR="004A4CB9" w:rsidRPr="004A2C25" w:rsidRDefault="004A4CB9" w:rsidP="00500F38">
            <w:pPr>
              <w:pStyle w:val="ae"/>
            </w:pPr>
            <w:r w:rsidRPr="004A2C25">
              <w:rPr>
                <w:rFonts w:hint="eastAsia"/>
              </w:rPr>
              <w:t>海关总署科技司</w:t>
            </w:r>
          </w:p>
        </w:tc>
        <w:tc>
          <w:tcPr>
            <w:tcW w:w="1175" w:type="pct"/>
          </w:tcPr>
          <w:p w14:paraId="6499EF05" w14:textId="77777777" w:rsidR="004A4CB9" w:rsidRPr="004A2C25" w:rsidRDefault="004A4CB9" w:rsidP="00500F38">
            <w:pPr>
              <w:pStyle w:val="ae"/>
            </w:pPr>
          </w:p>
        </w:tc>
        <w:tc>
          <w:tcPr>
            <w:tcW w:w="1180" w:type="pct"/>
          </w:tcPr>
          <w:p w14:paraId="00737128" w14:textId="77777777" w:rsidR="004A4CB9" w:rsidRPr="004A2C25" w:rsidRDefault="004A4CB9" w:rsidP="00500F38">
            <w:pPr>
              <w:pStyle w:val="ae"/>
            </w:pPr>
          </w:p>
        </w:tc>
      </w:tr>
      <w:tr w:rsidR="004A4CB9" w:rsidRPr="004A2C25" w14:paraId="4BBD2E2E" w14:textId="77777777" w:rsidTr="004A4CB9">
        <w:trPr>
          <w:jc w:val="center"/>
        </w:trPr>
        <w:tc>
          <w:tcPr>
            <w:tcW w:w="424" w:type="pct"/>
            <w:vAlign w:val="center"/>
          </w:tcPr>
          <w:p w14:paraId="1985B639" w14:textId="77777777" w:rsidR="004A4CB9" w:rsidRPr="004A2C25" w:rsidRDefault="004A4CB9" w:rsidP="00500F38">
            <w:pPr>
              <w:pStyle w:val="ae"/>
            </w:pPr>
          </w:p>
        </w:tc>
        <w:tc>
          <w:tcPr>
            <w:tcW w:w="1281" w:type="pct"/>
            <w:vAlign w:val="center"/>
          </w:tcPr>
          <w:p w14:paraId="39AC7283" w14:textId="77777777" w:rsidR="004A4CB9" w:rsidRPr="004A2C25" w:rsidRDefault="004A4CB9" w:rsidP="00500F38">
            <w:pPr>
              <w:pStyle w:val="ae"/>
            </w:pPr>
          </w:p>
        </w:tc>
        <w:tc>
          <w:tcPr>
            <w:tcW w:w="940" w:type="pct"/>
          </w:tcPr>
          <w:p w14:paraId="27B1E235" w14:textId="77777777" w:rsidR="004A4CB9" w:rsidRPr="004A2C25" w:rsidRDefault="004A4CB9" w:rsidP="00500F38">
            <w:pPr>
              <w:pStyle w:val="ae"/>
            </w:pPr>
          </w:p>
        </w:tc>
        <w:tc>
          <w:tcPr>
            <w:tcW w:w="1175" w:type="pct"/>
          </w:tcPr>
          <w:p w14:paraId="6E3FE431" w14:textId="77777777" w:rsidR="004A4CB9" w:rsidRPr="004A2C25" w:rsidRDefault="004A4CB9" w:rsidP="00500F38">
            <w:pPr>
              <w:pStyle w:val="ae"/>
            </w:pPr>
          </w:p>
        </w:tc>
        <w:tc>
          <w:tcPr>
            <w:tcW w:w="1180" w:type="pct"/>
          </w:tcPr>
          <w:p w14:paraId="24221CF2" w14:textId="77777777" w:rsidR="004A4CB9" w:rsidRPr="004A2C25" w:rsidRDefault="004A4CB9" w:rsidP="00500F38">
            <w:pPr>
              <w:pStyle w:val="ae"/>
            </w:pPr>
          </w:p>
        </w:tc>
      </w:tr>
    </w:tbl>
    <w:p w14:paraId="33A17261" w14:textId="77777777" w:rsidR="004A4CB9" w:rsidRPr="004A2C25" w:rsidRDefault="004A4CB9" w:rsidP="00A833B5">
      <w:pPr>
        <w:pStyle w:val="30"/>
        <w:rPr>
          <w:rFonts w:ascii="微软雅黑" w:hAnsi="微软雅黑"/>
        </w:rPr>
      </w:pPr>
      <w:bookmarkStart w:id="29" w:name="_Toc462233731"/>
      <w:bookmarkStart w:id="30" w:name="_Toc462249668"/>
      <w:bookmarkStart w:id="31" w:name="_Toc511118061"/>
      <w:bookmarkStart w:id="32" w:name="_Toc511121532"/>
      <w:bookmarkStart w:id="33" w:name="_Toc522392339"/>
      <w:r w:rsidRPr="004A2C25">
        <w:rPr>
          <w:rFonts w:ascii="微软雅黑" w:hAnsi="微软雅黑" w:hint="eastAsia"/>
        </w:rPr>
        <w:t>名词解释</w:t>
      </w:r>
      <w:bookmarkEnd w:id="29"/>
      <w:bookmarkEnd w:id="30"/>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400"/>
        <w:gridCol w:w="4182"/>
      </w:tblGrid>
      <w:tr w:rsidR="00A95C93" w:rsidRPr="004A2C25" w14:paraId="47F49479" w14:textId="77777777" w:rsidTr="00A95C93">
        <w:trPr>
          <w:cantSplit/>
          <w:jc w:val="center"/>
        </w:trPr>
        <w:tc>
          <w:tcPr>
            <w:tcW w:w="431" w:type="pct"/>
            <w:shd w:val="clear" w:color="auto" w:fill="FFFFFF"/>
          </w:tcPr>
          <w:p w14:paraId="35F8A007" w14:textId="60A09A6F" w:rsidR="00A95C93" w:rsidRPr="004A2C25" w:rsidRDefault="00A95C93" w:rsidP="004A4CB9">
            <w:pPr>
              <w:pStyle w:val="af0"/>
              <w:rPr>
                <w:rFonts w:ascii="微软雅黑" w:eastAsia="微软雅黑" w:hAnsi="微软雅黑"/>
                <w:sz w:val="21"/>
              </w:rPr>
            </w:pPr>
            <w:r w:rsidRPr="004A2C25">
              <w:rPr>
                <w:rFonts w:ascii="微软雅黑" w:eastAsia="微软雅黑" w:hAnsi="微软雅黑" w:hint="eastAsia"/>
                <w:sz w:val="21"/>
              </w:rPr>
              <w:t>序号</w:t>
            </w:r>
          </w:p>
        </w:tc>
        <w:tc>
          <w:tcPr>
            <w:tcW w:w="2049" w:type="pct"/>
            <w:shd w:val="clear" w:color="auto" w:fill="FFFFFF"/>
            <w:vAlign w:val="center"/>
          </w:tcPr>
          <w:p w14:paraId="53ADBAA5" w14:textId="6AAACFF3" w:rsidR="00A95C93" w:rsidRPr="004A2C25" w:rsidRDefault="00A95C93" w:rsidP="004A4CB9">
            <w:pPr>
              <w:pStyle w:val="af0"/>
              <w:rPr>
                <w:rFonts w:ascii="微软雅黑" w:eastAsia="微软雅黑" w:hAnsi="微软雅黑"/>
                <w:sz w:val="21"/>
              </w:rPr>
            </w:pPr>
            <w:bookmarkStart w:id="34" w:name="OLE_LINK1"/>
            <w:bookmarkStart w:id="35" w:name="OLE_LINK2"/>
            <w:r w:rsidRPr="004A2C25">
              <w:rPr>
                <w:rFonts w:ascii="微软雅黑" w:eastAsia="微软雅黑" w:hAnsi="微软雅黑" w:hint="eastAsia"/>
                <w:sz w:val="21"/>
              </w:rPr>
              <w:t>名词</w:t>
            </w:r>
          </w:p>
        </w:tc>
        <w:tc>
          <w:tcPr>
            <w:tcW w:w="2520" w:type="pct"/>
            <w:shd w:val="clear" w:color="auto" w:fill="FFFFFF"/>
            <w:vAlign w:val="center"/>
          </w:tcPr>
          <w:p w14:paraId="4ADE29C0" w14:textId="77777777" w:rsidR="00A95C93" w:rsidRPr="004A2C25" w:rsidRDefault="00A95C93" w:rsidP="004A4CB9">
            <w:pPr>
              <w:pStyle w:val="af0"/>
              <w:rPr>
                <w:rFonts w:ascii="微软雅黑" w:eastAsia="微软雅黑" w:hAnsi="微软雅黑"/>
                <w:sz w:val="21"/>
              </w:rPr>
            </w:pPr>
            <w:r w:rsidRPr="004A2C25">
              <w:rPr>
                <w:rFonts w:ascii="微软雅黑" w:eastAsia="微软雅黑" w:hAnsi="微软雅黑" w:hint="eastAsia"/>
                <w:sz w:val="21"/>
              </w:rPr>
              <w:t>解释</w:t>
            </w:r>
          </w:p>
        </w:tc>
      </w:tr>
      <w:tr w:rsidR="00A95C93" w:rsidRPr="004A2C25" w14:paraId="5D313589" w14:textId="77777777" w:rsidTr="00A95C93">
        <w:trPr>
          <w:cantSplit/>
          <w:jc w:val="center"/>
        </w:trPr>
        <w:tc>
          <w:tcPr>
            <w:tcW w:w="431" w:type="pct"/>
            <w:vAlign w:val="center"/>
          </w:tcPr>
          <w:p w14:paraId="4D6B11BB" w14:textId="5F8AC12C" w:rsidR="00A95C93" w:rsidRPr="004A2C25" w:rsidRDefault="00A95C93" w:rsidP="00A95C93">
            <w:pPr>
              <w:widowControl/>
              <w:autoSpaceDE w:val="0"/>
              <w:autoSpaceDN w:val="0"/>
              <w:adjustRightInd w:val="0"/>
              <w:jc w:val="center"/>
              <w:rPr>
                <w:rFonts w:ascii="微软雅黑" w:hAnsi="微软雅黑" w:cs="Fira Mono"/>
                <w:color w:val="000000"/>
                <w:kern w:val="0"/>
                <w:szCs w:val="24"/>
              </w:rPr>
            </w:pPr>
            <w:r w:rsidRPr="004A2C25">
              <w:rPr>
                <w:rFonts w:ascii="微软雅黑" w:hAnsi="微软雅黑" w:cs="Fira Mono"/>
                <w:color w:val="000000"/>
                <w:kern w:val="0"/>
                <w:szCs w:val="24"/>
              </w:rPr>
              <w:t>1</w:t>
            </w:r>
          </w:p>
        </w:tc>
        <w:tc>
          <w:tcPr>
            <w:tcW w:w="2049" w:type="pct"/>
            <w:vAlign w:val="center"/>
          </w:tcPr>
          <w:p w14:paraId="0AB05468" w14:textId="1E2004F6" w:rsidR="00A95C93" w:rsidRPr="004A2C25" w:rsidRDefault="00A95C93" w:rsidP="00A95C93">
            <w:pPr>
              <w:widowControl/>
              <w:autoSpaceDE w:val="0"/>
              <w:autoSpaceDN w:val="0"/>
              <w:adjustRightInd w:val="0"/>
              <w:jc w:val="center"/>
              <w:rPr>
                <w:rFonts w:ascii="微软雅黑" w:hAnsi="微软雅黑" w:cs="Fira Mono"/>
                <w:color w:val="000000"/>
                <w:kern w:val="0"/>
                <w:szCs w:val="24"/>
              </w:rPr>
            </w:pPr>
          </w:p>
          <w:p w14:paraId="0CF0CB1D" w14:textId="55D6E544" w:rsidR="00A95C93" w:rsidRPr="004A2C25" w:rsidRDefault="00A95C93" w:rsidP="00A95C93">
            <w:pPr>
              <w:widowControl/>
              <w:autoSpaceDE w:val="0"/>
              <w:autoSpaceDN w:val="0"/>
              <w:adjustRightInd w:val="0"/>
              <w:jc w:val="center"/>
              <w:rPr>
                <w:rFonts w:ascii="微软雅黑" w:hAnsi="微软雅黑" w:cs="宋体"/>
                <w:color w:val="000000"/>
                <w:kern w:val="0"/>
                <w:sz w:val="23"/>
                <w:szCs w:val="23"/>
              </w:rPr>
            </w:pPr>
            <w:r w:rsidRPr="004A2C25">
              <w:rPr>
                <w:rFonts w:ascii="微软雅黑" w:hAnsi="微软雅黑" w:cs="Fira Mono"/>
                <w:color w:val="000000"/>
                <w:kern w:val="0"/>
                <w:sz w:val="23"/>
                <w:szCs w:val="23"/>
              </w:rPr>
              <w:t>POJO</w:t>
            </w:r>
          </w:p>
        </w:tc>
        <w:tc>
          <w:tcPr>
            <w:tcW w:w="2520" w:type="pct"/>
            <w:vAlign w:val="center"/>
          </w:tcPr>
          <w:p w14:paraId="0CACD342" w14:textId="565626DE" w:rsidR="00A95C93" w:rsidRPr="004A2C25" w:rsidRDefault="00A95C93" w:rsidP="00500F38">
            <w:pPr>
              <w:pStyle w:val="ae"/>
            </w:pPr>
            <w:r w:rsidRPr="004A2C25">
              <w:rPr>
                <w:rFonts w:hint="eastAsia"/>
              </w:rPr>
              <w:t>POJO</w:t>
            </w:r>
            <w:r w:rsidRPr="004A2C25">
              <w:rPr>
                <w:rFonts w:cs="宋体" w:hint="eastAsia"/>
                <w:color w:val="000000"/>
                <w:sz w:val="23"/>
                <w:szCs w:val="23"/>
              </w:rPr>
              <w:t>（</w:t>
            </w:r>
            <w:r w:rsidRPr="004A2C25">
              <w:rPr>
                <w:rFonts w:cs="Fira Mono"/>
                <w:color w:val="000000"/>
                <w:sz w:val="21"/>
                <w:szCs w:val="21"/>
              </w:rPr>
              <w:t>Plain Ordinary Java Object</w:t>
            </w:r>
            <w:r w:rsidRPr="004A2C25">
              <w:rPr>
                <w:rFonts w:cs="宋体" w:hint="eastAsia"/>
                <w:color w:val="000000"/>
                <w:sz w:val="23"/>
                <w:szCs w:val="23"/>
              </w:rPr>
              <w:t>）</w:t>
            </w:r>
            <w:r w:rsidRPr="004A2C25">
              <w:rPr>
                <w:rFonts w:hint="eastAsia"/>
              </w:rPr>
              <w:t>专指只有setter / getter / toString的简单类，包括DO/DTO/BO/VO等。</w:t>
            </w:r>
          </w:p>
        </w:tc>
      </w:tr>
      <w:tr w:rsidR="00A95C93" w:rsidRPr="004A2C25" w14:paraId="0210CBBE" w14:textId="77777777" w:rsidTr="00A95C93">
        <w:trPr>
          <w:cantSplit/>
          <w:jc w:val="center"/>
        </w:trPr>
        <w:tc>
          <w:tcPr>
            <w:tcW w:w="431" w:type="pct"/>
            <w:vAlign w:val="center"/>
          </w:tcPr>
          <w:p w14:paraId="0DE5F7AA" w14:textId="44AFB28E" w:rsidR="00A95C93" w:rsidRPr="004A2C25" w:rsidRDefault="00A95C93" w:rsidP="00A95C93">
            <w:pPr>
              <w:widowControl/>
              <w:autoSpaceDE w:val="0"/>
              <w:autoSpaceDN w:val="0"/>
              <w:adjustRightInd w:val="0"/>
              <w:jc w:val="center"/>
              <w:rPr>
                <w:rFonts w:ascii="微软雅黑" w:hAnsi="微软雅黑" w:cs="Fira Mono"/>
                <w:color w:val="000000"/>
                <w:kern w:val="0"/>
                <w:szCs w:val="24"/>
              </w:rPr>
            </w:pPr>
            <w:r w:rsidRPr="004A2C25">
              <w:rPr>
                <w:rFonts w:ascii="微软雅黑" w:hAnsi="微软雅黑" w:cs="Fira Mono"/>
                <w:color w:val="000000"/>
                <w:kern w:val="0"/>
                <w:szCs w:val="24"/>
              </w:rPr>
              <w:t>2</w:t>
            </w:r>
          </w:p>
        </w:tc>
        <w:tc>
          <w:tcPr>
            <w:tcW w:w="2049" w:type="pct"/>
            <w:vAlign w:val="center"/>
          </w:tcPr>
          <w:p w14:paraId="43DFA934" w14:textId="1F940DE6" w:rsidR="00A95C93" w:rsidRPr="004A2C25" w:rsidRDefault="00A95C93" w:rsidP="00A95C93">
            <w:pPr>
              <w:pStyle w:val="ae"/>
              <w:jc w:val="center"/>
            </w:pPr>
            <w:r w:rsidRPr="004A2C25">
              <w:rPr>
                <w:rFonts w:hint="eastAsia"/>
              </w:rPr>
              <w:t>GAV</w:t>
            </w:r>
          </w:p>
        </w:tc>
        <w:tc>
          <w:tcPr>
            <w:tcW w:w="2520" w:type="pct"/>
            <w:vAlign w:val="center"/>
          </w:tcPr>
          <w:p w14:paraId="766B00F6" w14:textId="2CCBD95B" w:rsidR="00A95C93" w:rsidRPr="004A2C25" w:rsidRDefault="00A95C93" w:rsidP="00500F38">
            <w:pPr>
              <w:pStyle w:val="ae"/>
            </w:pPr>
            <w:r w:rsidRPr="004A2C25">
              <w:rPr>
                <w:rFonts w:hint="eastAsia"/>
              </w:rPr>
              <w:t>（GroupId、ArtifactctId、Version）,Maven坐标，是用来唯一标识jar包。</w:t>
            </w:r>
          </w:p>
        </w:tc>
      </w:tr>
      <w:tr w:rsidR="00A95C93" w:rsidRPr="004A2C25" w14:paraId="62459016" w14:textId="77777777" w:rsidTr="00A95C93">
        <w:trPr>
          <w:cantSplit/>
          <w:jc w:val="center"/>
        </w:trPr>
        <w:tc>
          <w:tcPr>
            <w:tcW w:w="431" w:type="pct"/>
            <w:vAlign w:val="center"/>
          </w:tcPr>
          <w:p w14:paraId="1EB6DE83" w14:textId="2361BE72" w:rsidR="00A95C93" w:rsidRPr="004A2C25" w:rsidRDefault="00A95C93" w:rsidP="00A95C93">
            <w:pPr>
              <w:pStyle w:val="ae"/>
              <w:jc w:val="center"/>
            </w:pPr>
            <w:r w:rsidRPr="004A2C25">
              <w:t>3</w:t>
            </w:r>
          </w:p>
        </w:tc>
        <w:tc>
          <w:tcPr>
            <w:tcW w:w="2049" w:type="pct"/>
            <w:vAlign w:val="center"/>
          </w:tcPr>
          <w:p w14:paraId="5964DA90" w14:textId="4A5AF6B2" w:rsidR="00A95C93" w:rsidRPr="004A2C25" w:rsidRDefault="00A95C93" w:rsidP="00A95C93">
            <w:pPr>
              <w:pStyle w:val="ae"/>
              <w:jc w:val="center"/>
            </w:pPr>
            <w:r w:rsidRPr="004A2C25">
              <w:rPr>
                <w:rFonts w:hint="eastAsia"/>
              </w:rPr>
              <w:t>OOP</w:t>
            </w:r>
          </w:p>
        </w:tc>
        <w:tc>
          <w:tcPr>
            <w:tcW w:w="2520" w:type="pct"/>
            <w:vAlign w:val="center"/>
          </w:tcPr>
          <w:p w14:paraId="0D21BC68" w14:textId="4D492A06" w:rsidR="00A95C93" w:rsidRPr="004A2C25" w:rsidRDefault="00A95C93" w:rsidP="00500F38">
            <w:pPr>
              <w:pStyle w:val="ae"/>
            </w:pPr>
            <w:r w:rsidRPr="004A2C25">
              <w:rPr>
                <w:rFonts w:hint="eastAsia"/>
              </w:rPr>
              <w:t>OOP（Object Oriented Programming）泛指类、对象的编程处理方式。</w:t>
            </w:r>
          </w:p>
        </w:tc>
      </w:tr>
      <w:tr w:rsidR="00A95C93" w:rsidRPr="004A2C25" w14:paraId="57F917E6" w14:textId="77777777" w:rsidTr="00A95C93">
        <w:trPr>
          <w:cantSplit/>
          <w:jc w:val="center"/>
        </w:trPr>
        <w:tc>
          <w:tcPr>
            <w:tcW w:w="431" w:type="pct"/>
            <w:vAlign w:val="center"/>
          </w:tcPr>
          <w:p w14:paraId="055F1BE9" w14:textId="77D3E4B1" w:rsidR="00A95C93" w:rsidRPr="004A2C25" w:rsidRDefault="00A95C93" w:rsidP="00A95C93">
            <w:pPr>
              <w:pStyle w:val="ae"/>
              <w:jc w:val="center"/>
            </w:pPr>
            <w:r w:rsidRPr="004A2C25">
              <w:t>4</w:t>
            </w:r>
          </w:p>
        </w:tc>
        <w:tc>
          <w:tcPr>
            <w:tcW w:w="2049" w:type="pct"/>
            <w:vAlign w:val="center"/>
          </w:tcPr>
          <w:p w14:paraId="21B57F93" w14:textId="688304E1" w:rsidR="00A95C93" w:rsidRPr="004A2C25" w:rsidRDefault="00A95C93" w:rsidP="00A95C93">
            <w:pPr>
              <w:pStyle w:val="ae"/>
              <w:jc w:val="center"/>
            </w:pPr>
            <w:r w:rsidRPr="004A2C25">
              <w:rPr>
                <w:rFonts w:hint="eastAsia"/>
              </w:rPr>
              <w:t>ORM</w:t>
            </w:r>
          </w:p>
        </w:tc>
        <w:tc>
          <w:tcPr>
            <w:tcW w:w="2520" w:type="pct"/>
            <w:vAlign w:val="center"/>
          </w:tcPr>
          <w:p w14:paraId="4AEBED3D" w14:textId="1F364551" w:rsidR="00A95C93" w:rsidRPr="004A2C25" w:rsidRDefault="00A95C93" w:rsidP="00500F38">
            <w:pPr>
              <w:pStyle w:val="ae"/>
            </w:pPr>
            <w:r w:rsidRPr="004A2C25">
              <w:rPr>
                <w:rFonts w:hint="eastAsia"/>
              </w:rPr>
              <w:t>ORM（Object Relation Mapping）对象关系映射，对象领域模型与底层数据之间的转换，本文泛指iBATIS, mybatis等框架。</w:t>
            </w:r>
          </w:p>
        </w:tc>
      </w:tr>
      <w:tr w:rsidR="00A95C93" w:rsidRPr="004A2C25" w14:paraId="44967109" w14:textId="77777777" w:rsidTr="00A95C93">
        <w:trPr>
          <w:cantSplit/>
          <w:jc w:val="center"/>
        </w:trPr>
        <w:tc>
          <w:tcPr>
            <w:tcW w:w="431" w:type="pct"/>
            <w:vAlign w:val="center"/>
          </w:tcPr>
          <w:p w14:paraId="1FF1757F" w14:textId="16F94CDE" w:rsidR="00A95C93" w:rsidRPr="004A2C25" w:rsidRDefault="00A95C93" w:rsidP="00A95C93">
            <w:pPr>
              <w:pStyle w:val="ae"/>
              <w:jc w:val="center"/>
            </w:pPr>
            <w:r w:rsidRPr="004A2C25">
              <w:lastRenderedPageBreak/>
              <w:t>5</w:t>
            </w:r>
          </w:p>
        </w:tc>
        <w:tc>
          <w:tcPr>
            <w:tcW w:w="2049" w:type="pct"/>
            <w:vAlign w:val="center"/>
          </w:tcPr>
          <w:p w14:paraId="0A16AB20" w14:textId="2CBE69E6" w:rsidR="00A95C93" w:rsidRPr="004A2C25" w:rsidRDefault="00A95C93" w:rsidP="00A95C93">
            <w:pPr>
              <w:pStyle w:val="ae"/>
              <w:jc w:val="center"/>
            </w:pPr>
            <w:r w:rsidRPr="004A2C25">
              <w:rPr>
                <w:rFonts w:hint="eastAsia"/>
              </w:rPr>
              <w:t>NPE</w:t>
            </w:r>
          </w:p>
        </w:tc>
        <w:tc>
          <w:tcPr>
            <w:tcW w:w="2520" w:type="pct"/>
            <w:vAlign w:val="center"/>
          </w:tcPr>
          <w:p w14:paraId="22AF9290" w14:textId="0E37E800" w:rsidR="00A95C93" w:rsidRPr="004A2C25" w:rsidRDefault="00A95C93" w:rsidP="00500F38">
            <w:pPr>
              <w:pStyle w:val="ae"/>
            </w:pPr>
            <w:r w:rsidRPr="004A2C25">
              <w:rPr>
                <w:rFonts w:hint="eastAsia"/>
              </w:rPr>
              <w:t>NPE（java.lang.NullPointerException）空指针异常</w:t>
            </w:r>
          </w:p>
        </w:tc>
      </w:tr>
      <w:tr w:rsidR="00A95C93" w:rsidRPr="004A2C25" w14:paraId="2BBEA38B" w14:textId="77777777" w:rsidTr="00A95C93">
        <w:trPr>
          <w:cantSplit/>
          <w:jc w:val="center"/>
        </w:trPr>
        <w:tc>
          <w:tcPr>
            <w:tcW w:w="431" w:type="pct"/>
            <w:vAlign w:val="center"/>
          </w:tcPr>
          <w:p w14:paraId="51E11C7C" w14:textId="7506B025" w:rsidR="00A95C93" w:rsidRPr="004A2C25" w:rsidRDefault="00A95C93" w:rsidP="00A95C93">
            <w:pPr>
              <w:pStyle w:val="ae"/>
              <w:jc w:val="center"/>
            </w:pPr>
            <w:r w:rsidRPr="004A2C25">
              <w:t>6</w:t>
            </w:r>
          </w:p>
        </w:tc>
        <w:tc>
          <w:tcPr>
            <w:tcW w:w="2049" w:type="pct"/>
            <w:vAlign w:val="center"/>
          </w:tcPr>
          <w:p w14:paraId="5E4C7ED6" w14:textId="0D3553EB" w:rsidR="00A95C93" w:rsidRPr="004A2C25" w:rsidRDefault="00A95C93" w:rsidP="00A95C93">
            <w:pPr>
              <w:pStyle w:val="ae"/>
              <w:jc w:val="center"/>
            </w:pPr>
            <w:r w:rsidRPr="004A2C25">
              <w:rPr>
                <w:rFonts w:hint="eastAsia"/>
              </w:rPr>
              <w:t>SOA</w:t>
            </w:r>
          </w:p>
        </w:tc>
        <w:tc>
          <w:tcPr>
            <w:tcW w:w="2520" w:type="pct"/>
            <w:vAlign w:val="center"/>
          </w:tcPr>
          <w:p w14:paraId="37AABA6C" w14:textId="7F11B3C0" w:rsidR="00A95C93" w:rsidRPr="004A2C25" w:rsidRDefault="00A95C93" w:rsidP="00500F38">
            <w:pPr>
              <w:pStyle w:val="ae"/>
            </w:pPr>
            <w:r w:rsidRPr="004A2C25">
              <w:rPr>
                <w:rFonts w:hint="eastAsia"/>
              </w:rPr>
              <w:t>SOA（Service-Oriented Architecture）面向服务架构，它可以根据需求通过网络对松散耦合的粗粒度应用组件进行分布式部署、组合和使用，有利于提升组件可重用性，可维护性。</w:t>
            </w:r>
          </w:p>
        </w:tc>
      </w:tr>
      <w:tr w:rsidR="00A95C93" w:rsidRPr="004A2C25" w14:paraId="05C10207" w14:textId="77777777" w:rsidTr="00A95C93">
        <w:trPr>
          <w:cantSplit/>
          <w:jc w:val="center"/>
        </w:trPr>
        <w:tc>
          <w:tcPr>
            <w:tcW w:w="431" w:type="pct"/>
            <w:vAlign w:val="center"/>
          </w:tcPr>
          <w:p w14:paraId="02AE81BB" w14:textId="1CA070EE" w:rsidR="00A95C93" w:rsidRPr="004A2C25" w:rsidRDefault="00A95C93" w:rsidP="00A95C93">
            <w:pPr>
              <w:pStyle w:val="ae"/>
              <w:jc w:val="center"/>
            </w:pPr>
            <w:r w:rsidRPr="004A2C25">
              <w:t>7</w:t>
            </w:r>
          </w:p>
        </w:tc>
        <w:tc>
          <w:tcPr>
            <w:tcW w:w="2049" w:type="pct"/>
            <w:vAlign w:val="center"/>
          </w:tcPr>
          <w:p w14:paraId="436581E2" w14:textId="753A48E8" w:rsidR="00A95C93" w:rsidRPr="004A2C25" w:rsidRDefault="007C5713" w:rsidP="00A95C93">
            <w:pPr>
              <w:pStyle w:val="ae"/>
              <w:jc w:val="center"/>
            </w:pPr>
            <w:r w:rsidRPr="004A2C25">
              <w:rPr>
                <w:rFonts w:hint="eastAsia"/>
              </w:rPr>
              <w:t>内置</w:t>
            </w:r>
            <w:r w:rsidR="00A95C93" w:rsidRPr="004A2C25">
              <w:rPr>
                <w:rFonts w:hint="eastAsia"/>
              </w:rPr>
              <w:t>库</w:t>
            </w:r>
          </w:p>
        </w:tc>
        <w:tc>
          <w:tcPr>
            <w:tcW w:w="2520" w:type="pct"/>
            <w:vAlign w:val="center"/>
          </w:tcPr>
          <w:p w14:paraId="28349EE8" w14:textId="43D539D2" w:rsidR="00A95C93" w:rsidRPr="004A2C25" w:rsidRDefault="00A95C93" w:rsidP="00500F38">
            <w:pPr>
              <w:pStyle w:val="ae"/>
            </w:pPr>
            <w:r w:rsidRPr="004A2C25">
              <w:rPr>
                <w:rFonts w:hint="eastAsia"/>
              </w:rPr>
              <w:t>本工程内部子项目模块依赖的库（jar包）。</w:t>
            </w:r>
          </w:p>
        </w:tc>
      </w:tr>
      <w:tr w:rsidR="00A95C93" w:rsidRPr="004A2C25" w14:paraId="1A0CAED4" w14:textId="77777777" w:rsidTr="00A95C93">
        <w:trPr>
          <w:cantSplit/>
          <w:jc w:val="center"/>
        </w:trPr>
        <w:tc>
          <w:tcPr>
            <w:tcW w:w="431" w:type="pct"/>
            <w:vAlign w:val="center"/>
          </w:tcPr>
          <w:p w14:paraId="3419A642" w14:textId="52192D1B" w:rsidR="00A95C93" w:rsidRPr="004A2C25" w:rsidRDefault="00A95C93" w:rsidP="00A95C93">
            <w:pPr>
              <w:pStyle w:val="ae"/>
              <w:jc w:val="center"/>
            </w:pPr>
            <w:r w:rsidRPr="004A2C25">
              <w:t>8</w:t>
            </w:r>
          </w:p>
        </w:tc>
        <w:tc>
          <w:tcPr>
            <w:tcW w:w="2049" w:type="pct"/>
            <w:vAlign w:val="center"/>
          </w:tcPr>
          <w:p w14:paraId="06C8FAE1" w14:textId="3E4DA4AE" w:rsidR="00A95C93" w:rsidRPr="004A2C25" w:rsidRDefault="00011E35" w:rsidP="00A95C93">
            <w:pPr>
              <w:pStyle w:val="ae"/>
              <w:jc w:val="center"/>
            </w:pPr>
            <w:r w:rsidRPr="004A2C25">
              <w:rPr>
                <w:rFonts w:hint="eastAsia"/>
              </w:rPr>
              <w:t>依赖</w:t>
            </w:r>
            <w:r w:rsidR="00A95C93" w:rsidRPr="004A2C25">
              <w:rPr>
                <w:rFonts w:hint="eastAsia"/>
              </w:rPr>
              <w:t>库</w:t>
            </w:r>
          </w:p>
        </w:tc>
        <w:tc>
          <w:tcPr>
            <w:tcW w:w="2520" w:type="pct"/>
            <w:vAlign w:val="center"/>
          </w:tcPr>
          <w:p w14:paraId="674D42E8" w14:textId="58956371" w:rsidR="00A95C93" w:rsidRPr="004A2C25" w:rsidRDefault="00A95C93" w:rsidP="00500F38">
            <w:pPr>
              <w:pStyle w:val="ae"/>
            </w:pPr>
            <w:r w:rsidRPr="004A2C25">
              <w:rPr>
                <w:rFonts w:hint="eastAsia"/>
              </w:rPr>
              <w:t>公司内部发布到</w:t>
            </w:r>
            <w:r w:rsidR="00011E35" w:rsidRPr="004A2C25">
              <w:rPr>
                <w:rFonts w:hint="eastAsia"/>
              </w:rPr>
              <w:t>制件</w:t>
            </w:r>
            <w:r w:rsidRPr="004A2C25">
              <w:rPr>
                <w:rFonts w:hint="eastAsia"/>
              </w:rPr>
              <w:t>库，可供公司内部其它应用依赖的库（jar包）。</w:t>
            </w:r>
          </w:p>
        </w:tc>
      </w:tr>
      <w:tr w:rsidR="00A95C93" w:rsidRPr="004A2C25" w14:paraId="2FD6BE82" w14:textId="77777777" w:rsidTr="00A95C93">
        <w:trPr>
          <w:cantSplit/>
          <w:jc w:val="center"/>
        </w:trPr>
        <w:tc>
          <w:tcPr>
            <w:tcW w:w="431" w:type="pct"/>
            <w:vAlign w:val="center"/>
          </w:tcPr>
          <w:p w14:paraId="040024AC" w14:textId="2AE44C10" w:rsidR="00A95C93" w:rsidRPr="004A2C25" w:rsidRDefault="00A95C93" w:rsidP="00A95C93">
            <w:pPr>
              <w:pStyle w:val="ae"/>
              <w:jc w:val="center"/>
            </w:pPr>
            <w:r w:rsidRPr="004A2C25">
              <w:t>9</w:t>
            </w:r>
          </w:p>
        </w:tc>
        <w:tc>
          <w:tcPr>
            <w:tcW w:w="2049" w:type="pct"/>
            <w:vAlign w:val="center"/>
          </w:tcPr>
          <w:p w14:paraId="6C2459A4" w14:textId="570C0A9E" w:rsidR="00A95C93" w:rsidRPr="004A2C25" w:rsidRDefault="00A95C93" w:rsidP="00A95C93">
            <w:pPr>
              <w:pStyle w:val="ae"/>
              <w:jc w:val="center"/>
            </w:pPr>
            <w:r w:rsidRPr="004A2C25">
              <w:rPr>
                <w:rFonts w:hint="eastAsia"/>
              </w:rPr>
              <w:t>三方库</w:t>
            </w:r>
          </w:p>
        </w:tc>
        <w:tc>
          <w:tcPr>
            <w:tcW w:w="2520" w:type="pct"/>
            <w:vAlign w:val="center"/>
          </w:tcPr>
          <w:p w14:paraId="498FE1D0" w14:textId="170D447B" w:rsidR="00A95C93" w:rsidRPr="004A2C25" w:rsidRDefault="00A95C93" w:rsidP="00500F38">
            <w:pPr>
              <w:pStyle w:val="ae"/>
            </w:pPr>
            <w:r w:rsidRPr="004A2C25">
              <w:rPr>
                <w:rFonts w:hint="eastAsia"/>
              </w:rPr>
              <w:t>公司之外的</w:t>
            </w:r>
            <w:r w:rsidR="007B41F2" w:rsidRPr="004A2C25">
              <w:rPr>
                <w:rFonts w:hint="eastAsia"/>
              </w:rPr>
              <w:t>第三方</w:t>
            </w:r>
            <w:r w:rsidRPr="004A2C25">
              <w:rPr>
                <w:rFonts w:hint="eastAsia"/>
              </w:rPr>
              <w:t>开源库（jar包）。</w:t>
            </w:r>
          </w:p>
        </w:tc>
      </w:tr>
      <w:tr w:rsidR="00A95C93" w:rsidRPr="004A2C25" w14:paraId="4181AC88" w14:textId="77777777" w:rsidTr="00A95C93">
        <w:trPr>
          <w:cantSplit/>
          <w:jc w:val="center"/>
        </w:trPr>
        <w:tc>
          <w:tcPr>
            <w:tcW w:w="431" w:type="pct"/>
            <w:vAlign w:val="center"/>
          </w:tcPr>
          <w:p w14:paraId="4722BB70" w14:textId="1C6055A4" w:rsidR="00A95C93" w:rsidRPr="004A2C25" w:rsidRDefault="00A95C93" w:rsidP="00A95C93">
            <w:pPr>
              <w:pStyle w:val="ae"/>
              <w:jc w:val="center"/>
            </w:pPr>
            <w:r w:rsidRPr="004A2C25">
              <w:t>10</w:t>
            </w:r>
          </w:p>
        </w:tc>
        <w:tc>
          <w:tcPr>
            <w:tcW w:w="2049" w:type="pct"/>
            <w:vAlign w:val="center"/>
          </w:tcPr>
          <w:p w14:paraId="6D866194" w14:textId="148B82B9" w:rsidR="00A95C93" w:rsidRPr="004A2C25" w:rsidRDefault="00A95C93" w:rsidP="00A95C93">
            <w:pPr>
              <w:pStyle w:val="ae"/>
              <w:jc w:val="center"/>
            </w:pPr>
            <w:r w:rsidRPr="004A2C25">
              <w:rPr>
                <w:rFonts w:hint="eastAsia"/>
              </w:rPr>
              <w:t>IDE</w:t>
            </w:r>
          </w:p>
        </w:tc>
        <w:tc>
          <w:tcPr>
            <w:tcW w:w="2520" w:type="pct"/>
            <w:vAlign w:val="center"/>
          </w:tcPr>
          <w:p w14:paraId="575A6280" w14:textId="1ACA16BC" w:rsidR="00A95C93" w:rsidRPr="004A2C25" w:rsidRDefault="00A95C93" w:rsidP="00500F38">
            <w:pPr>
              <w:pStyle w:val="ae"/>
            </w:pPr>
            <w:r w:rsidRPr="004A2C25">
              <w:rPr>
                <w:rFonts w:hint="eastAsia"/>
              </w:rPr>
              <w:t>IDE（Integrated Development Environment）用于提供程序开发环境的应用程序，一般包括代码编辑器、编译器、调试器和图形用户界面等工具，本《手册》泛指IntelliJ IDEA和eclipse。</w:t>
            </w:r>
          </w:p>
        </w:tc>
      </w:tr>
    </w:tbl>
    <w:p w14:paraId="1A772A1F" w14:textId="1E262D02" w:rsidR="00EA7116" w:rsidRPr="004A2C25" w:rsidRDefault="003E4F30" w:rsidP="00773A2F">
      <w:pPr>
        <w:pStyle w:val="1"/>
        <w:rPr>
          <w:rFonts w:ascii="微软雅黑" w:hAnsi="微软雅黑"/>
        </w:rPr>
      </w:pPr>
      <w:bookmarkStart w:id="36" w:name="_Toc522392340"/>
      <w:bookmarkEnd w:id="5"/>
      <w:bookmarkEnd w:id="34"/>
      <w:bookmarkEnd w:id="35"/>
      <w:r w:rsidRPr="004A2C25">
        <w:rPr>
          <w:rFonts w:ascii="微软雅黑" w:hAnsi="微软雅黑" w:hint="eastAsia"/>
        </w:rPr>
        <w:lastRenderedPageBreak/>
        <w:t>工程结构规约</w:t>
      </w:r>
      <w:bookmarkEnd w:id="36"/>
    </w:p>
    <w:p w14:paraId="6897AF1E" w14:textId="64C55CB5" w:rsidR="00EA7116" w:rsidRPr="004A2C25" w:rsidRDefault="007E64E0" w:rsidP="005B18EC">
      <w:pPr>
        <w:pStyle w:val="20"/>
        <w:rPr>
          <w:rFonts w:ascii="微软雅黑" w:hAnsi="微软雅黑"/>
        </w:rPr>
      </w:pPr>
      <w:bookmarkStart w:id="37" w:name="_Toc522392341"/>
      <w:r w:rsidRPr="004A2C25">
        <w:rPr>
          <w:rFonts w:ascii="微软雅黑" w:hAnsi="微软雅黑" w:hint="eastAsia"/>
        </w:rPr>
        <w:t>工程</w:t>
      </w:r>
      <w:r w:rsidR="00D916F6" w:rsidRPr="004A2C25">
        <w:rPr>
          <w:rFonts w:ascii="微软雅黑" w:hAnsi="微软雅黑" w:hint="eastAsia"/>
        </w:rPr>
        <w:t>结构</w:t>
      </w:r>
      <w:bookmarkEnd w:id="37"/>
    </w:p>
    <w:p w14:paraId="50E957C5" w14:textId="7E6A8EB7" w:rsidR="00956D7B" w:rsidRPr="004A2C25" w:rsidRDefault="00956D7B" w:rsidP="00956D7B">
      <w:pPr>
        <w:pStyle w:val="af"/>
        <w:rPr>
          <w:rFonts w:ascii="微软雅黑" w:hAnsi="微软雅黑"/>
        </w:rPr>
      </w:pPr>
      <w:r w:rsidRPr="004A2C25">
        <w:rPr>
          <w:rFonts w:ascii="微软雅黑" w:hAnsi="微软雅黑" w:hint="eastAsia"/>
        </w:rPr>
        <w:t xml:space="preserve">1. </w:t>
      </w:r>
      <w:r w:rsidR="00421EB0" w:rsidRPr="004A2C25">
        <w:rPr>
          <w:rFonts w:ascii="微软雅黑" w:hAnsi="微软雅黑" w:hint="eastAsia"/>
          <w:b/>
        </w:rPr>
        <w:t>【建议】</w:t>
      </w:r>
      <w:r w:rsidRPr="004A2C25">
        <w:rPr>
          <w:rFonts w:ascii="微软雅黑" w:hAnsi="微软雅黑" w:hint="eastAsia"/>
        </w:rPr>
        <w:t>图中默认上层依赖于下层，箭头关系表示可直接依赖，如：开放接口层可以依赖于Web层，也可以直接依赖于Service层，依此类推：</w:t>
      </w:r>
    </w:p>
    <w:p w14:paraId="15B328A4" w14:textId="6BDE0780" w:rsidR="002A19DE" w:rsidRPr="004A2C25" w:rsidRDefault="002A19DE" w:rsidP="00956D7B">
      <w:pPr>
        <w:pStyle w:val="af"/>
        <w:rPr>
          <w:rFonts w:ascii="微软雅黑" w:hAnsi="微软雅黑"/>
        </w:rPr>
      </w:pPr>
      <w:commentRangeStart w:id="38"/>
      <w:r w:rsidRPr="004A2C25">
        <w:rPr>
          <w:rFonts w:ascii="微软雅黑" w:hAnsi="微软雅黑"/>
          <w:noProof/>
        </w:rPr>
        <w:drawing>
          <wp:inline distT="0" distB="0" distL="0" distR="0" wp14:anchorId="4FBB1023" wp14:editId="180FB88C">
            <wp:extent cx="4664075" cy="3286863"/>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809" cy="3293018"/>
                    </a:xfrm>
                    <a:prstGeom prst="rect">
                      <a:avLst/>
                    </a:prstGeom>
                    <a:noFill/>
                  </pic:spPr>
                </pic:pic>
              </a:graphicData>
            </a:graphic>
          </wp:inline>
        </w:drawing>
      </w:r>
      <w:commentRangeEnd w:id="38"/>
      <w:r w:rsidR="00C8044D">
        <w:rPr>
          <w:rStyle w:val="af2"/>
          <w:rFonts w:asciiTheme="minorHAnsi" w:hAnsiTheme="minorHAnsi" w:cstheme="minorBidi"/>
          <w:szCs w:val="22"/>
        </w:rPr>
        <w:commentReference w:id="38"/>
      </w:r>
    </w:p>
    <w:p w14:paraId="22D8F936" w14:textId="02B470B5" w:rsidR="00956D7B" w:rsidRPr="004A2C25" w:rsidRDefault="00956D7B" w:rsidP="00956D7B">
      <w:pPr>
        <w:pStyle w:val="af"/>
        <w:rPr>
          <w:rFonts w:ascii="微软雅黑" w:hAnsi="微软雅黑"/>
        </w:rPr>
      </w:pPr>
      <w:r w:rsidRPr="004A2C25">
        <w:rPr>
          <w:rFonts w:ascii="微软雅黑" w:hAnsi="微软雅黑" w:hint="eastAsia"/>
        </w:rPr>
        <w:t>开放接口层：可直接封装</w:t>
      </w:r>
      <w:r w:rsidRPr="004A2C25">
        <w:rPr>
          <w:rFonts w:ascii="微软雅黑" w:hAnsi="微软雅黑"/>
        </w:rPr>
        <w:t>Service</w:t>
      </w:r>
      <w:r w:rsidRPr="004A2C25">
        <w:rPr>
          <w:rFonts w:ascii="微软雅黑" w:hAnsi="微软雅黑" w:hint="eastAsia"/>
        </w:rPr>
        <w:t>方法暴露成接口；通过</w:t>
      </w:r>
      <w:r w:rsidRPr="004A2C25">
        <w:rPr>
          <w:rFonts w:ascii="微软雅黑" w:hAnsi="微软雅黑"/>
        </w:rPr>
        <w:t>Web</w:t>
      </w:r>
      <w:r w:rsidRPr="004A2C25">
        <w:rPr>
          <w:rFonts w:ascii="微软雅黑" w:hAnsi="微软雅黑" w:hint="eastAsia"/>
        </w:rPr>
        <w:t>封装成</w:t>
      </w:r>
      <w:r w:rsidRPr="004A2C25">
        <w:rPr>
          <w:rFonts w:ascii="微软雅黑" w:hAnsi="微软雅黑"/>
        </w:rPr>
        <w:t>http</w:t>
      </w:r>
      <w:r w:rsidRPr="004A2C25">
        <w:rPr>
          <w:rFonts w:ascii="微软雅黑" w:hAnsi="微软雅黑" w:hint="eastAsia"/>
        </w:rPr>
        <w:t>接口；进行网关安全控制、流量控制等。</w:t>
      </w:r>
    </w:p>
    <w:p w14:paraId="78DD5286" w14:textId="27E088FA" w:rsidR="00956D7B" w:rsidRPr="004A2C25" w:rsidRDefault="00956D7B" w:rsidP="00956D7B">
      <w:pPr>
        <w:pStyle w:val="af"/>
        <w:rPr>
          <w:rFonts w:ascii="微软雅黑" w:hAnsi="微软雅黑"/>
        </w:rPr>
      </w:pPr>
      <w:r w:rsidRPr="004A2C25">
        <w:rPr>
          <w:rFonts w:ascii="微软雅黑" w:hAnsi="微软雅黑" w:hint="eastAsia"/>
        </w:rPr>
        <w:t>终端显示层：各个端的模板渲染并执行显示的层。当前主要是</w:t>
      </w:r>
      <w:r w:rsidRPr="004A2C25">
        <w:rPr>
          <w:rFonts w:ascii="微软雅黑" w:hAnsi="微软雅黑"/>
        </w:rPr>
        <w:t>velocity</w:t>
      </w:r>
      <w:r w:rsidRPr="004A2C25">
        <w:rPr>
          <w:rFonts w:ascii="微软雅黑" w:hAnsi="微软雅黑" w:hint="eastAsia"/>
        </w:rPr>
        <w:t>渲染，</w:t>
      </w:r>
      <w:r w:rsidRPr="004A2C25">
        <w:rPr>
          <w:rFonts w:ascii="微软雅黑" w:hAnsi="微软雅黑"/>
        </w:rPr>
        <w:t>JS</w:t>
      </w:r>
      <w:r w:rsidRPr="004A2C25">
        <w:rPr>
          <w:rFonts w:ascii="微软雅黑" w:hAnsi="微软雅黑" w:hint="eastAsia"/>
        </w:rPr>
        <w:t>渲染，</w:t>
      </w:r>
      <w:r w:rsidRPr="004A2C25">
        <w:rPr>
          <w:rFonts w:ascii="微软雅黑" w:hAnsi="微软雅黑"/>
        </w:rPr>
        <w:t>JSP</w:t>
      </w:r>
      <w:r w:rsidRPr="004A2C25">
        <w:rPr>
          <w:rFonts w:ascii="微软雅黑" w:hAnsi="微软雅黑" w:hint="eastAsia"/>
        </w:rPr>
        <w:t>渲染，移动端展示等。</w:t>
      </w:r>
    </w:p>
    <w:p w14:paraId="5DB3CA93" w14:textId="733CAFE5" w:rsidR="00956D7B" w:rsidRPr="004A2C25" w:rsidRDefault="00956D7B" w:rsidP="00956D7B">
      <w:pPr>
        <w:pStyle w:val="af"/>
        <w:rPr>
          <w:rFonts w:ascii="微软雅黑" w:hAnsi="微软雅黑"/>
        </w:rPr>
      </w:pPr>
      <w:r w:rsidRPr="004A2C25">
        <w:rPr>
          <w:rFonts w:ascii="微软雅黑" w:hAnsi="微软雅黑"/>
        </w:rPr>
        <w:t>Web</w:t>
      </w:r>
      <w:r w:rsidRPr="004A2C25">
        <w:rPr>
          <w:rFonts w:ascii="微软雅黑" w:hAnsi="微软雅黑" w:hint="eastAsia"/>
        </w:rPr>
        <w:t>层：主要是对访问控制进行转发，各类基本参数校验，或者不复用的业务简单处理等。</w:t>
      </w:r>
    </w:p>
    <w:p w14:paraId="556F58D2" w14:textId="3FA0B6C2" w:rsidR="00956D7B" w:rsidRPr="004A2C25" w:rsidRDefault="00956D7B" w:rsidP="00956D7B">
      <w:pPr>
        <w:pStyle w:val="af"/>
        <w:rPr>
          <w:rFonts w:ascii="微软雅黑" w:hAnsi="微软雅黑"/>
        </w:rPr>
      </w:pPr>
      <w:r w:rsidRPr="004A2C25">
        <w:rPr>
          <w:rFonts w:ascii="微软雅黑" w:hAnsi="微软雅黑"/>
        </w:rPr>
        <w:t>Service</w:t>
      </w:r>
      <w:r w:rsidRPr="004A2C25">
        <w:rPr>
          <w:rFonts w:ascii="微软雅黑" w:hAnsi="微软雅黑" w:hint="eastAsia"/>
        </w:rPr>
        <w:t>层：相对具体的业务逻辑服务层。</w:t>
      </w:r>
    </w:p>
    <w:p w14:paraId="2BAF4DF3" w14:textId="4FC8AFEF" w:rsidR="00956D7B" w:rsidRPr="004A2C25" w:rsidRDefault="00F96885" w:rsidP="00F96885">
      <w:pPr>
        <w:pStyle w:val="af"/>
        <w:ind w:firstLineChars="0" w:firstLine="0"/>
        <w:rPr>
          <w:rFonts w:ascii="微软雅黑" w:hAnsi="微软雅黑"/>
        </w:rPr>
      </w:pPr>
      <w:r w:rsidRPr="004A2C25">
        <w:rPr>
          <w:rFonts w:ascii="微软雅黑" w:hAnsi="微软雅黑"/>
        </w:rPr>
        <w:t xml:space="preserve">    </w:t>
      </w:r>
      <w:commentRangeStart w:id="39"/>
      <w:r w:rsidR="002A19DE" w:rsidRPr="004A2C25">
        <w:rPr>
          <w:rFonts w:ascii="微软雅黑" w:hAnsi="微软雅黑"/>
        </w:rPr>
        <w:t>Control</w:t>
      </w:r>
      <w:r w:rsidR="00956D7B" w:rsidRPr="004A2C25">
        <w:rPr>
          <w:rFonts w:ascii="微软雅黑" w:hAnsi="微软雅黑" w:hint="eastAsia"/>
        </w:rPr>
        <w:t>层：</w:t>
      </w:r>
      <w:commentRangeEnd w:id="39"/>
      <w:r w:rsidR="00C8044D">
        <w:rPr>
          <w:rStyle w:val="af2"/>
          <w:rFonts w:asciiTheme="minorHAnsi" w:hAnsiTheme="minorHAnsi" w:cstheme="minorBidi"/>
          <w:szCs w:val="22"/>
        </w:rPr>
        <w:commentReference w:id="39"/>
      </w:r>
      <w:r w:rsidR="00956D7B" w:rsidRPr="004A2C25">
        <w:rPr>
          <w:rFonts w:ascii="微软雅黑" w:hAnsi="微软雅黑" w:hint="eastAsia"/>
        </w:rPr>
        <w:t>通用业务处理层，它有如下特征：</w:t>
      </w:r>
      <w:r w:rsidR="00956D7B" w:rsidRPr="004A2C25">
        <w:rPr>
          <w:rFonts w:ascii="微软雅黑" w:hAnsi="微软雅黑"/>
        </w:rPr>
        <w:t xml:space="preserve"> 1</w:t>
      </w:r>
      <w:r w:rsidR="00956D7B" w:rsidRPr="004A2C25">
        <w:rPr>
          <w:rFonts w:ascii="微软雅黑" w:hAnsi="微软雅黑" w:hint="eastAsia"/>
        </w:rPr>
        <w:t>）</w:t>
      </w:r>
      <w:r w:rsidR="00956D7B" w:rsidRPr="004A2C25">
        <w:rPr>
          <w:rFonts w:ascii="微软雅黑" w:hAnsi="微软雅黑"/>
        </w:rPr>
        <w:t xml:space="preserve"> </w:t>
      </w:r>
      <w:r w:rsidR="00956D7B" w:rsidRPr="004A2C25">
        <w:rPr>
          <w:rFonts w:ascii="微软雅黑" w:hAnsi="微软雅黑" w:hint="eastAsia"/>
        </w:rPr>
        <w:t>对第三方平台封装的</w:t>
      </w:r>
      <w:r w:rsidR="00956D7B" w:rsidRPr="004A2C25">
        <w:rPr>
          <w:rFonts w:ascii="微软雅黑" w:hAnsi="微软雅黑" w:hint="eastAsia"/>
        </w:rPr>
        <w:lastRenderedPageBreak/>
        <w:t>层，预处理返回结果及转化异常信息；</w:t>
      </w:r>
      <w:r w:rsidR="00956D7B" w:rsidRPr="004A2C25">
        <w:rPr>
          <w:rFonts w:ascii="微软雅黑" w:hAnsi="微软雅黑"/>
        </w:rPr>
        <w:t xml:space="preserve"> 2</w:t>
      </w:r>
      <w:r w:rsidR="00956D7B" w:rsidRPr="004A2C25">
        <w:rPr>
          <w:rFonts w:ascii="微软雅黑" w:hAnsi="微软雅黑" w:hint="eastAsia"/>
        </w:rPr>
        <w:t>）</w:t>
      </w:r>
      <w:r w:rsidR="00956D7B" w:rsidRPr="004A2C25">
        <w:rPr>
          <w:rFonts w:ascii="微软雅黑" w:hAnsi="微软雅黑"/>
        </w:rPr>
        <w:t xml:space="preserve"> </w:t>
      </w:r>
      <w:r w:rsidR="00956D7B" w:rsidRPr="004A2C25">
        <w:rPr>
          <w:rFonts w:ascii="微软雅黑" w:hAnsi="微软雅黑" w:hint="eastAsia"/>
        </w:rPr>
        <w:t>对</w:t>
      </w:r>
      <w:r w:rsidR="00956D7B" w:rsidRPr="004A2C25">
        <w:rPr>
          <w:rFonts w:ascii="微软雅黑" w:hAnsi="微软雅黑"/>
        </w:rPr>
        <w:t>Service</w:t>
      </w:r>
      <w:r w:rsidR="00956D7B" w:rsidRPr="004A2C25">
        <w:rPr>
          <w:rFonts w:ascii="微软雅黑" w:hAnsi="微软雅黑" w:hint="eastAsia"/>
        </w:rPr>
        <w:t>层通用能力的下沉，如缓存方案、中间件通用处理；</w:t>
      </w:r>
      <w:r w:rsidR="00956D7B" w:rsidRPr="004A2C25">
        <w:rPr>
          <w:rFonts w:ascii="微软雅黑" w:hAnsi="微软雅黑"/>
        </w:rPr>
        <w:t xml:space="preserve"> 3</w:t>
      </w:r>
      <w:r w:rsidR="00956D7B" w:rsidRPr="004A2C25">
        <w:rPr>
          <w:rFonts w:ascii="微软雅黑" w:hAnsi="微软雅黑" w:hint="eastAsia"/>
        </w:rPr>
        <w:t>）</w:t>
      </w:r>
      <w:r w:rsidR="00956D7B" w:rsidRPr="004A2C25">
        <w:rPr>
          <w:rFonts w:ascii="微软雅黑" w:hAnsi="微软雅黑"/>
        </w:rPr>
        <w:t xml:space="preserve"> </w:t>
      </w:r>
      <w:r w:rsidR="00956D7B" w:rsidRPr="004A2C25">
        <w:rPr>
          <w:rFonts w:ascii="微软雅黑" w:hAnsi="微软雅黑" w:hint="eastAsia"/>
        </w:rPr>
        <w:t>与</w:t>
      </w:r>
      <w:r w:rsidR="00956D7B" w:rsidRPr="004A2C25">
        <w:rPr>
          <w:rFonts w:ascii="微软雅黑" w:hAnsi="微软雅黑"/>
        </w:rPr>
        <w:t>DAO</w:t>
      </w:r>
      <w:r w:rsidR="00956D7B" w:rsidRPr="004A2C25">
        <w:rPr>
          <w:rFonts w:ascii="微软雅黑" w:hAnsi="微软雅黑" w:hint="eastAsia"/>
        </w:rPr>
        <w:t>层交互，对多个</w:t>
      </w:r>
      <w:r w:rsidR="00956D7B" w:rsidRPr="004A2C25">
        <w:rPr>
          <w:rFonts w:ascii="微软雅黑" w:hAnsi="微软雅黑"/>
        </w:rPr>
        <w:t>DAO</w:t>
      </w:r>
      <w:r w:rsidR="00956D7B" w:rsidRPr="004A2C25">
        <w:rPr>
          <w:rFonts w:ascii="微软雅黑" w:hAnsi="微软雅黑" w:hint="eastAsia"/>
        </w:rPr>
        <w:t>的组合复用。</w:t>
      </w:r>
    </w:p>
    <w:p w14:paraId="7F4E3F10" w14:textId="38DE1543" w:rsidR="00956D7B" w:rsidRPr="004A2C25" w:rsidRDefault="00956D7B" w:rsidP="00956D7B">
      <w:pPr>
        <w:pStyle w:val="af"/>
        <w:rPr>
          <w:rFonts w:ascii="微软雅黑" w:hAnsi="微软雅黑"/>
        </w:rPr>
      </w:pPr>
      <w:r w:rsidRPr="004A2C25">
        <w:rPr>
          <w:rFonts w:ascii="微软雅黑" w:hAnsi="微软雅黑"/>
        </w:rPr>
        <w:t>DAO</w:t>
      </w:r>
      <w:r w:rsidRPr="004A2C25">
        <w:rPr>
          <w:rFonts w:ascii="微软雅黑" w:hAnsi="微软雅黑" w:hint="eastAsia"/>
        </w:rPr>
        <w:t>层：数据访问层，与底层</w:t>
      </w:r>
      <w:r w:rsidRPr="004A2C25">
        <w:rPr>
          <w:rFonts w:ascii="微软雅黑" w:hAnsi="微软雅黑"/>
        </w:rPr>
        <w:t>MySQL</w:t>
      </w:r>
      <w:r w:rsidRPr="004A2C25">
        <w:rPr>
          <w:rFonts w:ascii="微软雅黑" w:hAnsi="微软雅黑" w:hint="eastAsia"/>
        </w:rPr>
        <w:t>、</w:t>
      </w:r>
      <w:r w:rsidRPr="004A2C25">
        <w:rPr>
          <w:rFonts w:ascii="微软雅黑" w:hAnsi="微软雅黑"/>
        </w:rPr>
        <w:t>Oracle</w:t>
      </w:r>
      <w:r w:rsidRPr="004A2C25">
        <w:rPr>
          <w:rFonts w:ascii="微软雅黑" w:hAnsi="微软雅黑" w:hint="eastAsia"/>
        </w:rPr>
        <w:t>、</w:t>
      </w:r>
      <w:r w:rsidRPr="004A2C25">
        <w:rPr>
          <w:rFonts w:ascii="微软雅黑" w:hAnsi="微软雅黑"/>
        </w:rPr>
        <w:t>Hbase</w:t>
      </w:r>
      <w:r w:rsidRPr="004A2C25">
        <w:rPr>
          <w:rFonts w:ascii="微软雅黑" w:hAnsi="微软雅黑" w:hint="eastAsia"/>
        </w:rPr>
        <w:t>等进行数据交互。</w:t>
      </w:r>
    </w:p>
    <w:p w14:paraId="77D63634" w14:textId="634C570D" w:rsidR="00956D7B" w:rsidRPr="004A2C25" w:rsidRDefault="00956D7B" w:rsidP="00956D7B">
      <w:pPr>
        <w:pStyle w:val="af"/>
        <w:rPr>
          <w:rFonts w:ascii="微软雅黑" w:hAnsi="微软雅黑"/>
        </w:rPr>
      </w:pPr>
      <w:r w:rsidRPr="004A2C25">
        <w:rPr>
          <w:rFonts w:ascii="微软雅黑" w:hAnsi="微软雅黑" w:hint="eastAsia"/>
        </w:rPr>
        <w:t>外部接口：包括其它部门</w:t>
      </w:r>
      <w:r w:rsidR="00111662" w:rsidRPr="004A2C25">
        <w:rPr>
          <w:rFonts w:ascii="微软雅黑" w:hAnsi="微软雅黑" w:hint="eastAsia"/>
        </w:rPr>
        <w:t>的</w:t>
      </w:r>
      <w:r w:rsidRPr="004A2C25">
        <w:rPr>
          <w:rFonts w:ascii="微软雅黑" w:hAnsi="微软雅黑" w:hint="eastAsia"/>
        </w:rPr>
        <w:t>开放接口。</w:t>
      </w:r>
    </w:p>
    <w:p w14:paraId="32FEAEA9" w14:textId="77777777" w:rsidR="00F96885" w:rsidRPr="004A2C25" w:rsidRDefault="00956D7B" w:rsidP="00956D7B">
      <w:pPr>
        <w:pStyle w:val="af"/>
        <w:rPr>
          <w:rFonts w:ascii="微软雅黑" w:hAnsi="微软雅黑"/>
        </w:rPr>
      </w:pPr>
      <w:r w:rsidRPr="004A2C25">
        <w:rPr>
          <w:rFonts w:ascii="微软雅黑" w:hAnsi="微软雅黑" w:hint="eastAsia"/>
        </w:rPr>
        <w:t>2. 【参考】 （分层异常处理规约）在DAO层，产生的异常类型有很多，无法用细粒度的异常进行catch，使用catch(Exception e)方式，并throw new DAOException(e)，不需要打印日志，因为日志在</w:t>
      </w:r>
      <w:r w:rsidR="002A19DE" w:rsidRPr="004A2C25">
        <w:rPr>
          <w:rFonts w:ascii="微软雅黑" w:hAnsi="微软雅黑" w:hint="eastAsia"/>
        </w:rPr>
        <w:t>Control</w:t>
      </w:r>
      <w:r w:rsidRPr="004A2C25">
        <w:rPr>
          <w:rFonts w:ascii="微软雅黑" w:hAnsi="微软雅黑" w:hint="eastAsia"/>
        </w:rPr>
        <w:t>/Service层一定需要捕获并打到日志文件中去，如果同台服务器再打日志，浪费性能和存储。</w:t>
      </w:r>
    </w:p>
    <w:p w14:paraId="05FA7BDE" w14:textId="5F548134" w:rsidR="00F96885" w:rsidRPr="004A2C25" w:rsidRDefault="00956D7B" w:rsidP="00956D7B">
      <w:pPr>
        <w:pStyle w:val="af"/>
        <w:rPr>
          <w:rFonts w:ascii="微软雅黑" w:hAnsi="微软雅黑"/>
        </w:rPr>
      </w:pPr>
      <w:r w:rsidRPr="004A2C25">
        <w:rPr>
          <w:rFonts w:ascii="微软雅黑" w:hAnsi="微软雅黑" w:hint="eastAsia"/>
        </w:rPr>
        <w:t>在Service层出现异常时，必须记录出错日志到磁盘，尽可能带上参数信息。如果</w:t>
      </w:r>
      <w:r w:rsidR="002A19DE" w:rsidRPr="004A2C25">
        <w:rPr>
          <w:rFonts w:ascii="微软雅黑" w:hAnsi="微软雅黑" w:hint="eastAsia"/>
        </w:rPr>
        <w:t>Control</w:t>
      </w:r>
      <w:r w:rsidRPr="004A2C25">
        <w:rPr>
          <w:rFonts w:ascii="微软雅黑" w:hAnsi="微软雅黑" w:hint="eastAsia"/>
        </w:rPr>
        <w:t>层与Service同机部署，日志方式与DAO层处理一致，如果是单独部署，则采用与Service一致的处理方式。</w:t>
      </w:r>
    </w:p>
    <w:p w14:paraId="3216BC66" w14:textId="0D7A7458" w:rsidR="00F96885" w:rsidRPr="004A2C25" w:rsidRDefault="00956D7B" w:rsidP="00956D7B">
      <w:pPr>
        <w:pStyle w:val="af"/>
        <w:rPr>
          <w:rFonts w:ascii="微软雅黑" w:hAnsi="微软雅黑"/>
        </w:rPr>
      </w:pPr>
      <w:r w:rsidRPr="004A2C25">
        <w:rPr>
          <w:rFonts w:ascii="微软雅黑" w:hAnsi="微软雅黑" w:hint="eastAsia"/>
        </w:rPr>
        <w:t>Web</w:t>
      </w:r>
      <w:r w:rsidR="00111662" w:rsidRPr="004A2C25">
        <w:rPr>
          <w:rFonts w:ascii="微软雅黑" w:hAnsi="微软雅黑" w:hint="eastAsia"/>
        </w:rPr>
        <w:t>层</w:t>
      </w:r>
      <w:r w:rsidRPr="004A2C25">
        <w:rPr>
          <w:rFonts w:ascii="微软雅黑" w:hAnsi="微软雅黑" w:hint="eastAsia"/>
        </w:rPr>
        <w:t>不</w:t>
      </w:r>
      <w:r w:rsidR="00111662" w:rsidRPr="004A2C25">
        <w:rPr>
          <w:rFonts w:ascii="微软雅黑" w:hAnsi="微软雅黑" w:hint="eastAsia"/>
        </w:rPr>
        <w:t>可</w:t>
      </w:r>
      <w:r w:rsidRPr="004A2C25">
        <w:rPr>
          <w:rFonts w:ascii="微软雅黑" w:hAnsi="微软雅黑" w:hint="eastAsia"/>
        </w:rPr>
        <w:t>继续往上抛异常，因为已经处于顶层，如果意识到这个异常将导致页面无法正常渲染，那么就应该直接跳转到友好错误页面，加上用户容易理解的错误提示信息。</w:t>
      </w:r>
    </w:p>
    <w:p w14:paraId="1EBCA71C" w14:textId="756EAE04" w:rsidR="00956D7B" w:rsidRPr="004A2C25" w:rsidRDefault="00956D7B" w:rsidP="00956D7B">
      <w:pPr>
        <w:pStyle w:val="af"/>
        <w:rPr>
          <w:rFonts w:ascii="微软雅黑" w:hAnsi="微软雅黑"/>
        </w:rPr>
      </w:pPr>
      <w:r w:rsidRPr="004A2C25">
        <w:rPr>
          <w:rFonts w:ascii="微软雅黑" w:hAnsi="微软雅黑" w:hint="eastAsia"/>
        </w:rPr>
        <w:t>开放接口层要将异常处理成错误码和错误信息方式返回。</w:t>
      </w:r>
    </w:p>
    <w:p w14:paraId="46639E49" w14:textId="77777777" w:rsidR="00956D7B" w:rsidRPr="004A2C25" w:rsidRDefault="00956D7B" w:rsidP="00956D7B">
      <w:pPr>
        <w:pStyle w:val="af"/>
        <w:rPr>
          <w:rFonts w:ascii="微软雅黑" w:hAnsi="微软雅黑"/>
        </w:rPr>
      </w:pPr>
      <w:r w:rsidRPr="004A2C25">
        <w:rPr>
          <w:rFonts w:ascii="微软雅黑" w:hAnsi="微软雅黑" w:hint="eastAsia"/>
        </w:rPr>
        <w:t>3. 【参考】分层领域模型规约：</w:t>
      </w:r>
    </w:p>
    <w:p w14:paraId="76BC2A70" w14:textId="2D467317" w:rsidR="00956D7B" w:rsidRPr="004A2C25" w:rsidRDefault="00956D7B" w:rsidP="00956D7B">
      <w:pPr>
        <w:pStyle w:val="af"/>
        <w:rPr>
          <w:rFonts w:ascii="微软雅黑" w:hAnsi="微软雅黑"/>
        </w:rPr>
      </w:pPr>
      <w:r w:rsidRPr="004A2C25">
        <w:rPr>
          <w:rFonts w:ascii="微软雅黑" w:hAnsi="微软雅黑"/>
        </w:rPr>
        <w:t>DO</w:t>
      </w:r>
      <w:r w:rsidRPr="004A2C25">
        <w:rPr>
          <w:rFonts w:ascii="微软雅黑" w:hAnsi="微软雅黑" w:hint="eastAsia"/>
        </w:rPr>
        <w:t>（</w:t>
      </w:r>
      <w:r w:rsidRPr="004A2C25">
        <w:rPr>
          <w:rFonts w:ascii="微软雅黑" w:hAnsi="微软雅黑"/>
        </w:rPr>
        <w:t>Data Object</w:t>
      </w:r>
      <w:r w:rsidRPr="004A2C25">
        <w:rPr>
          <w:rFonts w:ascii="微软雅黑" w:hAnsi="微软雅黑" w:hint="eastAsia"/>
        </w:rPr>
        <w:t>）：与数据库表结构一一对应，通过</w:t>
      </w:r>
      <w:r w:rsidRPr="004A2C25">
        <w:rPr>
          <w:rFonts w:ascii="微软雅黑" w:hAnsi="微软雅黑"/>
        </w:rPr>
        <w:t>DAO</w:t>
      </w:r>
      <w:r w:rsidRPr="004A2C25">
        <w:rPr>
          <w:rFonts w:ascii="微软雅黑" w:hAnsi="微软雅黑" w:hint="eastAsia"/>
        </w:rPr>
        <w:t>层向上传输数据源对象。</w:t>
      </w:r>
    </w:p>
    <w:p w14:paraId="2BB4F550" w14:textId="02BA11A0" w:rsidR="00956D7B" w:rsidRPr="004A2C25" w:rsidRDefault="00956D7B" w:rsidP="00956D7B">
      <w:pPr>
        <w:pStyle w:val="af"/>
        <w:rPr>
          <w:rFonts w:ascii="微软雅黑" w:hAnsi="微软雅黑"/>
        </w:rPr>
      </w:pPr>
      <w:r w:rsidRPr="004A2C25">
        <w:rPr>
          <w:rFonts w:ascii="微软雅黑" w:hAnsi="微软雅黑"/>
        </w:rPr>
        <w:t>DTO</w:t>
      </w:r>
      <w:r w:rsidRPr="004A2C25">
        <w:rPr>
          <w:rFonts w:ascii="微软雅黑" w:hAnsi="微软雅黑" w:hint="eastAsia"/>
        </w:rPr>
        <w:t>（</w:t>
      </w:r>
      <w:r w:rsidRPr="004A2C25">
        <w:rPr>
          <w:rFonts w:ascii="微软雅黑" w:hAnsi="微软雅黑"/>
        </w:rPr>
        <w:t>Data Transfer Object</w:t>
      </w:r>
      <w:r w:rsidRPr="004A2C25">
        <w:rPr>
          <w:rFonts w:ascii="微软雅黑" w:hAnsi="微软雅黑" w:hint="eastAsia"/>
        </w:rPr>
        <w:t>）：数据传输对象，</w:t>
      </w:r>
      <w:r w:rsidRPr="004A2C25">
        <w:rPr>
          <w:rFonts w:ascii="微软雅黑" w:hAnsi="微软雅黑"/>
        </w:rPr>
        <w:t>Service</w:t>
      </w:r>
      <w:r w:rsidRPr="004A2C25">
        <w:rPr>
          <w:rFonts w:ascii="微软雅黑" w:hAnsi="微软雅黑" w:hint="eastAsia"/>
        </w:rPr>
        <w:t>或</w:t>
      </w:r>
      <w:r w:rsidR="002A19DE" w:rsidRPr="004A2C25">
        <w:rPr>
          <w:rFonts w:ascii="微软雅黑" w:hAnsi="微软雅黑"/>
        </w:rPr>
        <w:t>Control</w:t>
      </w:r>
      <w:r w:rsidRPr="004A2C25">
        <w:rPr>
          <w:rFonts w:ascii="微软雅黑" w:hAnsi="微软雅黑" w:hint="eastAsia"/>
        </w:rPr>
        <w:t>向外传输的对象。</w:t>
      </w:r>
    </w:p>
    <w:p w14:paraId="5833C3D2" w14:textId="3742D98D" w:rsidR="00956D7B" w:rsidRPr="004A2C25" w:rsidRDefault="00956D7B" w:rsidP="00956D7B">
      <w:pPr>
        <w:pStyle w:val="af"/>
        <w:rPr>
          <w:rFonts w:ascii="微软雅黑" w:hAnsi="微软雅黑"/>
        </w:rPr>
      </w:pPr>
      <w:r w:rsidRPr="004A2C25">
        <w:rPr>
          <w:rFonts w:ascii="微软雅黑" w:hAnsi="微软雅黑"/>
        </w:rPr>
        <w:t>BO</w:t>
      </w:r>
      <w:r w:rsidRPr="004A2C25">
        <w:rPr>
          <w:rFonts w:ascii="微软雅黑" w:hAnsi="微软雅黑" w:hint="eastAsia"/>
        </w:rPr>
        <w:t>（</w:t>
      </w:r>
      <w:r w:rsidRPr="004A2C25">
        <w:rPr>
          <w:rFonts w:ascii="微软雅黑" w:hAnsi="微软雅黑"/>
        </w:rPr>
        <w:t>Business Object</w:t>
      </w:r>
      <w:r w:rsidRPr="004A2C25">
        <w:rPr>
          <w:rFonts w:ascii="微软雅黑" w:hAnsi="微软雅黑" w:hint="eastAsia"/>
        </w:rPr>
        <w:t>）：业务对象。由</w:t>
      </w:r>
      <w:r w:rsidRPr="004A2C25">
        <w:rPr>
          <w:rFonts w:ascii="微软雅黑" w:hAnsi="微软雅黑"/>
        </w:rPr>
        <w:t>Service</w:t>
      </w:r>
      <w:r w:rsidRPr="004A2C25">
        <w:rPr>
          <w:rFonts w:ascii="微软雅黑" w:hAnsi="微软雅黑" w:hint="eastAsia"/>
        </w:rPr>
        <w:t>层输出的封装业务逻辑的对象。</w:t>
      </w:r>
    </w:p>
    <w:p w14:paraId="54EC2D40" w14:textId="1AA0D96F" w:rsidR="00956D7B" w:rsidRPr="004A2C25" w:rsidRDefault="00956D7B" w:rsidP="00956D7B">
      <w:pPr>
        <w:pStyle w:val="af"/>
        <w:rPr>
          <w:rFonts w:ascii="微软雅黑" w:hAnsi="微软雅黑"/>
        </w:rPr>
      </w:pPr>
      <w:r w:rsidRPr="004A2C25">
        <w:rPr>
          <w:rFonts w:ascii="微软雅黑" w:hAnsi="微软雅黑"/>
        </w:rPr>
        <w:lastRenderedPageBreak/>
        <w:t>AO</w:t>
      </w:r>
      <w:r w:rsidRPr="004A2C25">
        <w:rPr>
          <w:rFonts w:ascii="微软雅黑" w:hAnsi="微软雅黑" w:hint="eastAsia"/>
        </w:rPr>
        <w:t>（</w:t>
      </w:r>
      <w:r w:rsidRPr="004A2C25">
        <w:rPr>
          <w:rFonts w:ascii="微软雅黑" w:hAnsi="微软雅黑"/>
        </w:rPr>
        <w:t>Application Object</w:t>
      </w:r>
      <w:r w:rsidRPr="004A2C25">
        <w:rPr>
          <w:rFonts w:ascii="微软雅黑" w:hAnsi="微软雅黑" w:hint="eastAsia"/>
        </w:rPr>
        <w:t>）：应用对象。在</w:t>
      </w:r>
      <w:r w:rsidRPr="004A2C25">
        <w:rPr>
          <w:rFonts w:ascii="微软雅黑" w:hAnsi="微软雅黑"/>
        </w:rPr>
        <w:t>Web</w:t>
      </w:r>
      <w:r w:rsidRPr="004A2C25">
        <w:rPr>
          <w:rFonts w:ascii="微软雅黑" w:hAnsi="微软雅黑" w:hint="eastAsia"/>
        </w:rPr>
        <w:t>层与</w:t>
      </w:r>
      <w:r w:rsidRPr="004A2C25">
        <w:rPr>
          <w:rFonts w:ascii="微软雅黑" w:hAnsi="微软雅黑"/>
        </w:rPr>
        <w:t>Service</w:t>
      </w:r>
      <w:r w:rsidRPr="004A2C25">
        <w:rPr>
          <w:rFonts w:ascii="微软雅黑" w:hAnsi="微软雅黑" w:hint="eastAsia"/>
        </w:rPr>
        <w:t>层之间抽象的复用对象模型，极为贴近展示层，复用度不高。</w:t>
      </w:r>
    </w:p>
    <w:p w14:paraId="0390C18D" w14:textId="27C22E53" w:rsidR="00956D7B" w:rsidRPr="004A2C25" w:rsidRDefault="00956D7B" w:rsidP="00956D7B">
      <w:pPr>
        <w:pStyle w:val="af"/>
        <w:rPr>
          <w:rFonts w:ascii="微软雅黑" w:hAnsi="微软雅黑"/>
        </w:rPr>
      </w:pPr>
      <w:r w:rsidRPr="004A2C25">
        <w:rPr>
          <w:rFonts w:ascii="微软雅黑" w:hAnsi="微软雅黑"/>
        </w:rPr>
        <w:t>VO</w:t>
      </w:r>
      <w:r w:rsidRPr="004A2C25">
        <w:rPr>
          <w:rFonts w:ascii="微软雅黑" w:hAnsi="微软雅黑" w:hint="eastAsia"/>
        </w:rPr>
        <w:t>（</w:t>
      </w:r>
      <w:r w:rsidRPr="004A2C25">
        <w:rPr>
          <w:rFonts w:ascii="微软雅黑" w:hAnsi="微软雅黑"/>
        </w:rPr>
        <w:t>View Object</w:t>
      </w:r>
      <w:r w:rsidRPr="004A2C25">
        <w:rPr>
          <w:rFonts w:ascii="微软雅黑" w:hAnsi="微软雅黑" w:hint="eastAsia"/>
        </w:rPr>
        <w:t>）：显示层对象，通常是</w:t>
      </w:r>
      <w:r w:rsidRPr="004A2C25">
        <w:rPr>
          <w:rFonts w:ascii="微软雅黑" w:hAnsi="微软雅黑"/>
        </w:rPr>
        <w:t>Web</w:t>
      </w:r>
      <w:r w:rsidRPr="004A2C25">
        <w:rPr>
          <w:rFonts w:ascii="微软雅黑" w:hAnsi="微软雅黑" w:hint="eastAsia"/>
        </w:rPr>
        <w:t>向模板渲染引擎层传输的对象。</w:t>
      </w:r>
    </w:p>
    <w:p w14:paraId="30EE1688" w14:textId="5F77E611" w:rsidR="00F90B91" w:rsidRPr="004A2C25" w:rsidRDefault="00956D7B" w:rsidP="00956D7B">
      <w:pPr>
        <w:pStyle w:val="af"/>
        <w:rPr>
          <w:rFonts w:ascii="微软雅黑" w:hAnsi="微软雅黑"/>
        </w:rPr>
      </w:pPr>
      <w:r w:rsidRPr="004A2C25">
        <w:rPr>
          <w:rFonts w:ascii="微软雅黑" w:hAnsi="微软雅黑"/>
        </w:rPr>
        <w:t>Query</w:t>
      </w:r>
      <w:r w:rsidRPr="004A2C25">
        <w:rPr>
          <w:rFonts w:ascii="微软雅黑" w:hAnsi="微软雅黑" w:hint="eastAsia"/>
        </w:rPr>
        <w:t>：数据查询对象，各层接收上层的查询请求。注意超过</w:t>
      </w:r>
      <w:r w:rsidRPr="004A2C25">
        <w:rPr>
          <w:rFonts w:ascii="微软雅黑" w:hAnsi="微软雅黑"/>
        </w:rPr>
        <w:t>2</w:t>
      </w:r>
      <w:r w:rsidRPr="004A2C25">
        <w:rPr>
          <w:rFonts w:ascii="微软雅黑" w:hAnsi="微软雅黑" w:hint="eastAsia"/>
        </w:rPr>
        <w:t>个参数的查询封装，禁止使用</w:t>
      </w:r>
      <w:r w:rsidRPr="004A2C25">
        <w:rPr>
          <w:rFonts w:ascii="微软雅黑" w:hAnsi="微软雅黑"/>
        </w:rPr>
        <w:t>Map</w:t>
      </w:r>
      <w:r w:rsidRPr="004A2C25">
        <w:rPr>
          <w:rFonts w:ascii="微软雅黑" w:hAnsi="微软雅黑" w:hint="eastAsia"/>
        </w:rPr>
        <w:t>类来传输。</w:t>
      </w:r>
    </w:p>
    <w:p w14:paraId="3D175109" w14:textId="521E773F" w:rsidR="00EA7116" w:rsidRPr="004A2C25" w:rsidRDefault="008A1C25" w:rsidP="00EA7116">
      <w:pPr>
        <w:pStyle w:val="20"/>
        <w:rPr>
          <w:rFonts w:ascii="微软雅黑" w:hAnsi="微软雅黑"/>
        </w:rPr>
      </w:pPr>
      <w:bookmarkStart w:id="40" w:name="_Toc522392342"/>
      <w:r w:rsidRPr="004A2C25">
        <w:rPr>
          <w:rFonts w:ascii="微软雅黑" w:hAnsi="微软雅黑" w:hint="eastAsia"/>
        </w:rPr>
        <w:t>依赖库</w:t>
      </w:r>
      <w:bookmarkEnd w:id="40"/>
    </w:p>
    <w:p w14:paraId="4C61F322" w14:textId="77777777"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1. </w:t>
      </w:r>
      <w:r w:rsidR="002A19DE" w:rsidRPr="004A2C25">
        <w:rPr>
          <w:rFonts w:ascii="微软雅黑" w:hAnsi="微软雅黑" w:cstheme="minorBidi" w:hint="eastAsia"/>
          <w:szCs w:val="22"/>
        </w:rPr>
        <w:t>【军规】</w:t>
      </w:r>
      <w:r w:rsidRPr="004A2C25">
        <w:rPr>
          <w:rFonts w:ascii="微软雅黑" w:hAnsi="微软雅黑" w:cstheme="minorBidi" w:hint="eastAsia"/>
          <w:szCs w:val="22"/>
        </w:rPr>
        <w:t>定义GAV遵从以下规则：</w:t>
      </w:r>
    </w:p>
    <w:p w14:paraId="7BE9FCD0" w14:textId="77777777" w:rsidR="00111662"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1） GroupID格式：</w:t>
      </w:r>
      <w:commentRangeStart w:id="41"/>
      <w:r w:rsidRPr="004A2C25">
        <w:rPr>
          <w:rFonts w:ascii="微软雅黑" w:hAnsi="微软雅黑" w:cstheme="minorBidi" w:hint="eastAsia"/>
          <w:szCs w:val="22"/>
        </w:rPr>
        <w:t>com</w:t>
      </w:r>
      <w:proofErr w:type="gramStart"/>
      <w:r w:rsidRPr="004A2C25">
        <w:rPr>
          <w:rFonts w:ascii="微软雅黑" w:hAnsi="微软雅黑" w:cstheme="minorBidi" w:hint="eastAsia"/>
          <w:szCs w:val="22"/>
        </w:rPr>
        <w:t>.{</w:t>
      </w:r>
      <w:proofErr w:type="gramEnd"/>
      <w:r w:rsidRPr="004A2C25">
        <w:rPr>
          <w:rFonts w:ascii="微软雅黑" w:hAnsi="微软雅黑" w:cstheme="minorBidi" w:hint="eastAsia"/>
          <w:szCs w:val="22"/>
        </w:rPr>
        <w:t>公司}.</w:t>
      </w:r>
      <w:r w:rsidR="00111662" w:rsidRPr="004A2C25">
        <w:rPr>
          <w:rFonts w:ascii="微软雅黑" w:hAnsi="微软雅黑" w:cstheme="minorBidi" w:hint="eastAsia"/>
          <w:szCs w:val="22"/>
        </w:rPr>
        <w:t>业务项目</w:t>
      </w:r>
      <w:r w:rsidRPr="004A2C25">
        <w:rPr>
          <w:rFonts w:ascii="微软雅黑" w:hAnsi="微软雅黑" w:cstheme="minorBidi" w:hint="eastAsia"/>
          <w:szCs w:val="22"/>
        </w:rPr>
        <w:t>.[</w:t>
      </w:r>
      <w:r w:rsidR="00111662" w:rsidRPr="004A2C25">
        <w:rPr>
          <w:rFonts w:ascii="微软雅黑" w:hAnsi="微软雅黑" w:cstheme="minorBidi" w:hint="eastAsia"/>
          <w:szCs w:val="22"/>
        </w:rPr>
        <w:t>子业务项目</w:t>
      </w:r>
      <w:r w:rsidRPr="004A2C25">
        <w:rPr>
          <w:rFonts w:ascii="微软雅黑" w:hAnsi="微软雅黑" w:cstheme="minorBidi" w:hint="eastAsia"/>
          <w:szCs w:val="22"/>
        </w:rPr>
        <w:t>]</w:t>
      </w:r>
      <w:commentRangeEnd w:id="41"/>
      <w:r w:rsidR="00C8044D">
        <w:rPr>
          <w:rStyle w:val="af2"/>
          <w:rFonts w:asciiTheme="minorHAnsi" w:hAnsiTheme="minorHAnsi" w:cstheme="minorBidi"/>
          <w:szCs w:val="22"/>
        </w:rPr>
        <w:commentReference w:id="41"/>
      </w:r>
      <w:r w:rsidRPr="004A2C25">
        <w:rPr>
          <w:rFonts w:ascii="微软雅黑" w:hAnsi="微软雅黑" w:cstheme="minorBidi" w:hint="eastAsia"/>
          <w:szCs w:val="22"/>
        </w:rPr>
        <w:t xml:space="preserve">，最多4级。 </w:t>
      </w:r>
    </w:p>
    <w:p w14:paraId="7097D7D9" w14:textId="696C6AA6"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b/>
          <w:szCs w:val="22"/>
        </w:rPr>
        <w:t>正例</w:t>
      </w:r>
      <w:r w:rsidRPr="004A2C25">
        <w:rPr>
          <w:rFonts w:ascii="微软雅黑" w:hAnsi="微软雅黑" w:cstheme="minorBidi" w:hint="eastAsia"/>
          <w:szCs w:val="22"/>
        </w:rPr>
        <w:t>：com.</w:t>
      </w:r>
      <w:r w:rsidR="00111662" w:rsidRPr="004A2C25">
        <w:rPr>
          <w:rFonts w:ascii="微软雅黑" w:hAnsi="微软雅黑" w:cstheme="minorBidi" w:hint="eastAsia"/>
          <w:i/>
          <w:szCs w:val="22"/>
        </w:rPr>
        <w:t>company</w:t>
      </w:r>
      <w:r w:rsidRPr="004A2C25">
        <w:rPr>
          <w:rFonts w:ascii="微软雅黑" w:hAnsi="微软雅黑" w:cstheme="minorBidi" w:hint="eastAsia"/>
          <w:szCs w:val="22"/>
        </w:rPr>
        <w:t>.</w:t>
      </w:r>
      <w:r w:rsidR="00111662" w:rsidRPr="004A2C25">
        <w:rPr>
          <w:rFonts w:ascii="微软雅黑" w:hAnsi="微软雅黑" w:cstheme="minorBidi"/>
          <w:szCs w:val="22"/>
        </w:rPr>
        <w:t>devops</w:t>
      </w:r>
      <w:r w:rsidRPr="004A2C25">
        <w:rPr>
          <w:rFonts w:ascii="微软雅黑" w:hAnsi="微软雅黑" w:cstheme="minorBidi" w:hint="eastAsia"/>
          <w:szCs w:val="22"/>
        </w:rPr>
        <w:t xml:space="preserve"> 或 </w:t>
      </w:r>
      <w:r w:rsidR="00111662" w:rsidRPr="004A2C25">
        <w:rPr>
          <w:rFonts w:ascii="微软雅黑" w:hAnsi="微软雅黑" w:cstheme="minorBidi" w:hint="eastAsia"/>
          <w:szCs w:val="22"/>
        </w:rPr>
        <w:t>com.</w:t>
      </w:r>
      <w:r w:rsidR="00111662" w:rsidRPr="004A2C25">
        <w:rPr>
          <w:rFonts w:ascii="微软雅黑" w:hAnsi="微软雅黑" w:cstheme="minorBidi" w:hint="eastAsia"/>
          <w:i/>
          <w:szCs w:val="22"/>
        </w:rPr>
        <w:t>company</w:t>
      </w:r>
      <w:r w:rsidR="00111662" w:rsidRPr="004A2C25">
        <w:rPr>
          <w:rFonts w:ascii="微软雅黑" w:hAnsi="微软雅黑" w:cstheme="minorBidi" w:hint="eastAsia"/>
          <w:szCs w:val="22"/>
        </w:rPr>
        <w:t>.</w:t>
      </w:r>
      <w:r w:rsidR="00111662" w:rsidRPr="004A2C25">
        <w:rPr>
          <w:rFonts w:ascii="微软雅黑" w:hAnsi="微软雅黑" w:cstheme="minorBidi"/>
          <w:szCs w:val="22"/>
        </w:rPr>
        <w:t>devops</w:t>
      </w:r>
      <w:r w:rsidR="001C4893" w:rsidRPr="004A2C25">
        <w:rPr>
          <w:rFonts w:ascii="微软雅黑" w:hAnsi="微软雅黑" w:cstheme="minorBidi" w:hint="eastAsia"/>
          <w:szCs w:val="22"/>
        </w:rPr>
        <w:t>.</w:t>
      </w:r>
      <w:r w:rsidR="001C4893" w:rsidRPr="004A2C25">
        <w:rPr>
          <w:rFonts w:ascii="微软雅黑" w:hAnsi="微软雅黑" w:cstheme="minorBidi"/>
          <w:szCs w:val="22"/>
        </w:rPr>
        <w:t>autotest</w:t>
      </w:r>
      <w:r w:rsidR="00F96885" w:rsidRPr="004A2C25">
        <w:rPr>
          <w:rFonts w:ascii="微软雅黑" w:hAnsi="微软雅黑" w:cstheme="minorBidi" w:hint="eastAsia"/>
          <w:szCs w:val="22"/>
        </w:rPr>
        <w:t>。</w:t>
      </w:r>
    </w:p>
    <w:p w14:paraId="15BCB8C9" w14:textId="585B0B9D"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2） ArtifactID格式：</w:t>
      </w:r>
      <w:r w:rsidR="001C4893" w:rsidRPr="004A2C25">
        <w:rPr>
          <w:rFonts w:ascii="微软雅黑" w:hAnsi="微软雅黑" w:cstheme="minorBidi" w:hint="eastAsia"/>
          <w:szCs w:val="22"/>
        </w:rPr>
        <w:t>业务项目</w:t>
      </w:r>
      <w:r w:rsidRPr="004A2C25">
        <w:rPr>
          <w:rFonts w:ascii="微软雅黑" w:hAnsi="微软雅黑" w:cstheme="minorBidi" w:hint="eastAsia"/>
          <w:szCs w:val="22"/>
        </w:rPr>
        <w:t>名-模块名。语义不重复不遗漏，先到</w:t>
      </w:r>
      <w:r w:rsidR="001C4893" w:rsidRPr="004A2C25">
        <w:rPr>
          <w:rFonts w:ascii="微软雅黑" w:hAnsi="微软雅黑" w:cstheme="minorBidi" w:hint="eastAsia"/>
          <w:szCs w:val="22"/>
        </w:rPr>
        <w:t>制件库</w:t>
      </w:r>
      <w:r w:rsidRPr="004A2C25">
        <w:rPr>
          <w:rFonts w:ascii="微软雅黑" w:hAnsi="微软雅黑" w:cstheme="minorBidi" w:hint="eastAsia"/>
          <w:szCs w:val="22"/>
        </w:rPr>
        <w:t>查证一下。 正例：</w:t>
      </w:r>
      <w:commentRangeStart w:id="42"/>
      <w:r w:rsidR="001C4893" w:rsidRPr="004A2C25">
        <w:rPr>
          <w:rFonts w:ascii="微软雅黑" w:hAnsi="微软雅黑" w:cstheme="minorBidi" w:hint="eastAsia"/>
          <w:szCs w:val="22"/>
        </w:rPr>
        <w:t>devops-api</w:t>
      </w:r>
      <w:r w:rsidRPr="004A2C25">
        <w:rPr>
          <w:rFonts w:ascii="微软雅黑" w:hAnsi="微软雅黑" w:cstheme="minorBidi" w:hint="eastAsia"/>
          <w:szCs w:val="22"/>
        </w:rPr>
        <w:t xml:space="preserve"> / </w:t>
      </w:r>
      <w:r w:rsidR="001C4893" w:rsidRPr="004A2C25">
        <w:rPr>
          <w:rFonts w:ascii="微软雅黑" w:hAnsi="微软雅黑" w:cstheme="minorBidi" w:hint="eastAsia"/>
          <w:szCs w:val="22"/>
        </w:rPr>
        <w:t>devops</w:t>
      </w:r>
      <w:r w:rsidRPr="004A2C25">
        <w:rPr>
          <w:rFonts w:ascii="微软雅黑" w:hAnsi="微软雅黑" w:cstheme="minorBidi" w:hint="eastAsia"/>
          <w:szCs w:val="22"/>
        </w:rPr>
        <w:t>-</w:t>
      </w:r>
      <w:r w:rsidR="001C4893" w:rsidRPr="004A2C25">
        <w:rPr>
          <w:rFonts w:ascii="微软雅黑" w:hAnsi="微软雅黑" w:cstheme="minorBidi" w:hint="eastAsia"/>
          <w:szCs w:val="22"/>
        </w:rPr>
        <w:t>tool</w:t>
      </w:r>
      <w:commentRangeEnd w:id="42"/>
      <w:r w:rsidR="00C8044D">
        <w:rPr>
          <w:rStyle w:val="af2"/>
          <w:rFonts w:asciiTheme="minorHAnsi" w:hAnsiTheme="minorHAnsi" w:cstheme="minorBidi"/>
          <w:szCs w:val="22"/>
        </w:rPr>
        <w:commentReference w:id="42"/>
      </w:r>
      <w:r w:rsidR="00F96885" w:rsidRPr="004A2C25">
        <w:rPr>
          <w:rFonts w:ascii="微软雅黑" w:hAnsi="微软雅黑" w:cstheme="minorBidi" w:hint="eastAsia"/>
          <w:szCs w:val="22"/>
        </w:rPr>
        <w:t>。</w:t>
      </w:r>
    </w:p>
    <w:p w14:paraId="78D93C08" w14:textId="3A457595"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3） Version：详细规定参考下方。</w:t>
      </w:r>
    </w:p>
    <w:p w14:paraId="49132481" w14:textId="579DA67B"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2. </w:t>
      </w:r>
      <w:r w:rsidR="002A19DE" w:rsidRPr="004A2C25">
        <w:rPr>
          <w:rFonts w:ascii="微软雅黑" w:hAnsi="微软雅黑" w:cstheme="minorBidi" w:hint="eastAsia"/>
          <w:szCs w:val="22"/>
        </w:rPr>
        <w:t>【军规】</w:t>
      </w:r>
      <w:r w:rsidR="00011E35" w:rsidRPr="004A2C25">
        <w:rPr>
          <w:rFonts w:ascii="微软雅黑" w:hAnsi="微软雅黑" w:cstheme="minorBidi" w:hint="eastAsia"/>
          <w:szCs w:val="22"/>
        </w:rPr>
        <w:t>依赖库</w:t>
      </w:r>
      <w:r w:rsidRPr="004A2C25">
        <w:rPr>
          <w:rFonts w:ascii="微软雅黑" w:hAnsi="微软雅黑" w:cstheme="minorBidi" w:hint="eastAsia"/>
          <w:szCs w:val="22"/>
        </w:rPr>
        <w:t>版本号命名方式：主版本号.次版本号.修订号</w:t>
      </w:r>
    </w:p>
    <w:p w14:paraId="1BDFF2B3" w14:textId="796E8CAC"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1） 主版本号：产品方向改变，或者大规模API不兼容，或者架构不兼容升级。 </w:t>
      </w:r>
    </w:p>
    <w:p w14:paraId="2344A633" w14:textId="77777777"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2） 次版本号：保持相对兼容性，增加主要功能特性，影响范围极小的API不兼容修改。 </w:t>
      </w:r>
    </w:p>
    <w:p w14:paraId="40E0EF4D" w14:textId="0970BB76"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3） 修订号：保持完全兼容性，修复BUG、新增次要功能特性等。 说明： 注意起始版本号 必须 为： 1.0.0，而不是0.0.1 正式发布的类库必须先去</w:t>
      </w:r>
      <w:r w:rsidR="00011E35" w:rsidRPr="004A2C25">
        <w:rPr>
          <w:rFonts w:ascii="微软雅黑" w:hAnsi="微软雅黑" w:cstheme="minorBidi" w:hint="eastAsia"/>
          <w:szCs w:val="22"/>
        </w:rPr>
        <w:t>制件库</w:t>
      </w:r>
      <w:r w:rsidRPr="004A2C25">
        <w:rPr>
          <w:rFonts w:ascii="微软雅黑" w:hAnsi="微软雅黑" w:cstheme="minorBidi" w:hint="eastAsia"/>
          <w:szCs w:val="22"/>
        </w:rPr>
        <w:t>仓库进行查证，使版本号有延续性，正式版本号不允许覆盖升级。如当前版本：</w:t>
      </w:r>
      <w:r w:rsidRPr="004A2C25">
        <w:rPr>
          <w:rFonts w:ascii="微软雅黑" w:hAnsi="微软雅黑" w:cstheme="minorBidi" w:hint="eastAsia"/>
          <w:szCs w:val="22"/>
        </w:rPr>
        <w:lastRenderedPageBreak/>
        <w:t>1.3.3，那么下一个合理的版本号：1.3.4 或 1.4.0 或 2.0.0</w:t>
      </w:r>
      <w:r w:rsidR="00011E35" w:rsidRPr="004A2C25">
        <w:rPr>
          <w:rFonts w:ascii="微软雅黑" w:hAnsi="微软雅黑" w:cstheme="minorBidi" w:hint="eastAsia"/>
          <w:szCs w:val="22"/>
        </w:rPr>
        <w:t>。</w:t>
      </w:r>
    </w:p>
    <w:p w14:paraId="10492222" w14:textId="46BAF921"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3. </w:t>
      </w:r>
      <w:r w:rsidR="002A19DE" w:rsidRPr="004A2C25">
        <w:rPr>
          <w:rFonts w:ascii="微软雅黑" w:hAnsi="微软雅黑" w:cstheme="minorBidi" w:hint="eastAsia"/>
          <w:szCs w:val="22"/>
        </w:rPr>
        <w:t>【军规】</w:t>
      </w:r>
      <w:r w:rsidRPr="004A2C25">
        <w:rPr>
          <w:rFonts w:ascii="微软雅黑" w:hAnsi="微软雅黑" w:cstheme="minorBidi" w:hint="eastAsia"/>
          <w:szCs w:val="22"/>
        </w:rPr>
        <w:t>线上应用不</w:t>
      </w:r>
      <w:r w:rsidR="00011E35" w:rsidRPr="004A2C25">
        <w:rPr>
          <w:rFonts w:ascii="微软雅黑" w:hAnsi="微软雅黑" w:cstheme="minorBidi" w:hint="eastAsia"/>
          <w:szCs w:val="22"/>
        </w:rPr>
        <w:t>可</w:t>
      </w:r>
      <w:r w:rsidRPr="004A2C25">
        <w:rPr>
          <w:rFonts w:ascii="微软雅黑" w:hAnsi="微软雅黑" w:cstheme="minorBidi" w:hint="eastAsia"/>
          <w:szCs w:val="22"/>
        </w:rPr>
        <w:t>依赖</w:t>
      </w:r>
      <w:ins w:id="43" w:author="Zhipeng Li" w:date="2018-09-03T09:58:00Z">
        <w:r w:rsidR="00C8044D">
          <w:rPr>
            <w:rFonts w:ascii="微软雅黑" w:hAnsi="微软雅黑" w:cstheme="minorBidi" w:hint="eastAsia"/>
            <w:szCs w:val="22"/>
          </w:rPr>
          <w:t>第三方</w:t>
        </w:r>
      </w:ins>
      <w:r w:rsidRPr="004A2C25">
        <w:rPr>
          <w:rFonts w:ascii="微软雅黑" w:hAnsi="微软雅黑" w:cstheme="minorBidi" w:hint="eastAsia"/>
          <w:szCs w:val="22"/>
        </w:rPr>
        <w:t>SNAPSHOT版本（</w:t>
      </w:r>
      <w:proofErr w:type="gramStart"/>
      <w:r w:rsidRPr="004A2C25">
        <w:rPr>
          <w:rFonts w:ascii="微软雅黑" w:hAnsi="微软雅黑" w:cstheme="minorBidi" w:hint="eastAsia"/>
          <w:szCs w:val="22"/>
        </w:rPr>
        <w:t>安全包</w:t>
      </w:r>
      <w:proofErr w:type="gramEnd"/>
      <w:r w:rsidRPr="004A2C25">
        <w:rPr>
          <w:rFonts w:ascii="微软雅黑" w:hAnsi="微软雅黑" w:cstheme="minorBidi" w:hint="eastAsia"/>
          <w:szCs w:val="22"/>
        </w:rPr>
        <w:t>除外）。 说明：不依赖SNAPSHOT版本是保证应用发布的幂等性</w:t>
      </w:r>
      <w:r w:rsidR="00011E35" w:rsidRPr="004A2C25">
        <w:rPr>
          <w:rFonts w:ascii="微软雅黑" w:hAnsi="微软雅黑" w:cstheme="minorBidi" w:hint="eastAsia"/>
          <w:szCs w:val="22"/>
        </w:rPr>
        <w:t>。</w:t>
      </w:r>
    </w:p>
    <w:p w14:paraId="60AF3EED" w14:textId="02D37418"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4. </w:t>
      </w:r>
      <w:r w:rsidR="002A19DE" w:rsidRPr="004A2C25">
        <w:rPr>
          <w:rFonts w:ascii="微软雅黑" w:hAnsi="微软雅黑" w:cstheme="minorBidi" w:hint="eastAsia"/>
          <w:szCs w:val="22"/>
        </w:rPr>
        <w:t>【军规】</w:t>
      </w:r>
      <w:r w:rsidR="00011E35" w:rsidRPr="004A2C25">
        <w:rPr>
          <w:rFonts w:ascii="微软雅黑" w:hAnsi="微软雅黑" w:cstheme="minorBidi" w:hint="eastAsia"/>
          <w:szCs w:val="22"/>
        </w:rPr>
        <w:t>依赖</w:t>
      </w:r>
      <w:r w:rsidRPr="004A2C25">
        <w:rPr>
          <w:rFonts w:ascii="微软雅黑" w:hAnsi="微软雅黑" w:cstheme="minorBidi" w:hint="eastAsia"/>
          <w:szCs w:val="22"/>
        </w:rPr>
        <w:t>库的新增或升级，保持除功能点之外的其它jar包仲裁结果不变。如果有改变，必须明确评估和验证，建议进行dependency:resolve前后信息比对，如果仲裁结果完全不一致，那么通过dependency:tree命令，找出差异点，进行&lt;excludes&gt;排除jar包。</w:t>
      </w:r>
    </w:p>
    <w:p w14:paraId="3E0DFC5D" w14:textId="72EA4222"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5. </w:t>
      </w:r>
      <w:r w:rsidR="002A19DE" w:rsidRPr="004A2C25">
        <w:rPr>
          <w:rFonts w:ascii="微软雅黑" w:hAnsi="微软雅黑" w:cstheme="minorBidi" w:hint="eastAsia"/>
          <w:szCs w:val="22"/>
        </w:rPr>
        <w:t>【军规】</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库里可以定义枚举类型，参数可以使用枚举类型，但是接口返回值不允许使用枚举类型或者包含枚举类型的POJO对象。</w:t>
      </w:r>
    </w:p>
    <w:p w14:paraId="399755B3" w14:textId="0782CAA7"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6. </w:t>
      </w:r>
      <w:r w:rsidR="002A19DE" w:rsidRPr="004A2C25">
        <w:rPr>
          <w:rFonts w:ascii="微软雅黑" w:hAnsi="微软雅黑" w:cstheme="minorBidi" w:hint="eastAsia"/>
          <w:szCs w:val="22"/>
        </w:rPr>
        <w:t>【军规】</w:t>
      </w:r>
      <w:r w:rsidRPr="004A2C25">
        <w:rPr>
          <w:rFonts w:ascii="微软雅黑" w:hAnsi="微软雅黑" w:cstheme="minorBidi" w:hint="eastAsia"/>
          <w:szCs w:val="22"/>
        </w:rPr>
        <w:t>依赖于一个</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库群时，必须定义一个统一的版本变量，避免版本号不一致。 说明：依赖springframework-core,-context,-beans，它们都是同一个版本，可以定义一个变量来保存版本：${spring.version}，定义依赖的时候，引用该版本。</w:t>
      </w:r>
    </w:p>
    <w:p w14:paraId="7DBF8CAA" w14:textId="2BC615DE"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7. </w:t>
      </w:r>
      <w:r w:rsidR="002A19DE" w:rsidRPr="004A2C25">
        <w:rPr>
          <w:rFonts w:ascii="微软雅黑" w:hAnsi="微软雅黑" w:cstheme="minorBidi" w:hint="eastAsia"/>
          <w:szCs w:val="22"/>
        </w:rPr>
        <w:t>【军规】</w:t>
      </w:r>
      <w:r w:rsidRPr="004A2C25">
        <w:rPr>
          <w:rFonts w:ascii="微软雅黑" w:hAnsi="微软雅黑" w:cstheme="minorBidi" w:hint="eastAsia"/>
          <w:szCs w:val="22"/>
        </w:rPr>
        <w:t>禁止在子项目的pom依赖中出现相同的GroupId</w:t>
      </w:r>
      <w:del w:id="44" w:author="Zhipeng Li" w:date="2018-09-03T09:59:00Z">
        <w:r w:rsidRPr="004A2C25" w:rsidDel="00C8044D">
          <w:rPr>
            <w:rFonts w:ascii="微软雅黑" w:hAnsi="微软雅黑" w:cstheme="minorBidi" w:hint="eastAsia"/>
            <w:szCs w:val="22"/>
          </w:rPr>
          <w:delText>，</w:delText>
        </w:r>
      </w:del>
      <w:ins w:id="45" w:author="Zhipeng Li" w:date="2018-09-03T09:59:00Z">
        <w:r w:rsidR="00C8044D">
          <w:rPr>
            <w:rFonts w:ascii="微软雅黑" w:hAnsi="微软雅黑" w:cstheme="minorBidi" w:hint="eastAsia"/>
            <w:szCs w:val="22"/>
          </w:rPr>
          <w:t>、</w:t>
        </w:r>
      </w:ins>
      <w:r w:rsidRPr="004A2C25">
        <w:rPr>
          <w:rFonts w:ascii="微软雅黑" w:hAnsi="微软雅黑" w:cstheme="minorBidi" w:hint="eastAsia"/>
          <w:szCs w:val="22"/>
        </w:rPr>
        <w:t>相同的ArtifactId</w:t>
      </w:r>
      <w:del w:id="46" w:author="Zhipeng Li" w:date="2018-09-03T09:59:00Z">
        <w:r w:rsidRPr="004A2C25" w:rsidDel="00C8044D">
          <w:rPr>
            <w:rFonts w:ascii="微软雅黑" w:hAnsi="微软雅黑" w:cstheme="minorBidi" w:hint="eastAsia"/>
            <w:szCs w:val="22"/>
          </w:rPr>
          <w:delText>，</w:delText>
        </w:r>
      </w:del>
      <w:ins w:id="47" w:author="Zhipeng Li" w:date="2018-09-03T09:59:00Z">
        <w:r w:rsidR="00C8044D">
          <w:rPr>
            <w:rFonts w:ascii="微软雅黑" w:hAnsi="微软雅黑" w:cstheme="minorBidi" w:hint="eastAsia"/>
            <w:szCs w:val="22"/>
          </w:rPr>
          <w:t>、</w:t>
        </w:r>
      </w:ins>
      <w:r w:rsidRPr="004A2C25">
        <w:rPr>
          <w:rFonts w:ascii="微软雅黑" w:hAnsi="微软雅黑" w:cstheme="minorBidi" w:hint="eastAsia"/>
          <w:szCs w:val="22"/>
        </w:rPr>
        <w:t>但是不同的Version。 说明：在本地调试时会使用各子项目指定的版本号，但是合并成一个war，只能有一个版本号出现在最后的lib目录中。可能出现线下调试是正确的，发布到线上却出故障的问题。</w:t>
      </w:r>
    </w:p>
    <w:p w14:paraId="38845164" w14:textId="2B719CA3"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8. </w:t>
      </w:r>
      <w:r w:rsidR="00421EB0" w:rsidRPr="004A2C25">
        <w:rPr>
          <w:rFonts w:ascii="微软雅黑" w:hAnsi="微软雅黑" w:cstheme="minorBidi" w:hint="eastAsia"/>
          <w:szCs w:val="22"/>
        </w:rPr>
        <w:t>【建议】</w:t>
      </w:r>
      <w:r w:rsidRPr="004A2C25">
        <w:rPr>
          <w:rFonts w:ascii="微软雅黑" w:hAnsi="微软雅黑" w:cstheme="minorBidi" w:hint="eastAsia"/>
          <w:szCs w:val="22"/>
        </w:rPr>
        <w:t>所有pom文件中的依赖声明放在&lt;dependencies&gt;语句块中，所有版本放在&lt;dependencyManagement&gt;语句块中。说明：&lt;dependencyManagement&gt;里只是声明版本，并不实现引入，因此子项目需要显式的声明依赖，version和scope都读取自父pom。而&lt;dependencies&gt;所有声明在主pom的&lt;dependencies&gt;里的依赖都会自动引入，并默认被所有</w:t>
      </w:r>
      <w:r w:rsidRPr="004A2C25">
        <w:rPr>
          <w:rFonts w:ascii="微软雅黑" w:hAnsi="微软雅黑" w:cstheme="minorBidi" w:hint="eastAsia"/>
          <w:szCs w:val="22"/>
        </w:rPr>
        <w:lastRenderedPageBreak/>
        <w:t>的子项目继承。</w:t>
      </w:r>
    </w:p>
    <w:p w14:paraId="47333814" w14:textId="165F26A9"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9. </w:t>
      </w:r>
      <w:r w:rsidR="00421EB0" w:rsidRPr="004A2C25">
        <w:rPr>
          <w:rFonts w:ascii="微软雅黑" w:hAnsi="微软雅黑" w:cstheme="minorBidi" w:hint="eastAsia"/>
          <w:szCs w:val="22"/>
        </w:rPr>
        <w:t>【建议】</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库不要有配置项，最低限度不要再增加配置项。</w:t>
      </w:r>
    </w:p>
    <w:p w14:paraId="342B358A" w14:textId="1031CBB1"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10. 【参考】为避免应用</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库的依赖冲突问题，</w:t>
      </w:r>
      <w:r w:rsidR="00645D71" w:rsidRPr="004A2C25">
        <w:rPr>
          <w:rFonts w:ascii="微软雅黑" w:hAnsi="微软雅黑" w:cstheme="minorBidi" w:hint="eastAsia"/>
          <w:szCs w:val="22"/>
        </w:rPr>
        <w:t>依赖</w:t>
      </w:r>
      <w:r w:rsidRPr="004A2C25">
        <w:rPr>
          <w:rFonts w:ascii="微软雅黑" w:hAnsi="微软雅黑" w:cstheme="minorBidi" w:hint="eastAsia"/>
          <w:szCs w:val="22"/>
        </w:rPr>
        <w:t xml:space="preserve">库发布者应当遵循以下原则： </w:t>
      </w:r>
    </w:p>
    <w:p w14:paraId="55C5BDA8" w14:textId="5EBC0421" w:rsidR="00F96885"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1）精简可控原则。移除一切不必要的API和依赖，只包含 Service API、必要的领域模型对象、Utils类、常量、枚举等。如果依赖其它</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库，尽量是provided引入，让</w:t>
      </w:r>
      <w:r w:rsidR="00645D71" w:rsidRPr="004A2C25">
        <w:rPr>
          <w:rFonts w:ascii="微软雅黑" w:hAnsi="微软雅黑" w:cstheme="minorBidi" w:hint="eastAsia"/>
          <w:szCs w:val="22"/>
        </w:rPr>
        <w:t>依赖</w:t>
      </w:r>
      <w:r w:rsidRPr="004A2C25">
        <w:rPr>
          <w:rFonts w:ascii="微软雅黑" w:hAnsi="微软雅黑" w:cstheme="minorBidi" w:hint="eastAsia"/>
          <w:szCs w:val="22"/>
        </w:rPr>
        <w:t xml:space="preserve">库使用者去依赖具体版本号；无log具体实现，只依赖日志框架。 </w:t>
      </w:r>
    </w:p>
    <w:p w14:paraId="5833EC8C" w14:textId="4BACEAC7"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2）稳定可追溯原则。每个版本的变化应该被记录，</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库由谁维护，源码在哪里，都需要能方便查到。除非用户主动升级版本，否则公共</w:t>
      </w:r>
      <w:r w:rsidR="00645D71" w:rsidRPr="004A2C25">
        <w:rPr>
          <w:rFonts w:ascii="微软雅黑" w:hAnsi="微软雅黑" w:cstheme="minorBidi" w:hint="eastAsia"/>
          <w:szCs w:val="22"/>
        </w:rPr>
        <w:t>依赖</w:t>
      </w:r>
      <w:r w:rsidRPr="004A2C25">
        <w:rPr>
          <w:rFonts w:ascii="微软雅黑" w:hAnsi="微软雅黑" w:cstheme="minorBidi" w:hint="eastAsia"/>
          <w:szCs w:val="22"/>
        </w:rPr>
        <w:t>库的行为不应该发生变化。</w:t>
      </w:r>
    </w:p>
    <w:p w14:paraId="2175EE11" w14:textId="082BEFE9" w:rsidR="00EA7116" w:rsidRPr="004A2C25" w:rsidRDefault="00956D7B" w:rsidP="00EA7116">
      <w:pPr>
        <w:pStyle w:val="20"/>
        <w:rPr>
          <w:rFonts w:ascii="微软雅黑" w:hAnsi="微软雅黑"/>
        </w:rPr>
      </w:pPr>
      <w:bookmarkStart w:id="48" w:name="_Toc522392343"/>
      <w:r w:rsidRPr="004A2C25">
        <w:rPr>
          <w:rFonts w:ascii="微软雅黑" w:hAnsi="微软雅黑" w:hint="eastAsia"/>
        </w:rPr>
        <w:t>服务器</w:t>
      </w:r>
      <w:bookmarkEnd w:id="48"/>
    </w:p>
    <w:p w14:paraId="57536FDA" w14:textId="77777777" w:rsidR="00645D71"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1. </w:t>
      </w:r>
      <w:r w:rsidR="00421EB0" w:rsidRPr="004A2C25">
        <w:rPr>
          <w:rFonts w:ascii="微软雅黑" w:hAnsi="微软雅黑" w:cstheme="minorBidi" w:hint="eastAsia"/>
          <w:szCs w:val="22"/>
        </w:rPr>
        <w:t>【建议】</w:t>
      </w:r>
      <w:r w:rsidRPr="004A2C25">
        <w:rPr>
          <w:rFonts w:ascii="微软雅黑" w:hAnsi="微软雅黑" w:cstheme="minorBidi" w:hint="eastAsia"/>
          <w:szCs w:val="22"/>
        </w:rPr>
        <w:t>高并发服务器建议调小TCP协议的time_wait超时时间。</w:t>
      </w:r>
    </w:p>
    <w:p w14:paraId="057BCE6D" w14:textId="32E17FBB"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b/>
          <w:szCs w:val="22"/>
        </w:rPr>
        <w:t>正例</w:t>
      </w:r>
      <w:r w:rsidRPr="004A2C25">
        <w:rPr>
          <w:rFonts w:ascii="微软雅黑" w:hAnsi="微软雅黑" w:cstheme="minorBidi" w:hint="eastAsia"/>
          <w:szCs w:val="22"/>
        </w:rPr>
        <w:t>：</w:t>
      </w:r>
      <w:r w:rsidR="00645D71" w:rsidRPr="004A2C25">
        <w:rPr>
          <w:rFonts w:ascii="微软雅黑" w:hAnsi="微软雅黑" w:cstheme="minorBidi" w:hint="eastAsia"/>
          <w:szCs w:val="22"/>
        </w:rPr>
        <w:t xml:space="preserve"> </w:t>
      </w:r>
      <w:r w:rsidRPr="004A2C25">
        <w:rPr>
          <w:rFonts w:ascii="微软雅黑" w:hAnsi="微软雅黑" w:cstheme="minorBidi" w:hint="eastAsia"/>
          <w:szCs w:val="22"/>
        </w:rPr>
        <w:t>在linux服务器上请通过变更/etc/sysctl.conf文件去修改该缺省值（秒）： net.ipv4.tcp_fin_timeout = 30</w:t>
      </w:r>
      <w:r w:rsidR="00F96885" w:rsidRPr="004A2C25">
        <w:rPr>
          <w:rFonts w:ascii="微软雅黑" w:hAnsi="微软雅黑" w:cstheme="minorBidi" w:hint="eastAsia"/>
          <w:szCs w:val="22"/>
        </w:rPr>
        <w:t>。</w:t>
      </w:r>
    </w:p>
    <w:p w14:paraId="79AAEA29" w14:textId="657A1E2C"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2. </w:t>
      </w:r>
      <w:r w:rsidR="00421EB0" w:rsidRPr="004A2C25">
        <w:rPr>
          <w:rFonts w:ascii="微软雅黑" w:hAnsi="微软雅黑" w:cstheme="minorBidi" w:hint="eastAsia"/>
          <w:szCs w:val="22"/>
        </w:rPr>
        <w:t>【建议】</w:t>
      </w:r>
      <w:r w:rsidRPr="004A2C25">
        <w:rPr>
          <w:rFonts w:ascii="微软雅黑" w:hAnsi="微软雅黑" w:cstheme="minorBidi" w:hint="eastAsia"/>
          <w:szCs w:val="22"/>
        </w:rPr>
        <w:t>调大服务器所支持的最大文件句柄数（File Descriptor，简写为fd）。 说明：主流操作系统的设计是将TCP/UDP连接采用与文件一样的方式去管理，即一个连接对应于一个fd。主流的linux服务器默认所支持最大fd数量为1024，当并发连接数很大时很容易因为fd不足而出现“open too many files”错误，导致新的连接无法建立。 建议将linux服务器所支持的最大句柄数调高数倍（与服务器的内存数量相关）。</w:t>
      </w:r>
    </w:p>
    <w:p w14:paraId="2CE61A6F" w14:textId="0D267304"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lastRenderedPageBreak/>
        <w:t xml:space="preserve">3. </w:t>
      </w:r>
      <w:r w:rsidR="00421EB0" w:rsidRPr="004A2C25">
        <w:rPr>
          <w:rFonts w:ascii="微软雅黑" w:hAnsi="微软雅黑" w:cstheme="minorBidi" w:hint="eastAsia"/>
          <w:szCs w:val="22"/>
        </w:rPr>
        <w:t>【建议】</w:t>
      </w:r>
      <w:r w:rsidRPr="004A2C25">
        <w:rPr>
          <w:rFonts w:ascii="微软雅黑" w:hAnsi="微软雅黑" w:cstheme="minorBidi" w:hint="eastAsia"/>
          <w:szCs w:val="22"/>
        </w:rPr>
        <w:t>给JVM设置-XX:+HeapDumpOnOutOfMemoryError参数，让JVM碰到OOM场景时输出dump信息。 说明：OOM的发生是有概率的，甚至有规律地相隔数月才出现一例，出现时的现场信息对查错非常有价值。</w:t>
      </w:r>
    </w:p>
    <w:p w14:paraId="1290F1C3" w14:textId="6A33B0D7" w:rsidR="00956D7B" w:rsidRPr="004A2C25" w:rsidRDefault="00956D7B" w:rsidP="00956D7B">
      <w:pPr>
        <w:pStyle w:val="af"/>
        <w:rPr>
          <w:rFonts w:ascii="微软雅黑" w:hAnsi="微软雅黑" w:cstheme="minorBidi"/>
          <w:szCs w:val="22"/>
        </w:rPr>
      </w:pPr>
      <w:r w:rsidRPr="004A2C25">
        <w:rPr>
          <w:rFonts w:ascii="微软雅黑" w:hAnsi="微软雅黑" w:cstheme="minorBidi" w:hint="eastAsia"/>
          <w:szCs w:val="22"/>
        </w:rPr>
        <w:t xml:space="preserve">4. </w:t>
      </w:r>
      <w:r w:rsidR="00421EB0" w:rsidRPr="004A2C25">
        <w:rPr>
          <w:rFonts w:ascii="微软雅黑" w:hAnsi="微软雅黑" w:cstheme="minorBidi" w:hint="eastAsia"/>
          <w:szCs w:val="22"/>
        </w:rPr>
        <w:t>【建议】</w:t>
      </w:r>
      <w:r w:rsidRPr="004A2C25">
        <w:rPr>
          <w:rFonts w:ascii="微软雅黑" w:hAnsi="微软雅黑" w:cstheme="minorBidi" w:hint="eastAsia"/>
          <w:szCs w:val="22"/>
        </w:rPr>
        <w:t>在线上生产环境，JVM的Xms和Xmx设置一样大小的内存容量，避免在GC 后调整堆大小带来的压力。</w:t>
      </w:r>
    </w:p>
    <w:p w14:paraId="41E83061" w14:textId="742AC8E4" w:rsidR="00C86B8B" w:rsidRPr="004A2C25" w:rsidRDefault="00956D7B" w:rsidP="00956D7B">
      <w:pPr>
        <w:pStyle w:val="af"/>
        <w:rPr>
          <w:rFonts w:ascii="微软雅黑" w:hAnsi="微软雅黑"/>
        </w:rPr>
      </w:pPr>
      <w:r w:rsidRPr="004A2C25">
        <w:rPr>
          <w:rFonts w:ascii="微软雅黑" w:hAnsi="微软雅黑" w:cstheme="minorBidi" w:hint="eastAsia"/>
          <w:szCs w:val="22"/>
        </w:rPr>
        <w:t>5. 【参考】服务器内部重定向使用forward；外部重定向地址使用URL拼装工具类来生成，否则会带来URL维护不一致的问题和潜在的安全风险。</w:t>
      </w:r>
    </w:p>
    <w:p w14:paraId="1A90BBD8" w14:textId="70E1D695" w:rsidR="00A143F8" w:rsidRPr="004A2C25" w:rsidRDefault="003E4F30" w:rsidP="00F96885">
      <w:pPr>
        <w:pStyle w:val="1"/>
        <w:rPr>
          <w:rFonts w:ascii="微软雅黑" w:hAnsi="微软雅黑"/>
        </w:rPr>
      </w:pPr>
      <w:bookmarkStart w:id="49" w:name="_Toc522392344"/>
      <w:r w:rsidRPr="004A2C25">
        <w:rPr>
          <w:rFonts w:ascii="微软雅黑" w:hAnsi="微软雅黑" w:hint="eastAsia"/>
        </w:rPr>
        <w:t>编程规约</w:t>
      </w:r>
      <w:r w:rsidR="004A594F" w:rsidRPr="004A2C25">
        <w:rPr>
          <w:rFonts w:ascii="微软雅黑" w:hAnsi="微软雅黑" w:hint="eastAsia"/>
        </w:rPr>
        <w:t>（Java）</w:t>
      </w:r>
      <w:bookmarkEnd w:id="49"/>
    </w:p>
    <w:p w14:paraId="3865467F" w14:textId="2F8C2E1A" w:rsidR="009D6818" w:rsidRPr="004A2C25" w:rsidRDefault="009D6818" w:rsidP="00FD66D7">
      <w:pPr>
        <w:pStyle w:val="20"/>
        <w:rPr>
          <w:rFonts w:ascii="微软雅黑" w:hAnsi="微软雅黑"/>
        </w:rPr>
      </w:pPr>
      <w:bookmarkStart w:id="50" w:name="_Toc522392345"/>
      <w:bookmarkStart w:id="51" w:name="_Toc503187477"/>
      <w:r w:rsidRPr="004A2C25">
        <w:rPr>
          <w:rFonts w:ascii="微软雅黑" w:hAnsi="微软雅黑" w:hint="eastAsia"/>
        </w:rPr>
        <w:t>源文件结构</w:t>
      </w:r>
      <w:bookmarkEnd w:id="50"/>
    </w:p>
    <w:p w14:paraId="3CD0671D" w14:textId="453354B1" w:rsidR="009D6818" w:rsidRPr="004A2C25" w:rsidRDefault="009D6818" w:rsidP="009D6818">
      <w:pPr>
        <w:rPr>
          <w:rFonts w:ascii="微软雅黑" w:hAnsi="微软雅黑"/>
        </w:rPr>
      </w:pPr>
      <w:r w:rsidRPr="004A2C25">
        <w:rPr>
          <w:rFonts w:ascii="微软雅黑" w:hAnsi="微软雅黑" w:hint="eastAsia"/>
        </w:rPr>
        <w:t>一个源文件包含(按照顺序)：</w:t>
      </w:r>
    </w:p>
    <w:p w14:paraId="221094FC" w14:textId="77777777" w:rsidR="009D6818" w:rsidRPr="004A2C25" w:rsidRDefault="009D6818" w:rsidP="009D6818">
      <w:pPr>
        <w:rPr>
          <w:rFonts w:ascii="微软雅黑" w:hAnsi="微软雅黑"/>
        </w:rPr>
      </w:pPr>
      <w:r w:rsidRPr="004A2C25">
        <w:rPr>
          <w:rFonts w:ascii="微软雅黑" w:hAnsi="微软雅黑" w:hint="eastAsia"/>
        </w:rPr>
        <w:t>1. 许可证或版权信息(如有需要)</w:t>
      </w:r>
    </w:p>
    <w:p w14:paraId="71304C07" w14:textId="77777777" w:rsidR="009D6818" w:rsidRPr="004A2C25" w:rsidRDefault="009D6818" w:rsidP="009D6818">
      <w:pPr>
        <w:rPr>
          <w:rFonts w:ascii="微软雅黑" w:hAnsi="微软雅黑"/>
        </w:rPr>
      </w:pPr>
      <w:r w:rsidRPr="004A2C25">
        <w:rPr>
          <w:rFonts w:ascii="微软雅黑" w:hAnsi="微软雅黑" w:hint="eastAsia"/>
        </w:rPr>
        <w:t>2. package语句</w:t>
      </w:r>
    </w:p>
    <w:p w14:paraId="64E1A97E" w14:textId="77777777" w:rsidR="009D6818" w:rsidRPr="004A2C25" w:rsidRDefault="009D6818" w:rsidP="009D6818">
      <w:pPr>
        <w:rPr>
          <w:rFonts w:ascii="微软雅黑" w:hAnsi="微软雅黑"/>
        </w:rPr>
      </w:pPr>
      <w:r w:rsidRPr="004A2C25">
        <w:rPr>
          <w:rFonts w:ascii="微软雅黑" w:hAnsi="微软雅黑" w:hint="eastAsia"/>
        </w:rPr>
        <w:t>3. import语句</w:t>
      </w:r>
    </w:p>
    <w:p w14:paraId="403037D7" w14:textId="77777777" w:rsidR="009D6818" w:rsidRPr="004A2C25" w:rsidRDefault="009D6818" w:rsidP="009D6818">
      <w:pPr>
        <w:rPr>
          <w:rFonts w:ascii="微软雅黑" w:hAnsi="微软雅黑"/>
        </w:rPr>
      </w:pPr>
      <w:r w:rsidRPr="004A2C25">
        <w:rPr>
          <w:rFonts w:ascii="微软雅黑" w:hAnsi="微软雅黑" w:hint="eastAsia"/>
        </w:rPr>
        <w:t>4. 一个顶级类(只有一个)</w:t>
      </w:r>
    </w:p>
    <w:p w14:paraId="2FD16F8E" w14:textId="2DDCFDAC" w:rsidR="009D6818" w:rsidRPr="004A2C25" w:rsidRDefault="009D6818" w:rsidP="009D6818">
      <w:pPr>
        <w:rPr>
          <w:rFonts w:ascii="微软雅黑" w:hAnsi="微软雅黑"/>
        </w:rPr>
      </w:pPr>
      <w:r w:rsidRPr="004A2C25">
        <w:rPr>
          <w:rFonts w:ascii="微软雅黑" w:hAnsi="微软雅黑" w:hint="eastAsia"/>
        </w:rPr>
        <w:t>以上每个部分之间用一个空行隔开。</w:t>
      </w:r>
    </w:p>
    <w:p w14:paraId="11FC8056" w14:textId="48B02A2B" w:rsidR="00867434" w:rsidRPr="004A2C25" w:rsidRDefault="00867434" w:rsidP="000336E8">
      <w:pPr>
        <w:pStyle w:val="Default"/>
        <w:ind w:firstLine="420"/>
        <w:rPr>
          <w:rFonts w:ascii="微软雅黑" w:eastAsia="微软雅黑" w:hAnsi="微软雅黑"/>
        </w:rPr>
      </w:pPr>
      <w:r w:rsidRPr="004A2C25">
        <w:rPr>
          <w:rFonts w:ascii="微软雅黑" w:eastAsia="微软雅黑" w:hAnsi="微软雅黑" w:hint="eastAsia"/>
        </w:rPr>
        <w:t>1. 【军规】许可证或版权信息应当被放在文件最前面。</w:t>
      </w:r>
    </w:p>
    <w:p w14:paraId="331E8A84" w14:textId="662F1C98" w:rsidR="00867434" w:rsidRPr="004A2C25" w:rsidRDefault="000336E8" w:rsidP="000336E8">
      <w:pPr>
        <w:pStyle w:val="Default"/>
        <w:ind w:firstLine="420"/>
        <w:rPr>
          <w:rFonts w:ascii="微软雅黑" w:eastAsia="微软雅黑" w:hAnsi="微软雅黑"/>
        </w:rPr>
      </w:pPr>
      <w:r w:rsidRPr="004A2C25">
        <w:rPr>
          <w:rFonts w:ascii="微软雅黑" w:eastAsia="微软雅黑" w:hAnsi="微软雅黑" w:hint="eastAsia"/>
        </w:rPr>
        <w:t>2</w:t>
      </w:r>
      <w:r w:rsidR="00867434" w:rsidRPr="004A2C25">
        <w:rPr>
          <w:rFonts w:ascii="微软雅黑" w:eastAsia="微软雅黑" w:hAnsi="微软雅黑" w:hint="eastAsia"/>
        </w:rPr>
        <w:t>. 【军规】package语句不换行，列限制并不适用于package语句。</w:t>
      </w:r>
    </w:p>
    <w:p w14:paraId="5BAC86C5" w14:textId="5434D999" w:rsidR="00B86953" w:rsidRPr="004A2C25" w:rsidRDefault="00B86953" w:rsidP="000336E8">
      <w:pPr>
        <w:pStyle w:val="Default"/>
        <w:ind w:firstLine="420"/>
        <w:rPr>
          <w:rFonts w:ascii="微软雅黑" w:eastAsia="微软雅黑" w:hAnsi="微软雅黑"/>
        </w:rPr>
      </w:pPr>
      <w:r w:rsidRPr="004A2C25">
        <w:rPr>
          <w:rFonts w:ascii="微软雅黑" w:eastAsia="微软雅黑" w:hAnsi="微软雅黑" w:hint="eastAsia"/>
        </w:rPr>
        <w:t>示例：com.chinacustom.infocenter.</w:t>
      </w:r>
      <w:r w:rsidR="00EB7F0E" w:rsidRPr="004A2C25">
        <w:rPr>
          <w:rFonts w:ascii="微软雅黑" w:eastAsia="微软雅黑" w:hAnsi="微软雅黑" w:hint="eastAsia"/>
        </w:rPr>
        <w:t>（折行）</w:t>
      </w:r>
    </w:p>
    <w:p w14:paraId="03E8259F" w14:textId="12F904C9" w:rsidR="00B86953" w:rsidRPr="004A2C25" w:rsidRDefault="00B86953" w:rsidP="000336E8">
      <w:pPr>
        <w:pStyle w:val="Default"/>
        <w:ind w:firstLine="420"/>
        <w:rPr>
          <w:rFonts w:ascii="微软雅黑" w:eastAsia="微软雅黑" w:hAnsi="微软雅黑"/>
        </w:rPr>
      </w:pPr>
      <w:r w:rsidRPr="004A2C25">
        <w:rPr>
          <w:rFonts w:ascii="微软雅黑" w:eastAsia="微软雅黑" w:hAnsi="微软雅黑" w:hint="eastAsia"/>
        </w:rPr>
        <w:tab/>
      </w:r>
      <w:r w:rsidRPr="004A2C25">
        <w:rPr>
          <w:rFonts w:ascii="微软雅黑" w:eastAsia="微软雅黑" w:hAnsi="微软雅黑" w:hint="eastAsia"/>
        </w:rPr>
        <w:tab/>
        <w:t>tongguan2.connection.json</w:t>
      </w:r>
    </w:p>
    <w:p w14:paraId="50422498" w14:textId="77777777" w:rsidR="00B86953" w:rsidRPr="004A2C25" w:rsidRDefault="000336E8" w:rsidP="00B86953">
      <w:pPr>
        <w:pStyle w:val="Default"/>
        <w:ind w:firstLine="420"/>
        <w:rPr>
          <w:rFonts w:ascii="微软雅黑" w:eastAsia="微软雅黑" w:hAnsi="微软雅黑"/>
        </w:rPr>
      </w:pPr>
      <w:r w:rsidRPr="004A2C25">
        <w:rPr>
          <w:rFonts w:ascii="微软雅黑" w:eastAsia="微软雅黑" w:hAnsi="微软雅黑" w:hint="eastAsia"/>
        </w:rPr>
        <w:t>3</w:t>
      </w:r>
      <w:r w:rsidR="00867434" w:rsidRPr="004A2C25">
        <w:rPr>
          <w:rFonts w:ascii="微软雅黑" w:eastAsia="微软雅黑" w:hAnsi="微软雅黑" w:hint="eastAsia"/>
        </w:rPr>
        <w:t>. 【军规】import</w:t>
      </w:r>
      <w:r w:rsidR="00B86953" w:rsidRPr="004A2C25">
        <w:rPr>
          <w:rFonts w:ascii="微软雅黑" w:eastAsia="微软雅黑" w:hAnsi="微软雅黑" w:hint="eastAsia"/>
        </w:rPr>
        <w:t>不要使用通配符，</w:t>
      </w:r>
      <w:r w:rsidR="00867434" w:rsidRPr="004A2C25">
        <w:rPr>
          <w:rFonts w:ascii="微软雅黑" w:eastAsia="微软雅黑" w:hAnsi="微软雅黑" w:hint="eastAsia"/>
        </w:rPr>
        <w:t xml:space="preserve">不要出现类似这样的import语句： </w:t>
      </w:r>
    </w:p>
    <w:p w14:paraId="35B4B735" w14:textId="0F6E4923" w:rsidR="00867434" w:rsidRPr="004A2C25" w:rsidRDefault="00B86953" w:rsidP="00B86953">
      <w:pPr>
        <w:pStyle w:val="Default"/>
        <w:tabs>
          <w:tab w:val="left" w:pos="5133"/>
        </w:tabs>
        <w:ind w:firstLine="420"/>
        <w:rPr>
          <w:rFonts w:ascii="微软雅黑" w:eastAsia="微软雅黑" w:hAnsi="微软雅黑"/>
        </w:rPr>
      </w:pPr>
      <w:r w:rsidRPr="004A2C25">
        <w:rPr>
          <w:rFonts w:ascii="微软雅黑" w:eastAsia="微软雅黑" w:hAnsi="微软雅黑" w:hint="eastAsia"/>
        </w:rPr>
        <w:lastRenderedPageBreak/>
        <w:t xml:space="preserve">示例： </w:t>
      </w:r>
      <w:r w:rsidR="00867434" w:rsidRPr="004A2C25">
        <w:rPr>
          <w:rFonts w:ascii="微软雅黑" w:eastAsia="微软雅黑" w:hAnsi="微软雅黑" w:hint="eastAsia"/>
        </w:rPr>
        <w:t>import java.util.*;。</w:t>
      </w:r>
      <w:r w:rsidRPr="004A2C25">
        <w:rPr>
          <w:rFonts w:ascii="微软雅黑" w:eastAsia="微软雅黑" w:hAnsi="微软雅黑"/>
        </w:rPr>
        <w:tab/>
      </w:r>
    </w:p>
    <w:p w14:paraId="631118F6" w14:textId="2F2C49E1" w:rsidR="00867434" w:rsidRPr="004A2C25" w:rsidRDefault="000336E8" w:rsidP="000336E8">
      <w:pPr>
        <w:pStyle w:val="Default"/>
        <w:ind w:firstLine="420"/>
        <w:rPr>
          <w:rFonts w:ascii="微软雅黑" w:eastAsia="微软雅黑" w:hAnsi="微软雅黑"/>
        </w:rPr>
      </w:pPr>
      <w:r w:rsidRPr="004A2C25">
        <w:rPr>
          <w:rFonts w:ascii="微软雅黑" w:eastAsia="微软雅黑" w:hAnsi="微软雅黑" w:hint="eastAsia"/>
        </w:rPr>
        <w:t>4</w:t>
      </w:r>
      <w:r w:rsidR="00867434" w:rsidRPr="004A2C25">
        <w:rPr>
          <w:rFonts w:ascii="微软雅黑" w:eastAsia="微软雅黑" w:hAnsi="微软雅黑" w:hint="eastAsia"/>
        </w:rPr>
        <w:t>. 【军规】</w:t>
      </w:r>
      <w:r w:rsidRPr="004A2C25">
        <w:rPr>
          <w:rFonts w:ascii="微软雅黑" w:eastAsia="微软雅黑" w:hAnsi="微软雅黑" w:hint="eastAsia"/>
        </w:rPr>
        <w:t>import语句不换行，列限制并不适用于import语句。(每个import语句独立成行)</w:t>
      </w:r>
      <w:r w:rsidR="002A6D0C" w:rsidRPr="004A2C25">
        <w:rPr>
          <w:rFonts w:ascii="微软雅黑" w:eastAsia="微软雅黑" w:hAnsi="微软雅黑" w:hint="eastAsia"/>
        </w:rPr>
        <w:t>。</w:t>
      </w:r>
    </w:p>
    <w:p w14:paraId="2255318A" w14:textId="751A3EC6" w:rsidR="002A6D0C" w:rsidRPr="004A2C25" w:rsidRDefault="002A6D0C" w:rsidP="002A6D0C">
      <w:pPr>
        <w:pStyle w:val="Default"/>
        <w:ind w:firstLine="420"/>
        <w:rPr>
          <w:rFonts w:ascii="微软雅黑" w:eastAsia="微软雅黑" w:hAnsi="微软雅黑"/>
        </w:rPr>
      </w:pPr>
      <w:r w:rsidRPr="004A2C25">
        <w:rPr>
          <w:rFonts w:ascii="微软雅黑" w:eastAsia="微软雅黑" w:hAnsi="微软雅黑" w:hint="eastAsia"/>
        </w:rPr>
        <w:t>5. 【军规】import</w:t>
      </w:r>
      <w:r w:rsidR="008C51A0" w:rsidRPr="004A2C25">
        <w:rPr>
          <w:rFonts w:ascii="微软雅黑" w:eastAsia="微软雅黑" w:hAnsi="微软雅黑" w:hint="eastAsia"/>
        </w:rPr>
        <w:t>语句可分为以下几组，按照这个顺序，每组由一个空行分隔</w:t>
      </w:r>
    </w:p>
    <w:p w14:paraId="7FA842DE" w14:textId="603C2DF6" w:rsidR="008C51A0" w:rsidRPr="004A2C25" w:rsidRDefault="008C51A0" w:rsidP="002A6D0C">
      <w:pPr>
        <w:pStyle w:val="Default"/>
        <w:ind w:firstLine="420"/>
        <w:rPr>
          <w:rFonts w:ascii="微软雅黑" w:eastAsia="微软雅黑" w:hAnsi="微软雅黑"/>
        </w:rPr>
      </w:pPr>
      <w:r w:rsidRPr="004A2C25">
        <w:rPr>
          <w:rFonts w:ascii="微软雅黑" w:eastAsia="微软雅黑" w:hAnsi="微软雅黑" w:hint="eastAsia"/>
        </w:rPr>
        <w:t>示例：</w:t>
      </w:r>
    </w:p>
    <w:p w14:paraId="395A31FB" w14:textId="1185222D" w:rsidR="002A6D0C" w:rsidRPr="004A2C25" w:rsidRDefault="002A6D0C" w:rsidP="002A6D0C">
      <w:pPr>
        <w:pStyle w:val="Default"/>
        <w:ind w:firstLine="420"/>
        <w:rPr>
          <w:rFonts w:ascii="微软雅黑" w:eastAsia="微软雅黑" w:hAnsi="微软雅黑"/>
        </w:rPr>
      </w:pPr>
      <w:r w:rsidRPr="004A2C25">
        <w:rPr>
          <w:rFonts w:ascii="微软雅黑" w:eastAsia="微软雅黑" w:hAnsi="微软雅黑" w:hint="eastAsia"/>
        </w:rPr>
        <w:t>1)所有的静态导入独立成组</w:t>
      </w:r>
    </w:p>
    <w:p w14:paraId="543C4286" w14:textId="76BA2593" w:rsidR="002A6D0C" w:rsidRDefault="002A6D0C" w:rsidP="002A6D0C">
      <w:pPr>
        <w:pStyle w:val="Default"/>
        <w:ind w:firstLine="420"/>
        <w:rPr>
          <w:ins w:id="52" w:author="Zhipeng Li" w:date="2018-09-03T10:01:00Z"/>
          <w:rFonts w:ascii="微软雅黑" w:eastAsia="微软雅黑" w:hAnsi="微软雅黑"/>
        </w:rPr>
      </w:pPr>
      <w:commentRangeStart w:id="53"/>
      <w:r w:rsidRPr="004A2C25">
        <w:rPr>
          <w:rFonts w:ascii="微软雅黑" w:eastAsia="微软雅黑" w:hAnsi="微软雅黑" w:hint="eastAsia"/>
        </w:rPr>
        <w:t>2)</w:t>
      </w:r>
      <w:ins w:id="54" w:author="Zhipeng Li" w:date="2018-09-03T10:01:00Z">
        <w:r w:rsidR="00C8044D">
          <w:rPr>
            <w:rFonts w:ascii="微软雅黑" w:eastAsia="微软雅黑" w:hAnsi="微软雅黑"/>
          </w:rPr>
          <w:t>cn.gov.customs</w:t>
        </w:r>
      </w:ins>
      <w:del w:id="55" w:author="Zhipeng Li" w:date="2018-09-03T10:01:00Z">
        <w:r w:rsidRPr="004A2C25" w:rsidDel="00C8044D">
          <w:rPr>
            <w:rFonts w:ascii="微软雅黑" w:eastAsia="微软雅黑" w:hAnsi="微软雅黑" w:hint="eastAsia"/>
          </w:rPr>
          <w:delText>com.google</w:delText>
        </w:r>
      </w:del>
      <w:r w:rsidRPr="004A2C25">
        <w:rPr>
          <w:rFonts w:ascii="微软雅黑" w:eastAsia="微软雅黑" w:hAnsi="微软雅黑" w:hint="eastAsia"/>
        </w:rPr>
        <w:t xml:space="preserve"> imports(仅当这个源文件是在 </w:t>
      </w:r>
      <w:ins w:id="56" w:author="Zhipeng Li" w:date="2018-09-03T10:01:00Z">
        <w:r w:rsidR="00C8044D">
          <w:rPr>
            <w:rFonts w:ascii="微软雅黑" w:eastAsia="微软雅黑" w:hAnsi="微软雅黑"/>
          </w:rPr>
          <w:t>cn.gov.customs</w:t>
        </w:r>
      </w:ins>
      <w:del w:id="57" w:author="Zhipeng Li" w:date="2018-09-03T10:01:00Z">
        <w:r w:rsidRPr="004A2C25" w:rsidDel="00C8044D">
          <w:rPr>
            <w:rFonts w:ascii="微软雅黑" w:eastAsia="微软雅黑" w:hAnsi="微软雅黑" w:hint="eastAsia"/>
          </w:rPr>
          <w:delText>com.google</w:delText>
        </w:r>
      </w:del>
      <w:r w:rsidRPr="004A2C25">
        <w:rPr>
          <w:rFonts w:ascii="微软雅黑" w:eastAsia="微软雅黑" w:hAnsi="微软雅黑" w:hint="eastAsia"/>
        </w:rPr>
        <w:t xml:space="preserve"> 包下)</w:t>
      </w:r>
      <w:commentRangeEnd w:id="53"/>
      <w:r w:rsidR="00C8044D">
        <w:rPr>
          <w:rStyle w:val="af2"/>
          <w:rFonts w:asciiTheme="minorHAnsi" w:eastAsia="微软雅黑" w:hAnsiTheme="minorHAnsi" w:cstheme="minorBidi"/>
          <w:color w:val="auto"/>
          <w:kern w:val="2"/>
          <w:szCs w:val="22"/>
        </w:rPr>
        <w:commentReference w:id="53"/>
      </w:r>
    </w:p>
    <w:p w14:paraId="313E9456" w14:textId="51963BE9" w:rsidR="00C8044D" w:rsidRPr="004A2C25" w:rsidRDefault="00C8044D" w:rsidP="002A6D0C">
      <w:pPr>
        <w:pStyle w:val="Default"/>
        <w:ind w:firstLine="420"/>
        <w:rPr>
          <w:rFonts w:ascii="微软雅黑" w:eastAsia="微软雅黑" w:hAnsi="微软雅黑"/>
        </w:rPr>
      </w:pPr>
      <w:ins w:id="58" w:author="Zhipeng Li" w:date="2018-09-03T10:01:00Z">
        <w:r>
          <w:rPr>
            <w:rFonts w:ascii="微软雅黑" w:eastAsia="微软雅黑" w:hAnsi="微软雅黑"/>
          </w:rPr>
          <w:t>cn.gov.customs</w:t>
        </w:r>
      </w:ins>
    </w:p>
    <w:p w14:paraId="26D0EE71" w14:textId="39032A46" w:rsidR="002A6D0C" w:rsidRPr="004A2C25" w:rsidRDefault="002A6D0C" w:rsidP="002A6D0C">
      <w:pPr>
        <w:pStyle w:val="Default"/>
        <w:ind w:firstLine="420"/>
        <w:rPr>
          <w:rFonts w:ascii="微软雅黑" w:eastAsia="微软雅黑" w:hAnsi="微软雅黑"/>
        </w:rPr>
      </w:pPr>
      <w:r w:rsidRPr="004A2C25">
        <w:rPr>
          <w:rFonts w:ascii="微软雅黑" w:eastAsia="微软雅黑" w:hAnsi="微软雅黑" w:hint="eastAsia"/>
        </w:rPr>
        <w:t>3)第三方的包。每个顶级包为一组，字典序。例如：android, com, junit, org, sun</w:t>
      </w:r>
    </w:p>
    <w:p w14:paraId="511AFCCD" w14:textId="34156E38" w:rsidR="002A6D0C" w:rsidRPr="004A2C25" w:rsidRDefault="002A6D0C" w:rsidP="002A6D0C">
      <w:pPr>
        <w:pStyle w:val="Default"/>
        <w:ind w:firstLine="420"/>
        <w:rPr>
          <w:rFonts w:ascii="微软雅黑" w:eastAsia="微软雅黑" w:hAnsi="微软雅黑"/>
        </w:rPr>
      </w:pPr>
      <w:r w:rsidRPr="004A2C25">
        <w:rPr>
          <w:rFonts w:ascii="微软雅黑" w:eastAsia="微软雅黑" w:hAnsi="微软雅黑" w:hint="eastAsia"/>
        </w:rPr>
        <w:t>组内不空行，按字典序排列。</w:t>
      </w:r>
    </w:p>
    <w:p w14:paraId="00D04585" w14:textId="40DD90F6" w:rsidR="002A6D0C" w:rsidRPr="004A2C25" w:rsidRDefault="002A6D0C" w:rsidP="002A6D0C">
      <w:pPr>
        <w:pStyle w:val="Default"/>
        <w:ind w:firstLine="420"/>
        <w:rPr>
          <w:rFonts w:ascii="微软雅黑" w:eastAsia="微软雅黑" w:hAnsi="微软雅黑"/>
        </w:rPr>
      </w:pPr>
      <w:r w:rsidRPr="004A2C25">
        <w:rPr>
          <w:rFonts w:ascii="微软雅黑" w:eastAsia="微软雅黑" w:hAnsi="微软雅黑" w:hint="eastAsia"/>
        </w:rPr>
        <w:t>6. 【军规】只有一个顶级类声明</w:t>
      </w:r>
      <w:r w:rsidRPr="004A2C25">
        <w:rPr>
          <w:rFonts w:ascii="微软雅黑" w:eastAsia="微软雅黑" w:hAnsi="微软雅黑"/>
        </w:rPr>
        <w:t>,</w:t>
      </w:r>
      <w:r w:rsidRPr="004A2C25">
        <w:rPr>
          <w:rFonts w:ascii="微软雅黑" w:eastAsia="微软雅黑" w:hAnsi="微软雅黑" w:hint="eastAsia"/>
        </w:rPr>
        <w:t>每个顶级类都在一个与它同名的源文件中(当然，还包含 .java 后缀)。</w:t>
      </w:r>
    </w:p>
    <w:p w14:paraId="204E4B42" w14:textId="0C52FE7E" w:rsidR="009D6818" w:rsidRPr="004A2C25" w:rsidRDefault="009D6818" w:rsidP="00FD66D7">
      <w:pPr>
        <w:pStyle w:val="20"/>
        <w:rPr>
          <w:rFonts w:ascii="微软雅黑" w:hAnsi="微软雅黑"/>
        </w:rPr>
      </w:pPr>
      <w:bookmarkStart w:id="59" w:name="_Toc522392346"/>
      <w:r w:rsidRPr="004A2C25">
        <w:rPr>
          <w:rFonts w:ascii="微软雅黑" w:hAnsi="微软雅黑" w:hint="eastAsia"/>
        </w:rPr>
        <w:t>命名风格</w:t>
      </w:r>
      <w:bookmarkEnd w:id="59"/>
    </w:p>
    <w:p w14:paraId="76A9E3A3" w14:textId="77777777" w:rsidR="009D6818" w:rsidRPr="004A2C25" w:rsidRDefault="009D6818" w:rsidP="006652BF">
      <w:pPr>
        <w:pStyle w:val="Default"/>
        <w:ind w:firstLine="420"/>
        <w:rPr>
          <w:rFonts w:ascii="微软雅黑" w:eastAsia="微软雅黑" w:hAnsi="微软雅黑"/>
        </w:rPr>
      </w:pPr>
      <w:bookmarkStart w:id="60" w:name="_Hlk514690593"/>
      <w:r w:rsidRPr="004A2C25">
        <w:rPr>
          <w:rFonts w:ascii="微软雅黑" w:eastAsia="微软雅黑" w:hAnsi="微软雅黑" w:hint="eastAsia"/>
        </w:rPr>
        <w:t xml:space="preserve">1. 【军规】代码中的命名均不能以下划线或美元符号开始，也不能以下划线或美元符号结束。 </w:t>
      </w:r>
    </w:p>
    <w:bookmarkEnd w:id="60"/>
    <w:p w14:paraId="6E8EDB0C" w14:textId="77777777" w:rsidR="009D6818" w:rsidRPr="004A2C25" w:rsidRDefault="009D6818" w:rsidP="006652BF">
      <w:pPr>
        <w:pStyle w:val="Default"/>
        <w:ind w:firstLine="420"/>
        <w:rPr>
          <w:rFonts w:ascii="微软雅黑" w:eastAsia="微软雅黑" w:hAnsi="微软雅黑" w:cs="Fira Mono"/>
        </w:rPr>
      </w:pPr>
      <w:r w:rsidRPr="004A2C25">
        <w:rPr>
          <w:rFonts w:ascii="微软雅黑" w:eastAsia="微软雅黑" w:hAnsi="微软雅黑" w:hint="eastAsia"/>
          <w:b/>
        </w:rPr>
        <w:t>反例</w:t>
      </w:r>
      <w:r w:rsidRPr="004A2C25">
        <w:rPr>
          <w:rFonts w:ascii="微软雅黑" w:eastAsia="微软雅黑" w:hAnsi="微软雅黑" w:hint="eastAsia"/>
        </w:rPr>
        <w:t>： _name / __name / $Object</w:t>
      </w:r>
      <w:r w:rsidRPr="004A2C25">
        <w:rPr>
          <w:rFonts w:ascii="微软雅黑" w:eastAsia="微软雅黑" w:hAnsi="微软雅黑" w:cs="Fira Mono"/>
          <w:sz w:val="21"/>
          <w:szCs w:val="21"/>
        </w:rPr>
        <w:t>/name_/name$/Object$</w:t>
      </w:r>
    </w:p>
    <w:p w14:paraId="79765EDB" w14:textId="77777777" w:rsidR="009D6818" w:rsidRPr="004A2C25" w:rsidRDefault="009D6818" w:rsidP="00F96885">
      <w:pPr>
        <w:ind w:firstLine="420"/>
        <w:rPr>
          <w:rFonts w:ascii="微软雅黑" w:hAnsi="微软雅黑"/>
        </w:rPr>
      </w:pPr>
      <w:r w:rsidRPr="004A2C25">
        <w:rPr>
          <w:rFonts w:ascii="微软雅黑" w:hAnsi="微软雅黑" w:hint="eastAsia"/>
        </w:rPr>
        <w:t>2. 【军规】代码中的命名严禁使用拼音与英文混合的方式，更不允许直接使用中文的方式。 说明：正确的英文拼写和语法可以让阅读者易于理解，避免歧</w:t>
      </w:r>
      <w:r w:rsidRPr="004A2C25">
        <w:rPr>
          <w:rFonts w:ascii="微软雅黑" w:hAnsi="微软雅黑" w:hint="eastAsia"/>
        </w:rPr>
        <w:lastRenderedPageBreak/>
        <w:t>义。注意，即使纯拼音命名方式也要避免采用。</w:t>
      </w:r>
    </w:p>
    <w:p w14:paraId="4D21EF5E" w14:textId="77777777" w:rsidR="009D6818" w:rsidRPr="004A2C25" w:rsidRDefault="009D6818" w:rsidP="00DF2A48">
      <w:pPr>
        <w:rPr>
          <w:rFonts w:ascii="微软雅黑" w:hAnsi="微软雅黑"/>
        </w:rPr>
      </w:pPr>
      <w:r w:rsidRPr="004A2C25">
        <w:rPr>
          <w:rFonts w:ascii="微软雅黑" w:hAnsi="微软雅黑" w:hint="eastAsia"/>
        </w:rPr>
        <w:t>正例：huawei/ shenzhen/ beijing等国际通用的名称，可视同英文。 反例：DaZhePromotion [打折] / getPingfenByName() [评分] / int 某变量 = 3</w:t>
      </w:r>
    </w:p>
    <w:p w14:paraId="29E8D413" w14:textId="77777777" w:rsidR="009D6818" w:rsidRPr="004A2C25" w:rsidRDefault="009D6818" w:rsidP="00F96885">
      <w:pPr>
        <w:ind w:firstLine="420"/>
        <w:rPr>
          <w:rFonts w:ascii="微软雅黑" w:hAnsi="微软雅黑"/>
        </w:rPr>
      </w:pPr>
      <w:r w:rsidRPr="004A2C25">
        <w:rPr>
          <w:rFonts w:ascii="微软雅黑" w:hAnsi="微软雅黑" w:hint="eastAsia"/>
        </w:rPr>
        <w:t>3. 【军规】类名使用UpperCamelCase风格，必须遵从驼峰形式，但以下情形例外：DO / BO / DTO / VO / AO</w:t>
      </w:r>
    </w:p>
    <w:p w14:paraId="641C9818" w14:textId="77777777" w:rsidR="009D6818" w:rsidRPr="004A2C25" w:rsidRDefault="009D6818" w:rsidP="00F96885">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 xml:space="preserve">：MarcoPolo / UserDO / XmlService / TcpUdpDeal / TaPromotion </w:t>
      </w:r>
    </w:p>
    <w:p w14:paraId="3803BD97" w14:textId="77777777" w:rsidR="009D6818" w:rsidRPr="004A2C25" w:rsidRDefault="009D6818" w:rsidP="00F96885">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：macroPolo / UserDo / XMLService / TCPUDPDeal / TAPromotion</w:t>
      </w:r>
    </w:p>
    <w:p w14:paraId="028D20C7"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4. 【军规】方法名、参数名、成员变量、局部变量都统一使用lowerCamelCase风格，必须遵从驼峰形式。 </w:t>
      </w:r>
    </w:p>
    <w:p w14:paraId="7B2F1A60" w14:textId="77777777" w:rsidR="009D6818" w:rsidRPr="004A2C25" w:rsidRDefault="009D6818" w:rsidP="00F96885">
      <w:pPr>
        <w:ind w:firstLine="420"/>
        <w:rPr>
          <w:rFonts w:ascii="微软雅黑" w:hAnsi="微软雅黑"/>
        </w:rPr>
      </w:pPr>
      <w:r w:rsidRPr="004A2C25">
        <w:rPr>
          <w:rFonts w:ascii="微软雅黑" w:hAnsi="微软雅黑" w:hint="eastAsia"/>
        </w:rPr>
        <w:t>正例： localValue / getHttpMessage() / inputUserId</w:t>
      </w:r>
    </w:p>
    <w:p w14:paraId="5913DBE6"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5. 【军规】常量命名全部大写，单词间用下划线隔开，力求语义表达完整清楚。 </w:t>
      </w:r>
    </w:p>
    <w:p w14:paraId="69E7DD3F" w14:textId="77777777" w:rsidR="009D6818" w:rsidRPr="004A2C25" w:rsidRDefault="009D6818" w:rsidP="00F96885">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 xml:space="preserve">：MAX_STOCK_COUNT </w:t>
      </w:r>
      <w:r w:rsidRPr="004A2C25">
        <w:rPr>
          <w:rFonts w:ascii="微软雅黑" w:hAnsi="微软雅黑" w:hint="eastAsia"/>
          <w:b/>
        </w:rPr>
        <w:t>反例</w:t>
      </w:r>
      <w:r w:rsidRPr="004A2C25">
        <w:rPr>
          <w:rFonts w:ascii="微软雅黑" w:hAnsi="微软雅黑" w:hint="eastAsia"/>
        </w:rPr>
        <w:t>：MAX_COUNT</w:t>
      </w:r>
    </w:p>
    <w:p w14:paraId="7F1F99CB" w14:textId="5A7BF0CC" w:rsidR="009D6818" w:rsidRPr="004A2C25" w:rsidRDefault="009D6818" w:rsidP="00F96885">
      <w:pPr>
        <w:ind w:firstLine="420"/>
        <w:rPr>
          <w:rFonts w:ascii="微软雅黑" w:hAnsi="微软雅黑"/>
        </w:rPr>
      </w:pPr>
      <w:r w:rsidRPr="004A2C25">
        <w:rPr>
          <w:rFonts w:ascii="微软雅黑" w:hAnsi="微软雅黑" w:hint="eastAsia"/>
        </w:rPr>
        <w:t>6. 【军规】抽象类命名使用Abstract或Base开头；异常类命名使用Exception结尾；测试类命名以它要测试的类的名称开始，以Test</w:t>
      </w:r>
      <w:ins w:id="61" w:author="Zhipeng Li" w:date="2018-09-03T10:11:00Z">
        <w:r w:rsidR="003F6AA0">
          <w:rPr>
            <w:rFonts w:ascii="微软雅黑" w:hAnsi="微软雅黑"/>
          </w:rPr>
          <w:t>s</w:t>
        </w:r>
      </w:ins>
      <w:r w:rsidRPr="004A2C25">
        <w:rPr>
          <w:rFonts w:ascii="微软雅黑" w:hAnsi="微软雅黑" w:hint="eastAsia"/>
        </w:rPr>
        <w:t>结尾。</w:t>
      </w:r>
    </w:p>
    <w:p w14:paraId="7A5BEDC3"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7. 【军规】中括号是数组类型的一部分，数组定义如下：String[] args; </w:t>
      </w:r>
    </w:p>
    <w:p w14:paraId="33BD5D22" w14:textId="77777777" w:rsidR="009D6818" w:rsidRPr="004A2C25" w:rsidRDefault="009D6818" w:rsidP="00F96885">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：使用String args[]的方式来定义。</w:t>
      </w:r>
    </w:p>
    <w:p w14:paraId="02AAAE9B"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8. 【军规】POJO类中布尔类型的变量，都不要加is，否则部分框架解析会引起序列化错误。 </w:t>
      </w:r>
    </w:p>
    <w:p w14:paraId="68F92E32" w14:textId="77777777" w:rsidR="009D6818" w:rsidRPr="004A2C25" w:rsidRDefault="009D6818" w:rsidP="00F96885">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：定义为基本数据类型Boolean isDeleted；的属性，它的方法也是isDeleted()，RPC框架在反向解析的时候，“以为”对应的属性名称是deleted，导致属性获取不到，进而抛出异常。</w:t>
      </w:r>
    </w:p>
    <w:p w14:paraId="3A6E35B8" w14:textId="77777777" w:rsidR="009D6818" w:rsidRPr="004A2C25" w:rsidRDefault="009D6818" w:rsidP="00F96885">
      <w:pPr>
        <w:ind w:firstLine="420"/>
        <w:rPr>
          <w:rFonts w:ascii="微软雅黑" w:hAnsi="微软雅黑"/>
        </w:rPr>
      </w:pPr>
      <w:r w:rsidRPr="004A2C25">
        <w:rPr>
          <w:rFonts w:ascii="微软雅黑" w:hAnsi="微软雅黑" w:hint="eastAsia"/>
        </w:rPr>
        <w:lastRenderedPageBreak/>
        <w:t xml:space="preserve">9. 【军规】包名统一使用小写，点分隔符之间有且仅有一个自然语义的英语单词。包名统一使用单数形式，但是类名如果有复数含义，类名可以使用复数形式。 </w:t>
      </w:r>
    </w:p>
    <w:p w14:paraId="310FA07F" w14:textId="77777777" w:rsidR="009D6818" w:rsidRPr="004A2C25" w:rsidRDefault="009D6818" w:rsidP="00F96885">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 应用工具类包名为com.company.open.util、类名为MessageUtils（此规则参考spring的框架结构）</w:t>
      </w:r>
    </w:p>
    <w:p w14:paraId="3F8CFB02"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10. 【军规】杜绝完全不规范的缩写，避免望文不知义。 </w:t>
      </w:r>
    </w:p>
    <w:p w14:paraId="1E865186" w14:textId="77777777" w:rsidR="009D6818" w:rsidRPr="004A2C25" w:rsidRDefault="009D6818" w:rsidP="00F96885">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 xml:space="preserve">：AbstractClass“缩写”命名成AbsClass；condition“缩写”命名成 condi。 </w:t>
      </w:r>
    </w:p>
    <w:p w14:paraId="21F23455" w14:textId="77777777" w:rsidR="009D6818" w:rsidRPr="004A2C25" w:rsidRDefault="009D6818" w:rsidP="00F96885">
      <w:pPr>
        <w:ind w:firstLine="420"/>
        <w:rPr>
          <w:rFonts w:ascii="微软雅黑" w:hAnsi="微软雅黑"/>
        </w:rPr>
      </w:pPr>
      <w:r w:rsidRPr="004A2C25">
        <w:rPr>
          <w:rFonts w:ascii="微软雅黑" w:hAnsi="微软雅黑" w:hint="eastAsia"/>
        </w:rPr>
        <w:t xml:space="preserve">11. 【建议】为了达到代码自解释的目标，任何定义编程元素在命名时使用尽量完整单词 组合来表达其意。 </w:t>
      </w:r>
    </w:p>
    <w:p w14:paraId="63CE72A0" w14:textId="77777777" w:rsidR="009D6818" w:rsidRPr="004A2C25" w:rsidRDefault="009D6818" w:rsidP="00F96885">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 xml:space="preserve">： 从远程仓库拉取代码的类命名为 PullCodeFromRemoteRepository。 </w:t>
      </w:r>
    </w:p>
    <w:p w14:paraId="0210447D" w14:textId="77777777" w:rsidR="009D6818" w:rsidRPr="004A2C25" w:rsidRDefault="009D6818" w:rsidP="00F96885">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 变量int a;的随意命名方式。</w:t>
      </w:r>
    </w:p>
    <w:p w14:paraId="45201327" w14:textId="77777777" w:rsidR="009D6818" w:rsidRPr="004A2C25" w:rsidRDefault="009D6818" w:rsidP="009D6818">
      <w:pPr>
        <w:ind w:firstLine="420"/>
        <w:rPr>
          <w:rFonts w:ascii="微软雅黑" w:hAnsi="微软雅黑"/>
        </w:rPr>
      </w:pPr>
      <w:r w:rsidRPr="004A2C25">
        <w:rPr>
          <w:rFonts w:ascii="微软雅黑" w:hAnsi="微软雅黑" w:hint="eastAsia"/>
        </w:rPr>
        <w:t>12. 【建议】如果模块、接口、类、方法使用了设计模式，在命名时体现出具体模式。</w:t>
      </w:r>
    </w:p>
    <w:p w14:paraId="7A8B8B4B" w14:textId="77777777" w:rsidR="009D6818" w:rsidRPr="004A2C25" w:rsidRDefault="009D6818" w:rsidP="007775BC">
      <w:pPr>
        <w:ind w:firstLine="420"/>
        <w:rPr>
          <w:rFonts w:ascii="微软雅黑" w:hAnsi="微软雅黑"/>
        </w:rPr>
      </w:pPr>
      <w:r w:rsidRPr="004A2C25">
        <w:rPr>
          <w:rFonts w:ascii="微软雅黑" w:hAnsi="微软雅黑" w:hint="eastAsia"/>
        </w:rPr>
        <w:t>13</w:t>
      </w:r>
      <w:r w:rsidRPr="004A2C25">
        <w:rPr>
          <w:rFonts w:ascii="微软雅黑" w:hAnsi="微软雅黑" w:hint="eastAsia"/>
          <w:b/>
        </w:rPr>
        <w:t>. 【建议】</w:t>
      </w:r>
      <w:r w:rsidRPr="004A2C25">
        <w:rPr>
          <w:rFonts w:ascii="微软雅黑" w:hAnsi="微软雅黑" w:hint="eastAsia"/>
        </w:rPr>
        <w:t>接口类中的方法和属性不要加任何修饰符号（public 也不要加），保持代码的简洁性，并加上有效的Javadoc注释。尽量不要在接口里定义变量，如果一定要定义变量，肯定是与接口方法相关，并且是整个应用的基础常量。</w:t>
      </w:r>
    </w:p>
    <w:p w14:paraId="566BC211" w14:textId="77777777" w:rsidR="009D6818" w:rsidRPr="004A2C25" w:rsidRDefault="009D6818" w:rsidP="007775BC">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：接口方法签名：void f(); 接口基础常量表示：String COMPANY = "</w:t>
      </w:r>
      <w:r w:rsidRPr="004A2C25">
        <w:rPr>
          <w:rFonts w:ascii="微软雅黑" w:hAnsi="微软雅黑"/>
        </w:rPr>
        <w:t>China Customs</w:t>
      </w:r>
      <w:r w:rsidRPr="004A2C25">
        <w:rPr>
          <w:rFonts w:ascii="微软雅黑" w:hAnsi="微软雅黑" w:hint="eastAsia"/>
        </w:rPr>
        <w:t xml:space="preserve">"; </w:t>
      </w:r>
    </w:p>
    <w:p w14:paraId="7F00EFE5" w14:textId="77777777" w:rsidR="009D6818" w:rsidRPr="004A2C25" w:rsidRDefault="009D6818" w:rsidP="007775BC">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：接口方法定义：public abstract void f(); 说明：JDK8中接口允许有默认实现，那么这个default方法，是对所有实现类都有价值的默认实现。</w:t>
      </w:r>
    </w:p>
    <w:p w14:paraId="62002FB5" w14:textId="77777777" w:rsidR="009D6818" w:rsidRPr="004A2C25" w:rsidRDefault="009D6818" w:rsidP="007775BC">
      <w:pPr>
        <w:ind w:firstLine="420"/>
        <w:rPr>
          <w:rFonts w:ascii="微软雅黑" w:hAnsi="微软雅黑"/>
        </w:rPr>
      </w:pPr>
      <w:r w:rsidRPr="004A2C25">
        <w:rPr>
          <w:rFonts w:ascii="微软雅黑" w:hAnsi="微软雅黑" w:hint="eastAsia"/>
        </w:rPr>
        <w:lastRenderedPageBreak/>
        <w:t xml:space="preserve">14. 接口和实现类的命名有两套规则： </w:t>
      </w:r>
    </w:p>
    <w:p w14:paraId="3C3314FC" w14:textId="77777777" w:rsidR="009D6818" w:rsidRPr="004A2C25" w:rsidRDefault="009D6818" w:rsidP="007775BC">
      <w:pPr>
        <w:ind w:firstLine="420"/>
        <w:rPr>
          <w:rFonts w:ascii="微软雅黑" w:hAnsi="微软雅黑"/>
        </w:rPr>
      </w:pPr>
      <w:r w:rsidRPr="004A2C25">
        <w:rPr>
          <w:rFonts w:ascii="微软雅黑" w:hAnsi="微软雅黑" w:hint="eastAsia"/>
        </w:rPr>
        <w:t>1）</w:t>
      </w:r>
      <w:r w:rsidRPr="004A2C25">
        <w:rPr>
          <w:rFonts w:ascii="微软雅黑" w:hAnsi="微软雅黑" w:hint="eastAsia"/>
          <w:b/>
        </w:rPr>
        <w:t>【军规】</w:t>
      </w:r>
      <w:r w:rsidRPr="004A2C25">
        <w:rPr>
          <w:rFonts w:ascii="微软雅黑" w:hAnsi="微软雅黑" w:hint="eastAsia"/>
        </w:rPr>
        <w:t xml:space="preserve">对于Service和DAO类，基于SOA的理念，暴露出来的服务一定是接口，内部的实现类用Impl的后缀与接口区别。 </w:t>
      </w:r>
    </w:p>
    <w:p w14:paraId="0EB8E669" w14:textId="77777777" w:rsidR="009D6818" w:rsidRPr="004A2C25" w:rsidRDefault="009D6818" w:rsidP="007775BC">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 xml:space="preserve">：CacheServiceImpl实现CacheService接口。 </w:t>
      </w:r>
    </w:p>
    <w:p w14:paraId="666BFBF8" w14:textId="77777777" w:rsidR="009D6818" w:rsidRPr="004A2C25" w:rsidRDefault="009D6818" w:rsidP="007775BC">
      <w:pPr>
        <w:ind w:firstLine="420"/>
        <w:rPr>
          <w:rFonts w:ascii="微软雅黑" w:hAnsi="微软雅黑"/>
        </w:rPr>
      </w:pPr>
      <w:r w:rsidRPr="004A2C25">
        <w:rPr>
          <w:rFonts w:ascii="微软雅黑" w:hAnsi="微软雅黑" w:hint="eastAsia"/>
        </w:rPr>
        <w:t>2）</w:t>
      </w:r>
      <w:r w:rsidRPr="004A2C25">
        <w:rPr>
          <w:rFonts w:ascii="微软雅黑" w:hAnsi="微软雅黑" w:hint="eastAsia"/>
          <w:b/>
        </w:rPr>
        <w:t>【建议】</w:t>
      </w:r>
      <w:r w:rsidRPr="004A2C25">
        <w:rPr>
          <w:rFonts w:ascii="微软雅黑" w:hAnsi="微软雅黑" w:hint="eastAsia"/>
        </w:rPr>
        <w:t xml:space="preserve"> 如果是形容能力的接口名称，取对应的形容词做接口名（通常是–able的形式）。 </w:t>
      </w:r>
    </w:p>
    <w:p w14:paraId="57AE5147" w14:textId="77777777" w:rsidR="009D6818" w:rsidRPr="004A2C25" w:rsidRDefault="009D6818" w:rsidP="007775BC">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：AbstractTranslator实现 Translatable。</w:t>
      </w:r>
    </w:p>
    <w:p w14:paraId="5570F81E"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15. </w:t>
      </w:r>
      <w:r w:rsidRPr="004A2C25">
        <w:rPr>
          <w:rFonts w:ascii="微软雅黑" w:hAnsi="微软雅黑" w:hint="eastAsia"/>
          <w:b/>
        </w:rPr>
        <w:t>【参考】</w:t>
      </w:r>
      <w:r w:rsidRPr="004A2C25">
        <w:rPr>
          <w:rFonts w:ascii="微软雅黑" w:hAnsi="微软雅黑" w:hint="eastAsia"/>
        </w:rPr>
        <w:t xml:space="preserve">枚举类名建议带上Enum后缀，枚举成员名称需要全大写，单词间用下划线隔开。 说明：枚举其实就是特殊的常量类，且构造方法被默认强制是私有。 </w:t>
      </w:r>
    </w:p>
    <w:p w14:paraId="69EB833E" w14:textId="77777777" w:rsidR="009D6818" w:rsidRPr="004A2C25" w:rsidRDefault="009D6818" w:rsidP="007C3732">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：枚举名字为ProcessStatusEnum的成员名称：SUCCESS / UNKOWN_REASON。</w:t>
      </w:r>
    </w:p>
    <w:p w14:paraId="0B16D464" w14:textId="77777777" w:rsidR="009D6818" w:rsidRPr="004A2C25" w:rsidRDefault="009D6818" w:rsidP="007C3732">
      <w:pPr>
        <w:ind w:firstLine="420"/>
        <w:rPr>
          <w:rFonts w:ascii="微软雅黑" w:hAnsi="微软雅黑"/>
        </w:rPr>
      </w:pPr>
      <w:r w:rsidRPr="004A2C25">
        <w:rPr>
          <w:rFonts w:ascii="微软雅黑" w:hAnsi="微软雅黑" w:hint="eastAsia"/>
        </w:rPr>
        <w:t>16. 【参考】各层命名规约：</w:t>
      </w:r>
    </w:p>
    <w:p w14:paraId="05DEC544"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A) Service/DAO层方法命名规约 1） 获取单个对象的方法用get做前缀。 2） 获取多个对象的方法用list做前缀。 3） 获取统计值的方法用count做前缀。 4） 插入的方法用save/insert做前缀。 5） 删除的方法用remove/delete做前缀。 6） 修改的方法用update做前缀。 </w:t>
      </w:r>
    </w:p>
    <w:p w14:paraId="4E427960" w14:textId="77777777" w:rsidR="009D6818" w:rsidRPr="004A2C25" w:rsidRDefault="009D6818" w:rsidP="007C3732">
      <w:pPr>
        <w:ind w:firstLine="420"/>
        <w:rPr>
          <w:rFonts w:ascii="微软雅黑" w:hAnsi="微软雅黑"/>
        </w:rPr>
      </w:pPr>
      <w:r w:rsidRPr="004A2C25">
        <w:rPr>
          <w:rFonts w:ascii="微软雅黑" w:hAnsi="微软雅黑" w:hint="eastAsia"/>
        </w:rPr>
        <w:t>B) 领域模型命名规约 1） 数据对象：xxxDO，xxx即为数据表名。 2） 数据传输对象：xxxDTO，xxx为业务领域相关的名称。 3） 展示对象：xxxVO，xxx一般为网页名称。 4） POJO是DO/DTO/BO/VO的统称，禁止命名成xxxPOJO。</w:t>
      </w:r>
    </w:p>
    <w:p w14:paraId="67373023" w14:textId="77777777" w:rsidR="009D6818" w:rsidRPr="004A2C25" w:rsidRDefault="009D6818" w:rsidP="0042481D">
      <w:pPr>
        <w:pStyle w:val="20"/>
        <w:rPr>
          <w:rFonts w:ascii="微软雅黑" w:hAnsi="微软雅黑"/>
        </w:rPr>
      </w:pPr>
      <w:bookmarkStart w:id="62" w:name="_Toc522392347"/>
      <w:r w:rsidRPr="004A2C25">
        <w:rPr>
          <w:rFonts w:ascii="微软雅黑" w:hAnsi="微软雅黑" w:hint="eastAsia"/>
        </w:rPr>
        <w:lastRenderedPageBreak/>
        <w:t>常量定义</w:t>
      </w:r>
      <w:bookmarkEnd w:id="62"/>
    </w:p>
    <w:p w14:paraId="4B3EADDE"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1. </w:t>
      </w:r>
      <w:r w:rsidRPr="004A2C25">
        <w:rPr>
          <w:rFonts w:ascii="微软雅黑" w:hAnsi="微软雅黑" w:hint="eastAsia"/>
          <w:b/>
        </w:rPr>
        <w:t>【军规】</w:t>
      </w:r>
      <w:r w:rsidRPr="004A2C25">
        <w:rPr>
          <w:rFonts w:ascii="微软雅黑" w:hAnsi="微软雅黑" w:hint="eastAsia"/>
        </w:rPr>
        <w:t xml:space="preserve">不允许任何魔法值（即未经定义的常量）直接出现在代码中。 </w:t>
      </w:r>
    </w:p>
    <w:p w14:paraId="3EA100DB" w14:textId="77777777" w:rsidR="009D6818" w:rsidRPr="004A2C25" w:rsidRDefault="009D6818" w:rsidP="007C3732">
      <w:pPr>
        <w:ind w:firstLine="420"/>
        <w:rPr>
          <w:rFonts w:ascii="微软雅黑" w:hAnsi="微软雅黑"/>
        </w:rPr>
      </w:pPr>
      <w:r w:rsidRPr="004A2C25">
        <w:rPr>
          <w:rFonts w:ascii="微软雅黑" w:hAnsi="微软雅黑" w:hint="eastAsia"/>
          <w:b/>
        </w:rPr>
        <w:t>反例</w:t>
      </w:r>
      <w:r w:rsidRPr="004A2C25">
        <w:rPr>
          <w:rFonts w:ascii="微软雅黑" w:hAnsi="微软雅黑" w:hint="eastAsia"/>
        </w:rPr>
        <w:t>：String key = "Id#taobao_" + tradeId; cache.put(key, value);</w:t>
      </w:r>
    </w:p>
    <w:p w14:paraId="41AA97EB"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2. </w:t>
      </w:r>
      <w:r w:rsidRPr="004A2C25">
        <w:rPr>
          <w:rFonts w:ascii="微软雅黑" w:hAnsi="微软雅黑" w:hint="eastAsia"/>
          <w:b/>
        </w:rPr>
        <w:t>【军规】</w:t>
      </w:r>
      <w:r w:rsidRPr="004A2C25">
        <w:rPr>
          <w:rFonts w:ascii="微软雅黑" w:hAnsi="微软雅黑" w:hint="eastAsia"/>
        </w:rPr>
        <w:t>long或者Long初始赋值时，使用大写的L，不能是小写的l，小写容易跟数字1混淆，造成误解。 说明：Long a = 2l; 写的是数字的21，还是Long型的2?</w:t>
      </w:r>
    </w:p>
    <w:p w14:paraId="4892DB5A"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3. </w:t>
      </w:r>
      <w:r w:rsidRPr="004A2C25">
        <w:rPr>
          <w:rFonts w:ascii="微软雅黑" w:hAnsi="微软雅黑" w:hint="eastAsia"/>
          <w:b/>
        </w:rPr>
        <w:t>【建议】</w:t>
      </w:r>
      <w:r w:rsidRPr="004A2C25">
        <w:rPr>
          <w:rFonts w:ascii="微软雅黑" w:hAnsi="微软雅黑" w:hint="eastAsia"/>
        </w:rPr>
        <w:t>不要使用一个常量类维护所有常量，按常量功能进行归类，分开维护。 说明：大而全的常量类，非得使用查找功能才能定位到修改的常量，不利于理解和维护。</w:t>
      </w:r>
    </w:p>
    <w:p w14:paraId="44F5E263" w14:textId="77777777" w:rsidR="009D6818" w:rsidRPr="004A2C25" w:rsidRDefault="009D6818" w:rsidP="007C3732">
      <w:pPr>
        <w:ind w:firstLine="420"/>
        <w:rPr>
          <w:rFonts w:ascii="微软雅黑" w:hAnsi="微软雅黑"/>
        </w:rPr>
      </w:pPr>
      <w:r w:rsidRPr="004A2C25">
        <w:rPr>
          <w:rFonts w:ascii="微软雅黑" w:hAnsi="微软雅黑" w:hint="eastAsia"/>
          <w:b/>
        </w:rPr>
        <w:t>正例</w:t>
      </w:r>
      <w:r w:rsidRPr="004A2C25">
        <w:rPr>
          <w:rFonts w:ascii="微软雅黑" w:hAnsi="微软雅黑" w:hint="eastAsia"/>
        </w:rPr>
        <w:t>：缓存相关常量放在类CacheConsts下；系统配置相关常量放在类ConfigConsts下。</w:t>
      </w:r>
    </w:p>
    <w:p w14:paraId="27FACFE0"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4. </w:t>
      </w:r>
      <w:r w:rsidRPr="004A2C25">
        <w:rPr>
          <w:rFonts w:ascii="微软雅黑" w:hAnsi="微软雅黑" w:hint="eastAsia"/>
          <w:b/>
        </w:rPr>
        <w:t>【建议】</w:t>
      </w:r>
      <w:r w:rsidRPr="004A2C25">
        <w:rPr>
          <w:rFonts w:ascii="微软雅黑" w:hAnsi="微软雅黑" w:hint="eastAsia"/>
        </w:rPr>
        <w:t xml:space="preserve">常量的复用层次有五层：跨应用共享常量、应用内共享常量、子工程内共享常量、包内共享常量、类内共享常量。 </w:t>
      </w:r>
    </w:p>
    <w:p w14:paraId="5C058B08"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1） 跨应用共享常量：放置在依赖库中，通常是client.jar中的constant目录下。 </w:t>
      </w:r>
    </w:p>
    <w:p w14:paraId="5BB396C2"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2） 应用内共享常量：放置在内置库中，通常是modules中的constant目录下。 </w:t>
      </w:r>
    </w:p>
    <w:p w14:paraId="13AB7D0D"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3） 子工程内部共享常量：即在当前子工程的constant目录下。 </w:t>
      </w:r>
    </w:p>
    <w:p w14:paraId="34E916C4"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4） 包内共享常量：即在当前包下单独的constant目录下。 </w:t>
      </w:r>
    </w:p>
    <w:p w14:paraId="6D1B3C23" w14:textId="77777777" w:rsidR="009D6818" w:rsidRPr="004A2C25" w:rsidRDefault="009D6818" w:rsidP="007C3732">
      <w:pPr>
        <w:ind w:firstLine="420"/>
        <w:rPr>
          <w:rFonts w:ascii="微软雅黑" w:hAnsi="微软雅黑"/>
        </w:rPr>
      </w:pPr>
      <w:r w:rsidRPr="004A2C25">
        <w:rPr>
          <w:rFonts w:ascii="微软雅黑" w:hAnsi="微软雅黑" w:hint="eastAsia"/>
        </w:rPr>
        <w:t>5） 类内共享常量：直接在类内部private static final定义。</w:t>
      </w:r>
    </w:p>
    <w:p w14:paraId="48DEE9E0" w14:textId="77777777" w:rsidR="009D6818" w:rsidRPr="004A2C25" w:rsidRDefault="009D6818" w:rsidP="007C3732">
      <w:pPr>
        <w:ind w:firstLine="420"/>
        <w:rPr>
          <w:rFonts w:ascii="微软雅黑" w:hAnsi="微软雅黑"/>
        </w:rPr>
      </w:pPr>
      <w:r w:rsidRPr="004A2C25">
        <w:rPr>
          <w:rFonts w:ascii="微软雅黑" w:hAnsi="微软雅黑" w:hint="eastAsia"/>
        </w:rPr>
        <w:t xml:space="preserve">5. </w:t>
      </w:r>
      <w:r w:rsidRPr="004A2C25">
        <w:rPr>
          <w:rFonts w:ascii="微软雅黑" w:hAnsi="微软雅黑" w:hint="eastAsia"/>
          <w:b/>
        </w:rPr>
        <w:t>【建议】</w:t>
      </w:r>
      <w:r w:rsidRPr="004A2C25">
        <w:rPr>
          <w:rFonts w:ascii="微软雅黑" w:hAnsi="微软雅黑" w:hint="eastAsia"/>
        </w:rPr>
        <w:t xml:space="preserve">如果变量值仅在一个范围内变化，且带有名称之外的延伸属性，定义为枚举类。下面正例中的数字就是延伸信息，表示星期几。 </w:t>
      </w:r>
    </w:p>
    <w:p w14:paraId="2ABF043A" w14:textId="77777777" w:rsidR="009D6818" w:rsidRPr="004A2C25" w:rsidRDefault="009D6818" w:rsidP="007C3732">
      <w:pPr>
        <w:ind w:firstLine="420"/>
        <w:rPr>
          <w:rFonts w:ascii="微软雅黑" w:hAnsi="微软雅黑"/>
        </w:rPr>
      </w:pPr>
      <w:r w:rsidRPr="004A2C25">
        <w:rPr>
          <w:rFonts w:ascii="微软雅黑" w:hAnsi="微软雅黑" w:hint="eastAsia"/>
          <w:b/>
        </w:rPr>
        <w:lastRenderedPageBreak/>
        <w:t>正例</w:t>
      </w:r>
      <w:r w:rsidRPr="004A2C25">
        <w:rPr>
          <w:rFonts w:ascii="微软雅黑" w:hAnsi="微软雅黑" w:hint="eastAsia"/>
        </w:rPr>
        <w:t>：public Enum { MONDAY(1), TUESDAY(2), WEDNESDAY(3), THURSDAY(4), FRIDAY(5), SATURDAY(6), SUNDAY(7);}</w:t>
      </w:r>
    </w:p>
    <w:p w14:paraId="7D11F457" w14:textId="77777777" w:rsidR="009D6818" w:rsidRPr="004A2C25" w:rsidRDefault="009D6818" w:rsidP="0042481D">
      <w:pPr>
        <w:pStyle w:val="20"/>
        <w:rPr>
          <w:rFonts w:ascii="微软雅黑" w:hAnsi="微软雅黑"/>
        </w:rPr>
      </w:pPr>
      <w:bookmarkStart w:id="63" w:name="_Toc522392348"/>
      <w:r w:rsidRPr="004A2C25">
        <w:rPr>
          <w:rFonts w:ascii="微软雅黑" w:hAnsi="微软雅黑" w:hint="eastAsia"/>
        </w:rPr>
        <w:t>代码格式</w:t>
      </w:r>
      <w:bookmarkEnd w:id="63"/>
    </w:p>
    <w:p w14:paraId="34D7B48D"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1. 【军规】大括号的使用约定。如果是大括号内为空，则简洁地写成{}即可，不需要换行；如果是非空代码块则： </w:t>
      </w:r>
    </w:p>
    <w:p w14:paraId="5236644E"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1） 左大括号前不换行。 </w:t>
      </w:r>
    </w:p>
    <w:p w14:paraId="0BB2F16F"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2） 左大括号后换行。 </w:t>
      </w:r>
    </w:p>
    <w:p w14:paraId="6AE4F4C8"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3） 右大括号前换行。 </w:t>
      </w:r>
    </w:p>
    <w:p w14:paraId="6C8F851B" w14:textId="77777777" w:rsidR="009D6818" w:rsidRPr="004A2C25" w:rsidRDefault="009D6818" w:rsidP="00CD6184">
      <w:pPr>
        <w:ind w:firstLine="420"/>
        <w:rPr>
          <w:rFonts w:ascii="微软雅黑" w:hAnsi="微软雅黑"/>
        </w:rPr>
      </w:pPr>
      <w:r w:rsidRPr="004A2C25">
        <w:rPr>
          <w:rFonts w:ascii="微软雅黑" w:hAnsi="微软雅黑" w:hint="eastAsia"/>
        </w:rPr>
        <w:t>4） 右大括号后还有else等代码则不换行；表示终止的右大括号后必须换行。</w:t>
      </w:r>
    </w:p>
    <w:p w14:paraId="58F23EBD" w14:textId="77777777" w:rsidR="009D6818" w:rsidRPr="004A2C25" w:rsidRDefault="009D6818" w:rsidP="00CD6184">
      <w:pPr>
        <w:ind w:firstLine="420"/>
        <w:rPr>
          <w:rFonts w:ascii="微软雅黑" w:hAnsi="微软雅黑"/>
        </w:rPr>
      </w:pPr>
      <w:r w:rsidRPr="004A2C25">
        <w:rPr>
          <w:rFonts w:ascii="微软雅黑" w:hAnsi="微软雅黑" w:hint="eastAsia"/>
        </w:rPr>
        <w:t>2. 【军规】 左小括号和字符之间不出现空格；同样，右小括号和字符之间也不出现空格。</w:t>
      </w:r>
    </w:p>
    <w:p w14:paraId="605DC215"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 反例：if (空格a == b空格)</w:t>
      </w:r>
    </w:p>
    <w:p w14:paraId="07EB8F47" w14:textId="77777777" w:rsidR="009D6818" w:rsidRPr="004A2C25" w:rsidRDefault="009D6818" w:rsidP="00CD6184">
      <w:pPr>
        <w:ind w:firstLine="420"/>
        <w:rPr>
          <w:rFonts w:ascii="微软雅黑" w:hAnsi="微软雅黑"/>
        </w:rPr>
      </w:pPr>
      <w:r w:rsidRPr="004A2C25">
        <w:rPr>
          <w:rFonts w:ascii="微软雅黑" w:hAnsi="微软雅黑" w:hint="eastAsia"/>
        </w:rPr>
        <w:t>3. 【军规】if/for/while/switch/do等保留字与括号之间都必须加空格。</w:t>
      </w:r>
    </w:p>
    <w:p w14:paraId="72E43CA1" w14:textId="77777777" w:rsidR="009D6818" w:rsidRPr="004A2C25" w:rsidRDefault="009D6818" w:rsidP="00CD6184">
      <w:pPr>
        <w:ind w:firstLine="420"/>
        <w:rPr>
          <w:rFonts w:ascii="微软雅黑" w:hAnsi="微软雅黑"/>
        </w:rPr>
      </w:pPr>
      <w:r w:rsidRPr="004A2C25">
        <w:rPr>
          <w:rFonts w:ascii="微软雅黑" w:hAnsi="微软雅黑" w:hint="eastAsia"/>
        </w:rPr>
        <w:t>4. 【军规】任何二目、三目运算符的左右两边都需要加一个空格。 说明：运算符包括赋值运算符=、逻辑运算符&amp;&amp;、加减乘除符号等。</w:t>
      </w:r>
    </w:p>
    <w:p w14:paraId="38F6E247" w14:textId="37F0C84A" w:rsidR="009D6818" w:rsidRPr="004A2C25" w:rsidRDefault="009D6818" w:rsidP="00CD6184">
      <w:pPr>
        <w:ind w:firstLine="420"/>
        <w:rPr>
          <w:rFonts w:ascii="微软雅黑" w:hAnsi="微软雅黑"/>
        </w:rPr>
      </w:pPr>
      <w:r w:rsidRPr="004A2C25">
        <w:rPr>
          <w:rFonts w:ascii="微软雅黑" w:hAnsi="微软雅黑" w:hint="eastAsia"/>
        </w:rPr>
        <w:t>5. 【军规】采用</w:t>
      </w:r>
      <w:del w:id="64" w:author="Zhipeng Li" w:date="2018-09-03T10:13:00Z">
        <w:r w:rsidRPr="004A2C25" w:rsidDel="00E0134C">
          <w:rPr>
            <w:rFonts w:ascii="微软雅黑" w:hAnsi="微软雅黑" w:hint="eastAsia"/>
          </w:rPr>
          <w:delText>4</w:delText>
        </w:r>
      </w:del>
      <w:ins w:id="65" w:author="Zhipeng Li" w:date="2018-09-03T10:13:00Z">
        <w:r w:rsidR="00E0134C">
          <w:rPr>
            <w:rFonts w:ascii="微软雅黑" w:hAnsi="微软雅黑"/>
          </w:rPr>
          <w:t>2</w:t>
        </w:r>
      </w:ins>
      <w:r w:rsidRPr="004A2C25">
        <w:rPr>
          <w:rFonts w:ascii="微软雅黑" w:hAnsi="微软雅黑" w:hint="eastAsia"/>
        </w:rPr>
        <w:t>个空格缩进，禁止使用tab字符。</w:t>
      </w:r>
    </w:p>
    <w:p w14:paraId="725385F2" w14:textId="415A6EBA" w:rsidR="009D6818" w:rsidRPr="004A2C25" w:rsidRDefault="009D6818" w:rsidP="00CD6184">
      <w:pPr>
        <w:ind w:firstLine="420"/>
        <w:rPr>
          <w:rFonts w:ascii="微软雅黑" w:hAnsi="微软雅黑"/>
        </w:rPr>
      </w:pPr>
      <w:r w:rsidRPr="004A2C25">
        <w:rPr>
          <w:rFonts w:ascii="微软雅黑" w:hAnsi="微软雅黑" w:hint="eastAsia"/>
        </w:rPr>
        <w:t xml:space="preserve">说明： 如果使用 tab 缩进，必须设置缩进，必须设置 1个 tab 为 </w:t>
      </w:r>
      <w:del w:id="66" w:author="Zhipeng Li" w:date="2018-09-03T10:13:00Z">
        <w:r w:rsidRPr="004A2C25" w:rsidDel="00DE2316">
          <w:rPr>
            <w:rFonts w:ascii="微软雅黑" w:hAnsi="微软雅黑" w:hint="eastAsia"/>
          </w:rPr>
          <w:delText>4</w:delText>
        </w:r>
      </w:del>
      <w:ins w:id="67" w:author="Zhipeng Li" w:date="2018-09-03T10:13:00Z">
        <w:r w:rsidR="00DE2316">
          <w:rPr>
            <w:rFonts w:ascii="微软雅黑" w:hAnsi="微软雅黑"/>
          </w:rPr>
          <w:t>2</w:t>
        </w:r>
      </w:ins>
      <w:r w:rsidRPr="004A2C25">
        <w:rPr>
          <w:rFonts w:ascii="微软雅黑" w:hAnsi="微软雅黑" w:hint="eastAsia"/>
        </w:rPr>
        <w:t xml:space="preserve">个空格。 IDEA 设置 tab 为 </w:t>
      </w:r>
      <w:del w:id="68" w:author="Zhipeng Li" w:date="2018-09-03T10:13:00Z">
        <w:r w:rsidRPr="004A2C25" w:rsidDel="00DE2316">
          <w:rPr>
            <w:rFonts w:ascii="微软雅黑" w:hAnsi="微软雅黑" w:hint="eastAsia"/>
          </w:rPr>
          <w:delText>4</w:delText>
        </w:r>
      </w:del>
      <w:ins w:id="69" w:author="Zhipeng Li" w:date="2018-09-03T10:13:00Z">
        <w:r w:rsidR="00DE2316">
          <w:rPr>
            <w:rFonts w:ascii="微软雅黑" w:hAnsi="微软雅黑"/>
          </w:rPr>
          <w:t>2</w:t>
        </w:r>
      </w:ins>
      <w:r w:rsidRPr="004A2C25">
        <w:rPr>
          <w:rFonts w:ascii="微软雅黑" w:hAnsi="微软雅黑" w:hint="eastAsia"/>
        </w:rPr>
        <w:t xml:space="preserve">个空格时， </w:t>
      </w:r>
      <w:proofErr w:type="gramStart"/>
      <w:r w:rsidRPr="004A2C25">
        <w:rPr>
          <w:rFonts w:ascii="微软雅黑" w:hAnsi="微软雅黑" w:hint="eastAsia"/>
        </w:rPr>
        <w:t>请勿勾选</w:t>
      </w:r>
      <w:proofErr w:type="gramEnd"/>
      <w:r w:rsidRPr="004A2C25">
        <w:rPr>
          <w:rFonts w:ascii="微软雅黑" w:hAnsi="微软雅黑" w:hint="eastAsia"/>
        </w:rPr>
        <w:t xml:space="preserve"> Use tab character ；而在 eclipse 中，</w:t>
      </w:r>
      <w:proofErr w:type="gramStart"/>
      <w:r w:rsidRPr="004A2C25">
        <w:rPr>
          <w:rFonts w:ascii="微软雅黑" w:hAnsi="微软雅黑" w:hint="eastAsia"/>
        </w:rPr>
        <w:t>必须勾选</w:t>
      </w:r>
      <w:proofErr w:type="gramEnd"/>
      <w:r w:rsidRPr="004A2C25">
        <w:rPr>
          <w:rFonts w:ascii="微软雅黑" w:hAnsi="微软雅黑" w:hint="eastAsia"/>
        </w:rPr>
        <w:t xml:space="preserve"> insert spaces for tabs 。</w:t>
      </w:r>
    </w:p>
    <w:p w14:paraId="0946920C"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6. 【军规】注释的双斜线与注释内容之间有且仅有一个空格。 </w:t>
      </w:r>
    </w:p>
    <w:p w14:paraId="735D9705" w14:textId="77777777" w:rsidR="009D6818" w:rsidRPr="004A2C25" w:rsidRDefault="009D6818" w:rsidP="00CD6184">
      <w:pPr>
        <w:ind w:firstLine="420"/>
        <w:rPr>
          <w:rFonts w:ascii="微软雅黑" w:hAnsi="微软雅黑"/>
        </w:rPr>
      </w:pPr>
      <w:r w:rsidRPr="004A2C25">
        <w:rPr>
          <w:rFonts w:ascii="微软雅黑" w:hAnsi="微软雅黑" w:hint="eastAsia"/>
        </w:rPr>
        <w:lastRenderedPageBreak/>
        <w:t>正例：// 注释内容，注意在//和注释内容之间有一个空格。</w:t>
      </w:r>
    </w:p>
    <w:p w14:paraId="687791A7" w14:textId="6B80F8D2" w:rsidR="009D6818" w:rsidRPr="004A2C25" w:rsidRDefault="009D6818" w:rsidP="006F03D5">
      <w:pPr>
        <w:ind w:left="420"/>
        <w:rPr>
          <w:rFonts w:ascii="微软雅黑" w:hAnsi="微软雅黑"/>
        </w:rPr>
      </w:pPr>
      <w:r w:rsidRPr="004A2C25">
        <w:rPr>
          <w:rFonts w:ascii="微软雅黑" w:hAnsi="微软雅黑" w:hint="eastAsia"/>
        </w:rPr>
        <w:t>7. 【军规】单行字符</w:t>
      </w:r>
      <w:proofErr w:type="gramStart"/>
      <w:r w:rsidRPr="004A2C25">
        <w:rPr>
          <w:rFonts w:ascii="微软雅黑" w:hAnsi="微软雅黑" w:hint="eastAsia"/>
        </w:rPr>
        <w:t>数限不</w:t>
      </w:r>
      <w:proofErr w:type="gramEnd"/>
      <w:r w:rsidRPr="004A2C25">
        <w:rPr>
          <w:rFonts w:ascii="微软雅黑" w:hAnsi="微软雅黑" w:hint="eastAsia"/>
        </w:rPr>
        <w:t xml:space="preserve">超过 120 </w:t>
      </w:r>
      <w:proofErr w:type="gramStart"/>
      <w:r w:rsidRPr="004A2C25">
        <w:rPr>
          <w:rFonts w:ascii="微软雅黑" w:hAnsi="微软雅黑" w:hint="eastAsia"/>
        </w:rPr>
        <w:t>个</w:t>
      </w:r>
      <w:proofErr w:type="gramEnd"/>
      <w:r w:rsidRPr="004A2C25">
        <w:rPr>
          <w:rFonts w:ascii="微软雅黑" w:hAnsi="微软雅黑" w:hint="eastAsia"/>
        </w:rPr>
        <w:t>，超出需要换行时，遵循如下原则： 1） 第二行相对</w:t>
      </w:r>
      <w:proofErr w:type="gramStart"/>
      <w:r w:rsidRPr="004A2C25">
        <w:rPr>
          <w:rFonts w:ascii="微软雅黑" w:hAnsi="微软雅黑" w:hint="eastAsia"/>
        </w:rPr>
        <w:t>一</w:t>
      </w:r>
      <w:proofErr w:type="gramEnd"/>
      <w:r w:rsidRPr="004A2C25">
        <w:rPr>
          <w:rFonts w:ascii="微软雅黑" w:hAnsi="微软雅黑" w:hint="eastAsia"/>
        </w:rPr>
        <w:t xml:space="preserve">缩进 </w:t>
      </w:r>
      <w:del w:id="70" w:author="Zhipeng Li" w:date="2018-09-03T10:13:00Z">
        <w:r w:rsidRPr="004A2C25" w:rsidDel="00DE2316">
          <w:rPr>
            <w:rFonts w:ascii="微软雅黑" w:hAnsi="微软雅黑" w:hint="eastAsia"/>
          </w:rPr>
          <w:delText>4</w:delText>
        </w:r>
      </w:del>
      <w:ins w:id="71" w:author="Zhipeng Li" w:date="2018-09-03T10:13:00Z">
        <w:r w:rsidR="00DE2316">
          <w:rPr>
            <w:rFonts w:ascii="微软雅黑" w:hAnsi="微软雅黑"/>
          </w:rPr>
          <w:t>2</w:t>
        </w:r>
      </w:ins>
      <w:r w:rsidRPr="004A2C25">
        <w:rPr>
          <w:rFonts w:ascii="微软雅黑" w:hAnsi="微软雅黑" w:hint="eastAsia"/>
        </w:rPr>
        <w:t xml:space="preserve">个空格，从第三行开始不再继续缩进参考示例。 </w:t>
      </w:r>
    </w:p>
    <w:p w14:paraId="4E1B90CE"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2） 运算符与下文一起换行。 </w:t>
      </w:r>
    </w:p>
    <w:p w14:paraId="128F0036"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3） 方法调用的点符号与下文一起换行。 </w:t>
      </w:r>
    </w:p>
    <w:p w14:paraId="1307D523"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4） 方法调用时，多个参数，需要换行时，在逗号后进行。 </w:t>
      </w:r>
    </w:p>
    <w:p w14:paraId="2E885810" w14:textId="77777777" w:rsidR="009D6818" w:rsidRPr="004A2C25" w:rsidRDefault="009D6818" w:rsidP="006F03D5">
      <w:pPr>
        <w:ind w:firstLine="420"/>
        <w:rPr>
          <w:rFonts w:ascii="微软雅黑" w:hAnsi="微软雅黑"/>
        </w:rPr>
      </w:pPr>
      <w:r w:rsidRPr="004A2C25">
        <w:rPr>
          <w:rFonts w:ascii="微软雅黑" w:hAnsi="微软雅黑" w:hint="eastAsia"/>
        </w:rPr>
        <w:t>5） 在括号前不要换行。</w:t>
      </w:r>
    </w:p>
    <w:p w14:paraId="3FA72811"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8. 【军规】方法参数在定义和传入时，多个参数逗号后边必须加空格。 </w:t>
      </w:r>
    </w:p>
    <w:p w14:paraId="0AB8EE3E" w14:textId="77777777" w:rsidR="009D6818" w:rsidRPr="004A2C25" w:rsidRDefault="009D6818" w:rsidP="00CD6184">
      <w:pPr>
        <w:ind w:firstLine="420"/>
        <w:rPr>
          <w:rFonts w:ascii="微软雅黑" w:hAnsi="微软雅黑"/>
        </w:rPr>
      </w:pPr>
      <w:r w:rsidRPr="004A2C25">
        <w:rPr>
          <w:rFonts w:ascii="微软雅黑" w:hAnsi="微软雅黑" w:hint="eastAsia"/>
        </w:rPr>
        <w:t>正例：下例中实参的"a",后边必须要有一个空格。</w:t>
      </w:r>
    </w:p>
    <w:p w14:paraId="739880BC" w14:textId="77777777" w:rsidR="009D6818" w:rsidRPr="004A2C25" w:rsidRDefault="009D6818" w:rsidP="00F03CE2">
      <w:pPr>
        <w:rPr>
          <w:rFonts w:ascii="微软雅黑" w:hAnsi="微软雅黑"/>
        </w:rPr>
      </w:pPr>
      <w:r w:rsidRPr="004A2C25">
        <w:rPr>
          <w:rFonts w:ascii="微软雅黑" w:hAnsi="微软雅黑"/>
        </w:rPr>
        <w:t xml:space="preserve">   </w:t>
      </w:r>
      <w:proofErr w:type="gramStart"/>
      <w:r w:rsidRPr="004A2C25">
        <w:rPr>
          <w:rFonts w:ascii="微软雅黑" w:hAnsi="微软雅黑"/>
        </w:rPr>
        <w:t>method(</w:t>
      </w:r>
      <w:proofErr w:type="gramEnd"/>
      <w:r w:rsidRPr="004A2C25">
        <w:rPr>
          <w:rFonts w:ascii="微软雅黑" w:hAnsi="微软雅黑"/>
        </w:rPr>
        <w:t>"a", "b", "c");</w:t>
      </w:r>
    </w:p>
    <w:p w14:paraId="3C8F9FB0" w14:textId="77777777" w:rsidR="009D6818" w:rsidRPr="004A2C25" w:rsidRDefault="009D6818" w:rsidP="00CD6184">
      <w:pPr>
        <w:ind w:firstLine="420"/>
        <w:rPr>
          <w:rFonts w:ascii="微软雅黑" w:hAnsi="微软雅黑"/>
        </w:rPr>
      </w:pPr>
      <w:r w:rsidRPr="004A2C25">
        <w:rPr>
          <w:rFonts w:ascii="微软雅黑" w:hAnsi="微软雅黑" w:hint="eastAsia"/>
        </w:rPr>
        <w:t>9. 【军规】IDE的text file encoding设置为UTF-8; IDE中文件的换行符使用Unix格式，不要使用Windows格式。</w:t>
      </w:r>
    </w:p>
    <w:p w14:paraId="6CEDF249" w14:textId="77777777" w:rsidR="009D6818" w:rsidRPr="004A2C25" w:rsidRDefault="009D6818" w:rsidP="006F03D5">
      <w:pPr>
        <w:ind w:firstLine="420"/>
        <w:rPr>
          <w:rFonts w:ascii="微软雅黑" w:hAnsi="微软雅黑"/>
        </w:rPr>
      </w:pPr>
      <w:r w:rsidRPr="004A2C25">
        <w:rPr>
          <w:rFonts w:ascii="微软雅黑" w:hAnsi="微软雅黑" w:hint="eastAsia"/>
        </w:rPr>
        <w:t xml:space="preserve">10. 【建议】没有必要增加若干空格来使某一行的字符与上一行对应位置的字符对齐。 </w:t>
      </w:r>
    </w:p>
    <w:p w14:paraId="7F74C211" w14:textId="77777777" w:rsidR="009D6818" w:rsidRPr="004A2C25" w:rsidRDefault="009D6818" w:rsidP="00CD6184">
      <w:pPr>
        <w:ind w:firstLine="420"/>
        <w:rPr>
          <w:rFonts w:ascii="微软雅黑" w:hAnsi="微软雅黑"/>
        </w:rPr>
      </w:pPr>
      <w:r w:rsidRPr="004A2C25">
        <w:rPr>
          <w:rFonts w:ascii="微软雅黑" w:hAnsi="微软雅黑" w:hint="eastAsia"/>
        </w:rPr>
        <w:t>11. 【建议】方法体内的执行语句组、变量的定义语句组、不同的业务逻辑之间或者不同的语义之间插入一个空行。相同业务逻辑和语义之间不需要插入空行。 说明：没有必要插入多个空行进行隔开。</w:t>
      </w:r>
    </w:p>
    <w:p w14:paraId="3D460794" w14:textId="77777777" w:rsidR="009D6818" w:rsidRPr="004A2C25" w:rsidRDefault="009D6818" w:rsidP="0042481D">
      <w:pPr>
        <w:pStyle w:val="20"/>
        <w:rPr>
          <w:rFonts w:ascii="微软雅黑" w:hAnsi="微软雅黑"/>
        </w:rPr>
      </w:pPr>
      <w:bookmarkStart w:id="72" w:name="_Toc522392349"/>
      <w:r w:rsidRPr="004A2C25">
        <w:rPr>
          <w:rFonts w:ascii="微软雅黑" w:hAnsi="微软雅黑" w:hint="eastAsia"/>
        </w:rPr>
        <w:t>OOP规约</w:t>
      </w:r>
      <w:bookmarkEnd w:id="72"/>
    </w:p>
    <w:p w14:paraId="429D86EA" w14:textId="77777777" w:rsidR="009D6818" w:rsidRPr="004A2C25" w:rsidRDefault="009D6818" w:rsidP="00CD6184">
      <w:pPr>
        <w:ind w:firstLine="420"/>
        <w:rPr>
          <w:rFonts w:ascii="微软雅黑" w:hAnsi="微软雅黑"/>
        </w:rPr>
      </w:pPr>
      <w:r w:rsidRPr="004A2C25">
        <w:rPr>
          <w:rFonts w:ascii="微软雅黑" w:hAnsi="微软雅黑" w:hint="eastAsia"/>
        </w:rPr>
        <w:t>1. 【军规】避免通过一个类的对象引用访问此类的静态变量或静态方法，无谓增加编译器解析成本，直接用类名来访问即可。</w:t>
      </w:r>
    </w:p>
    <w:p w14:paraId="304DAA28" w14:textId="77777777" w:rsidR="009D6818" w:rsidRPr="004A2C25" w:rsidRDefault="009D6818" w:rsidP="00CD6184">
      <w:pPr>
        <w:ind w:firstLine="420"/>
        <w:rPr>
          <w:rFonts w:ascii="微软雅黑" w:hAnsi="微软雅黑"/>
        </w:rPr>
      </w:pPr>
      <w:r w:rsidRPr="004A2C25">
        <w:rPr>
          <w:rFonts w:ascii="微软雅黑" w:hAnsi="微软雅黑" w:hint="eastAsia"/>
        </w:rPr>
        <w:t>2. 【军规】所有的覆写方法，必须加@Override注解。 说明：getObject()</w:t>
      </w:r>
      <w:r w:rsidRPr="004A2C25">
        <w:rPr>
          <w:rFonts w:ascii="微软雅黑" w:hAnsi="微软雅黑" w:hint="eastAsia"/>
        </w:rPr>
        <w:lastRenderedPageBreak/>
        <w:t>与get0bject()的问题。一个是字母的O，一个是数字的0，加@Override可以准确判断是否覆盖成功。另外，如果在抽象类中对方法签名进行修改，其实现类会马上编译报错。</w:t>
      </w:r>
    </w:p>
    <w:p w14:paraId="2E8590A2" w14:textId="77777777" w:rsidR="009D6818" w:rsidRPr="004A2C25" w:rsidRDefault="009D6818" w:rsidP="009D4C35">
      <w:pPr>
        <w:ind w:firstLine="420"/>
        <w:rPr>
          <w:rFonts w:ascii="微软雅黑" w:hAnsi="微软雅黑"/>
        </w:rPr>
      </w:pPr>
      <w:r w:rsidRPr="004A2C25">
        <w:rPr>
          <w:rFonts w:ascii="微软雅黑" w:hAnsi="微软雅黑" w:hint="eastAsia"/>
        </w:rPr>
        <w:t xml:space="preserve">3. 【军规】相同参数类型，相同业务含义，才可以使用Java的可变参数，避免使用Object。 </w:t>
      </w:r>
    </w:p>
    <w:p w14:paraId="550A50FF" w14:textId="77777777" w:rsidR="009D6818" w:rsidRPr="004A2C25" w:rsidRDefault="009D6818" w:rsidP="00CD6184">
      <w:pPr>
        <w:ind w:firstLine="420"/>
        <w:rPr>
          <w:rFonts w:ascii="微软雅黑" w:hAnsi="微软雅黑"/>
        </w:rPr>
      </w:pPr>
      <w:r w:rsidRPr="004A2C25">
        <w:rPr>
          <w:rFonts w:ascii="微软雅黑" w:hAnsi="微软雅黑" w:hint="eastAsia"/>
        </w:rPr>
        <w:t>4. 【军规】外部正在调用或者二方库依赖的接口，不允许修改方法签名，避免对接口调用方产生影响。接口过时必须加@Deprecated注解，并清晰地说明采用的新接口或者新服务是什么。</w:t>
      </w:r>
    </w:p>
    <w:p w14:paraId="07D21EAE" w14:textId="77777777" w:rsidR="009D6818" w:rsidRPr="004A2C25" w:rsidRDefault="009D6818" w:rsidP="00CD6184">
      <w:pPr>
        <w:ind w:firstLine="420"/>
        <w:rPr>
          <w:rFonts w:ascii="微软雅黑" w:hAnsi="微软雅黑"/>
        </w:rPr>
      </w:pPr>
      <w:r w:rsidRPr="004A2C25">
        <w:rPr>
          <w:rFonts w:ascii="微软雅黑" w:hAnsi="微软雅黑" w:hint="eastAsia"/>
        </w:rPr>
        <w:t>5. 【军规】不能使用过时的类或方法。 说明：java.net.URLDecoder 中的方法decode(String encodeStr) 这个方法已经过时，应该使用双参数decode(String source, String encode)。接口提供方既然明确是过时接口，那么有义务同时提供新的接口；作为调用方来说，有义务去考证过时方法的新实现是什么。</w:t>
      </w:r>
    </w:p>
    <w:p w14:paraId="22EFBD19" w14:textId="77777777" w:rsidR="009D6818" w:rsidRPr="004A2C25" w:rsidRDefault="009D6818" w:rsidP="00CD6184">
      <w:pPr>
        <w:ind w:firstLine="420"/>
        <w:rPr>
          <w:rFonts w:ascii="微软雅黑" w:hAnsi="微软雅黑"/>
        </w:rPr>
      </w:pPr>
      <w:r w:rsidRPr="004A2C25">
        <w:rPr>
          <w:rFonts w:ascii="微软雅黑" w:hAnsi="微软雅黑" w:hint="eastAsia"/>
        </w:rPr>
        <w:t>6. 【军规】Object的equals方法容易抛空指针异常，应使用常量或确定有值的对象来调用equals。 正例："test".equals(object); 反例：object.equals("test"); 说明：推荐使用java.util.Objects#equals（JDK7引入的工具类）</w:t>
      </w:r>
    </w:p>
    <w:p w14:paraId="62363149"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7. 【军规】所有的相同类型的包装类对象之间值的比较，全部使用equals方法比较。 </w:t>
      </w:r>
    </w:p>
    <w:p w14:paraId="540DA91E"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8. 关于基本数据类型与包装数据类型的使用标准如下： </w:t>
      </w:r>
    </w:p>
    <w:p w14:paraId="2B1DB772"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1）【军规】所有的POJO类属性必须使用包装数据类型。 </w:t>
      </w:r>
    </w:p>
    <w:p w14:paraId="2E135832"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2）【军规】RPC方法的返回值和参数必须使用包装数据类型。 </w:t>
      </w:r>
    </w:p>
    <w:p w14:paraId="372B5074" w14:textId="77777777" w:rsidR="009D6818" w:rsidRPr="004A2C25" w:rsidRDefault="009D6818" w:rsidP="00CD6184">
      <w:pPr>
        <w:ind w:firstLine="420"/>
        <w:rPr>
          <w:rFonts w:ascii="微软雅黑" w:hAnsi="微软雅黑"/>
        </w:rPr>
      </w:pPr>
      <w:r w:rsidRPr="004A2C25">
        <w:rPr>
          <w:rFonts w:ascii="微软雅黑" w:hAnsi="微软雅黑" w:hint="eastAsia"/>
        </w:rPr>
        <w:lastRenderedPageBreak/>
        <w:t>3）【建议】所有的局部变量使用基本数据类型。 说明：POJO类属性没有初值是提醒使用者在需要使用时，必须自己显式地进行赋值，任何NPE问题，或者入库检查，都由使用者来保证。 正例：数据库的查询结果可能是null，因为自动拆箱，用基本数据类型接收有NPE风险。 反例：比如显示成交总额涨跌情况，即正负x%，x为基本数据类型，调用的RPC服务，调用不成功时，返回的是默认值，页面显示为0%，这是不合理的，应该显示成中划线。所以包装数据类型的null值，能够表示额外的信息，如：远程调用失败，异常退出。</w:t>
      </w:r>
    </w:p>
    <w:p w14:paraId="13BA4743" w14:textId="77777777" w:rsidR="009D6818" w:rsidRPr="004A2C25" w:rsidRDefault="009D6818" w:rsidP="00CD6184">
      <w:pPr>
        <w:ind w:firstLine="420"/>
        <w:rPr>
          <w:rFonts w:ascii="微软雅黑" w:hAnsi="微软雅黑"/>
        </w:rPr>
      </w:pPr>
      <w:r w:rsidRPr="004A2C25">
        <w:rPr>
          <w:rFonts w:ascii="微软雅黑" w:hAnsi="微软雅黑" w:hint="eastAsia"/>
        </w:rPr>
        <w:t>9. 【军规】定义DO/DTO/VO等POJO类时，不要设定任何属性默认值。 反例：POJO类的gmtCreate默认值为new Date();但是这个属性在数据提取时并没有置入具体值，在更新其它字段时又附带更新了此字段，导致创建时间被修改成当前时间。</w:t>
      </w:r>
    </w:p>
    <w:p w14:paraId="6C4C9600" w14:textId="77777777" w:rsidR="009D6818" w:rsidRPr="004A2C25" w:rsidRDefault="009D6818" w:rsidP="00CD6184">
      <w:pPr>
        <w:ind w:firstLine="420"/>
        <w:rPr>
          <w:rFonts w:ascii="微软雅黑" w:hAnsi="微软雅黑"/>
        </w:rPr>
      </w:pPr>
      <w:r w:rsidRPr="004A2C25">
        <w:rPr>
          <w:rFonts w:ascii="微软雅黑" w:hAnsi="微软雅黑" w:hint="eastAsia"/>
        </w:rPr>
        <w:t>10. 【军规】序列化类新增属性时，请不要修改serialVersionUID字段，避免反序列失败；如果完全不兼容升级，避免反序列化混乱，那么请修改serialVersionUID值。 说明：注意serialVersionUID不一致会抛出序列化运行时异常。</w:t>
      </w:r>
    </w:p>
    <w:p w14:paraId="512374D6" w14:textId="77777777" w:rsidR="009D6818" w:rsidRPr="004A2C25" w:rsidRDefault="009D6818" w:rsidP="00CD6184">
      <w:pPr>
        <w:ind w:firstLine="420"/>
        <w:rPr>
          <w:rFonts w:ascii="微软雅黑" w:hAnsi="微软雅黑"/>
        </w:rPr>
      </w:pPr>
      <w:r w:rsidRPr="004A2C25">
        <w:rPr>
          <w:rFonts w:ascii="微软雅黑" w:hAnsi="微软雅黑" w:hint="eastAsia"/>
        </w:rPr>
        <w:t>11. 【军规】构造方法里面禁止加入任何业务逻辑，如果有初始化逻辑，请放在init方法中。</w:t>
      </w:r>
    </w:p>
    <w:p w14:paraId="584612E0" w14:textId="77777777" w:rsidR="009D6818" w:rsidRPr="004A2C25" w:rsidRDefault="009D6818" w:rsidP="00CD6184">
      <w:pPr>
        <w:ind w:firstLine="420"/>
        <w:rPr>
          <w:rFonts w:ascii="微软雅黑" w:hAnsi="微软雅黑"/>
        </w:rPr>
      </w:pPr>
      <w:r w:rsidRPr="004A2C25">
        <w:rPr>
          <w:rFonts w:ascii="微软雅黑" w:hAnsi="微软雅黑" w:hint="eastAsia"/>
        </w:rPr>
        <w:t>12. 【军规】POJO类必须写toString方法。使用IDE的中工具：source&gt; generate toString时，如果继承了另一个POJO类，注意在前面加一下super.toString。 说明：在方法执行抛出异常时，可以直接调用POJO的toString()方法打印其属性值，便于排查问题。</w:t>
      </w:r>
    </w:p>
    <w:p w14:paraId="134F131D" w14:textId="77777777" w:rsidR="009D6818" w:rsidRPr="004A2C25" w:rsidRDefault="009D6818" w:rsidP="00CD6184">
      <w:pPr>
        <w:ind w:firstLine="420"/>
        <w:rPr>
          <w:rFonts w:ascii="微软雅黑" w:hAnsi="微软雅黑"/>
        </w:rPr>
      </w:pPr>
      <w:r w:rsidRPr="004A2C25">
        <w:rPr>
          <w:rFonts w:ascii="微软雅黑" w:hAnsi="微软雅黑" w:hint="eastAsia"/>
        </w:rPr>
        <w:t>13. 【建议】使用索引访问用String的split方法得到的数组时，需做最后</w:t>
      </w:r>
      <w:r w:rsidRPr="004A2C25">
        <w:rPr>
          <w:rFonts w:ascii="微软雅黑" w:hAnsi="微软雅黑" w:hint="eastAsia"/>
        </w:rPr>
        <w:lastRenderedPageBreak/>
        <w:t>一个分隔符后有无内容的检查，否则会有抛IndexOutOfBoundsException的风险。</w:t>
      </w:r>
    </w:p>
    <w:p w14:paraId="5B9CFD0D" w14:textId="77777777" w:rsidR="009D6818" w:rsidRPr="004A2C25" w:rsidRDefault="009D6818" w:rsidP="00CD6184">
      <w:pPr>
        <w:ind w:firstLine="420"/>
        <w:rPr>
          <w:rFonts w:ascii="微软雅黑" w:hAnsi="微软雅黑"/>
        </w:rPr>
      </w:pPr>
      <w:r w:rsidRPr="004A2C25">
        <w:rPr>
          <w:rFonts w:ascii="微软雅黑" w:hAnsi="微软雅黑" w:hint="eastAsia"/>
        </w:rPr>
        <w:t>14. 【建议】当一个类有多个构造方法，或者多个同名方法，这些方法应该按顺序放置在一起，便于阅读，此条规则优先于第15条规则。</w:t>
      </w:r>
    </w:p>
    <w:p w14:paraId="30A4BA6F" w14:textId="77777777" w:rsidR="009D6818" w:rsidRPr="004A2C25" w:rsidRDefault="009D6818" w:rsidP="00CD6184">
      <w:pPr>
        <w:ind w:firstLine="420"/>
        <w:rPr>
          <w:rFonts w:ascii="微软雅黑" w:hAnsi="微软雅黑"/>
        </w:rPr>
      </w:pPr>
      <w:r w:rsidRPr="004A2C25">
        <w:rPr>
          <w:rFonts w:ascii="微软雅黑" w:hAnsi="微软雅黑" w:hint="eastAsia"/>
        </w:rPr>
        <w:t>15. 【建议】 类内方法定义顺序依次是：公有方法或保护方法 &gt; 私有方法 &gt; getter/setter方法。</w:t>
      </w:r>
    </w:p>
    <w:p w14:paraId="3A90FE94" w14:textId="77777777" w:rsidR="009D6818" w:rsidRPr="004A2C25" w:rsidRDefault="009D6818" w:rsidP="00AB20D3">
      <w:pPr>
        <w:rPr>
          <w:rFonts w:ascii="微软雅黑" w:hAnsi="微软雅黑"/>
        </w:rPr>
      </w:pPr>
      <w:r w:rsidRPr="004A2C25">
        <w:rPr>
          <w:rFonts w:ascii="微软雅黑" w:hAnsi="微软雅黑" w:hint="eastAsia"/>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Service和DAO的getter/setter方法放在类体最后。</w:t>
      </w:r>
    </w:p>
    <w:p w14:paraId="67834DD4" w14:textId="77777777" w:rsidR="009D6818" w:rsidRPr="004A2C25" w:rsidRDefault="009D6818" w:rsidP="00D201C5">
      <w:pPr>
        <w:ind w:firstLine="420"/>
        <w:rPr>
          <w:rFonts w:ascii="微软雅黑" w:hAnsi="微软雅黑"/>
        </w:rPr>
      </w:pPr>
      <w:r w:rsidRPr="004A2C25">
        <w:rPr>
          <w:rFonts w:ascii="微软雅黑" w:hAnsi="微软雅黑" w:hint="eastAsia"/>
        </w:rPr>
        <w:t>16. 【建议】setter方法中，参数名称与类成员变量名称一致，this.成员名 = 参数名。在getter/setter方法中，不要增加业务逻辑，增加排查问题的难度。</w:t>
      </w:r>
    </w:p>
    <w:p w14:paraId="334DA498" w14:textId="77777777" w:rsidR="009D6818" w:rsidRPr="004A2C25" w:rsidRDefault="009D6818" w:rsidP="00CD6184">
      <w:pPr>
        <w:ind w:firstLine="420"/>
        <w:rPr>
          <w:rFonts w:ascii="微软雅黑" w:hAnsi="微软雅黑"/>
        </w:rPr>
      </w:pPr>
      <w:r w:rsidRPr="004A2C25">
        <w:rPr>
          <w:rFonts w:ascii="微软雅黑" w:hAnsi="微软雅黑" w:hint="eastAsia"/>
        </w:rPr>
        <w:t>17. 【建议】循环体内，字符串的连接方式，使用StringBuilder的append方法进行扩展。 说明：反编译出的字节码文件显示每次循环都会new出一个StringBuilder对象，然后进行append操作，最后通过toString方法返回String对象，造成内存资源浪费。</w:t>
      </w:r>
    </w:p>
    <w:p w14:paraId="44B0283F" w14:textId="77777777" w:rsidR="009D6818" w:rsidRPr="004A2C25" w:rsidRDefault="009D6818" w:rsidP="00CD6184">
      <w:pPr>
        <w:ind w:firstLine="420"/>
        <w:rPr>
          <w:rFonts w:ascii="微软雅黑" w:hAnsi="微软雅黑"/>
        </w:rPr>
      </w:pPr>
      <w:r w:rsidRPr="004A2C25">
        <w:rPr>
          <w:rFonts w:ascii="微软雅黑" w:hAnsi="微软雅黑" w:hint="eastAsia"/>
        </w:rPr>
        <w:t>18. 【建议】final可以声明类、成员变量、方法、以及本地变量，下列情况使用final关键字： 1） 不允许被继承的类，如：String类。 2） 不允许修改引用的域对象，如：POJO类的域变量。 3） 不允许被重写的方法，如：POJO类的setter方法。 4） 不允许运行过程中重新赋值的局部变量。 5） 避免上下文重复使用一个变量，使用final描述可以强制重新定义一个变量，方便更好地进行重构。</w:t>
      </w:r>
    </w:p>
    <w:p w14:paraId="3504C83D" w14:textId="77777777" w:rsidR="009D6818" w:rsidRPr="004A2C25" w:rsidRDefault="009D6818" w:rsidP="00CD6184">
      <w:pPr>
        <w:ind w:firstLine="420"/>
        <w:rPr>
          <w:rFonts w:ascii="微软雅黑" w:hAnsi="微软雅黑"/>
        </w:rPr>
      </w:pPr>
      <w:r w:rsidRPr="004A2C25">
        <w:rPr>
          <w:rFonts w:ascii="微软雅黑" w:hAnsi="微软雅黑" w:hint="eastAsia"/>
        </w:rPr>
        <w:lastRenderedPageBreak/>
        <w:t>19. 【建议】慎用Object的clone方法来拷贝对象。 说明：对象的clone方法默认是浅拷贝，若想实现深拷贝需要重写clone方法实现属性对象的拷贝。</w:t>
      </w:r>
    </w:p>
    <w:p w14:paraId="13828D5A"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20. 【建议】类成员与方法访问控制从严： </w:t>
      </w:r>
    </w:p>
    <w:p w14:paraId="12756A39" w14:textId="77777777" w:rsidR="009D6818" w:rsidRPr="004A2C25" w:rsidRDefault="009D6818" w:rsidP="00CD6184">
      <w:pPr>
        <w:ind w:left="420"/>
        <w:rPr>
          <w:rFonts w:ascii="微软雅黑" w:hAnsi="微软雅黑"/>
        </w:rPr>
      </w:pPr>
      <w:r w:rsidRPr="004A2C25">
        <w:rPr>
          <w:rFonts w:ascii="微软雅黑" w:hAnsi="微软雅黑" w:hint="eastAsia"/>
        </w:rPr>
        <w:t xml:space="preserve">1） 如果不允许外部直接通过new来创建对象，那么构造方法必须是private。 </w:t>
      </w:r>
      <w:r w:rsidRPr="004A2C25">
        <w:rPr>
          <w:rFonts w:ascii="微软雅黑" w:hAnsi="微软雅黑"/>
        </w:rPr>
        <w:t xml:space="preserve">  </w:t>
      </w:r>
      <w:r w:rsidRPr="004A2C25">
        <w:rPr>
          <w:rFonts w:ascii="微软雅黑" w:hAnsi="微软雅黑" w:hint="eastAsia"/>
        </w:rPr>
        <w:t xml:space="preserve">2） 工具类不允许有public或default构造方法。 </w:t>
      </w:r>
    </w:p>
    <w:p w14:paraId="3D78CCD9"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3） 类非static成员变量并且与子类共享，必须是protected。 </w:t>
      </w:r>
    </w:p>
    <w:p w14:paraId="5E5766E3"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4） 类非static成员变量并且仅在本类使用，必须是private。 </w:t>
      </w:r>
    </w:p>
    <w:p w14:paraId="5A130C4C" w14:textId="77777777" w:rsidR="009D6818" w:rsidRPr="004A2C25" w:rsidRDefault="009D6818" w:rsidP="00CD6184">
      <w:pPr>
        <w:ind w:firstLine="420"/>
        <w:rPr>
          <w:rFonts w:ascii="微软雅黑" w:hAnsi="微软雅黑"/>
        </w:rPr>
      </w:pPr>
      <w:r w:rsidRPr="004A2C25">
        <w:rPr>
          <w:rFonts w:ascii="微软雅黑" w:hAnsi="微软雅黑" w:hint="eastAsia"/>
        </w:rPr>
        <w:t>5） 类static成员变量如果仅在本类使用，必须是private。</w:t>
      </w:r>
    </w:p>
    <w:p w14:paraId="27CBA6CA"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6） 若是static成员变量，必须考虑是否为final。 </w:t>
      </w:r>
    </w:p>
    <w:p w14:paraId="4ACA4B6E"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7） 类成员方法只供类内部调用，必须是private。 </w:t>
      </w:r>
    </w:p>
    <w:p w14:paraId="4DBC8FB4" w14:textId="77777777" w:rsidR="009D6818" w:rsidRPr="004A2C25" w:rsidRDefault="009D6818" w:rsidP="00CD6184">
      <w:pPr>
        <w:ind w:firstLine="420"/>
        <w:rPr>
          <w:rFonts w:ascii="微软雅黑" w:hAnsi="微软雅黑"/>
        </w:rPr>
      </w:pPr>
      <w:r w:rsidRPr="004A2C25">
        <w:rPr>
          <w:rFonts w:ascii="微软雅黑" w:hAnsi="微软雅黑" w:hint="eastAsia"/>
        </w:rPr>
        <w:t>8） 类成员方法只对继承类公开，那么限制为protected。 说明：任何类、方法、参数、变量，严控访问范围。过于宽泛的访问范围，不利于模块解耦。思考：如果是一个private的方法，想删除就删除，可是一个public的service方法，或者一个public的成员变量，删除一下，不得手心冒点汗吗？变量像自己的小孩，尽量在自己的视线内，变量作用域太大，无限制的到处跑，那么你会担心的。</w:t>
      </w:r>
    </w:p>
    <w:p w14:paraId="55E1D6F0" w14:textId="77777777" w:rsidR="009D6818" w:rsidRPr="004A2C25" w:rsidRDefault="009D6818" w:rsidP="0042481D">
      <w:pPr>
        <w:pStyle w:val="20"/>
        <w:rPr>
          <w:rFonts w:ascii="微软雅黑" w:hAnsi="微软雅黑"/>
        </w:rPr>
      </w:pPr>
      <w:bookmarkStart w:id="73" w:name="_Toc522392350"/>
      <w:r w:rsidRPr="004A2C25">
        <w:rPr>
          <w:rFonts w:ascii="微软雅黑" w:hAnsi="微软雅黑" w:hint="eastAsia"/>
        </w:rPr>
        <w:t>集合处理</w:t>
      </w:r>
      <w:bookmarkEnd w:id="73"/>
    </w:p>
    <w:p w14:paraId="53FF9A44"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1. 【军规】关于hashCode和equals的处理，遵循如下规则： </w:t>
      </w:r>
    </w:p>
    <w:p w14:paraId="0FCDFDD2"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1） 只要重写equals，就必须重写hashCode。 </w:t>
      </w:r>
    </w:p>
    <w:p w14:paraId="6C8F0FF8" w14:textId="77777777" w:rsidR="009D6818" w:rsidRPr="004A2C25" w:rsidRDefault="009D6818" w:rsidP="00CD6184">
      <w:pPr>
        <w:ind w:firstLine="420"/>
        <w:rPr>
          <w:rFonts w:ascii="微软雅黑" w:hAnsi="微软雅黑"/>
        </w:rPr>
      </w:pPr>
      <w:r w:rsidRPr="004A2C25">
        <w:rPr>
          <w:rFonts w:ascii="微软雅黑" w:hAnsi="微软雅黑" w:hint="eastAsia"/>
        </w:rPr>
        <w:t xml:space="preserve">2） 因为Set存储的是不重复的对象，依据hashCode和equals进行判断，所以Set存储的对象必须重写这两个方法。 </w:t>
      </w:r>
    </w:p>
    <w:p w14:paraId="47647D27" w14:textId="77777777" w:rsidR="009D6818" w:rsidRPr="004A2C25" w:rsidRDefault="009D6818" w:rsidP="00CD6184">
      <w:pPr>
        <w:ind w:firstLine="420"/>
        <w:rPr>
          <w:rFonts w:ascii="微软雅黑" w:hAnsi="微软雅黑"/>
        </w:rPr>
      </w:pPr>
      <w:r w:rsidRPr="004A2C25">
        <w:rPr>
          <w:rFonts w:ascii="微软雅黑" w:hAnsi="微软雅黑" w:hint="eastAsia"/>
        </w:rPr>
        <w:lastRenderedPageBreak/>
        <w:t>3） 如果自定义对象做为Map的键，那么必须重写hashCode和equals。 说明：String重写了hashCode和equals方法，所以我们可以非常愉快地使用String对象作为key来使用。</w:t>
      </w:r>
    </w:p>
    <w:p w14:paraId="752215E9" w14:textId="77777777" w:rsidR="009D6818" w:rsidRPr="004A2C25" w:rsidRDefault="009D6818" w:rsidP="00CD6184">
      <w:pPr>
        <w:ind w:firstLine="420"/>
        <w:rPr>
          <w:rFonts w:ascii="微软雅黑" w:hAnsi="微软雅黑"/>
        </w:rPr>
      </w:pPr>
      <w:r w:rsidRPr="004A2C25">
        <w:rPr>
          <w:rFonts w:ascii="微软雅黑" w:hAnsi="微软雅黑" w:hint="eastAsia"/>
        </w:rPr>
        <w:t>2. 【军规】 ArrayList的subList结果不可强转成ArrayList，否则会抛出ClassCastException异常，即java.util.RandomAccessSubList cannot be cast to java.util.ArrayList。</w:t>
      </w:r>
    </w:p>
    <w:p w14:paraId="37AF7632" w14:textId="77777777" w:rsidR="009D6818" w:rsidRPr="004A2C25" w:rsidRDefault="009D6818" w:rsidP="00CD6184">
      <w:pPr>
        <w:ind w:firstLine="420"/>
        <w:rPr>
          <w:rFonts w:ascii="微软雅黑" w:hAnsi="微软雅黑"/>
        </w:rPr>
      </w:pPr>
      <w:r w:rsidRPr="004A2C25">
        <w:rPr>
          <w:rFonts w:ascii="微软雅黑" w:hAnsi="微软雅黑" w:hint="eastAsia"/>
        </w:rPr>
        <w:t>3. 【军规】在subList场景中，高度注意对原集合元素个数的修改，会导致子列表的遍历、增加、删除均会产生ConcurrentModificationException 异常。</w:t>
      </w:r>
    </w:p>
    <w:p w14:paraId="61561B07" w14:textId="77777777" w:rsidR="009D6818" w:rsidRPr="004A2C25" w:rsidRDefault="009D6818" w:rsidP="00CD6184">
      <w:pPr>
        <w:ind w:firstLine="420"/>
        <w:rPr>
          <w:rFonts w:ascii="微软雅黑" w:hAnsi="微软雅黑"/>
        </w:rPr>
      </w:pPr>
      <w:r w:rsidRPr="004A2C25">
        <w:rPr>
          <w:rFonts w:ascii="微软雅黑" w:hAnsi="微软雅黑" w:hint="eastAsia"/>
        </w:rPr>
        <w:t>4. 【军规】使用集合转数组的方法，必须使用集合的toArray(T[] array)，传入的是类型完全一样的数组，大小就是list.size()。</w:t>
      </w:r>
    </w:p>
    <w:p w14:paraId="3F57C498" w14:textId="77777777" w:rsidR="009D6818" w:rsidRPr="004A2C25" w:rsidRDefault="009D6818" w:rsidP="003D3AA2">
      <w:pPr>
        <w:ind w:firstLine="420"/>
        <w:rPr>
          <w:rFonts w:ascii="微软雅黑" w:hAnsi="微软雅黑"/>
        </w:rPr>
      </w:pPr>
      <w:r w:rsidRPr="004A2C25">
        <w:rPr>
          <w:rFonts w:ascii="微软雅黑" w:hAnsi="微软雅黑" w:hint="eastAsia"/>
        </w:rPr>
        <w:t>5. 【军规】使用工具类Arrays.asList()把数组转换成集合时，不能使用其修改集合相关的方法，它的add/remove/clear方法会抛出UnsupportedOperationException异常。</w:t>
      </w:r>
    </w:p>
    <w:p w14:paraId="251DC806" w14:textId="77777777" w:rsidR="009D6818" w:rsidRPr="004A2C25" w:rsidRDefault="009D6818" w:rsidP="003D3AA2">
      <w:pPr>
        <w:ind w:firstLine="420"/>
        <w:rPr>
          <w:rFonts w:ascii="微软雅黑" w:hAnsi="微软雅黑"/>
        </w:rPr>
      </w:pPr>
      <w:r w:rsidRPr="004A2C25">
        <w:rPr>
          <w:rFonts w:ascii="微软雅黑" w:hAnsi="微软雅黑" w:hint="eastAsia"/>
        </w:rPr>
        <w:t>6. 【军规】泛型通配符&lt;? extends T&gt;来接收返回的数据，此写法的泛型集合不能使用add方法，而&lt;? super T&gt;不能使用get方法，做为接口调用赋值时易出错。 说明：扩展说一下PECS(Producer Extends Consumer Super)原则：第一、频繁往外读取内容的，适合用&lt;? extends T&gt;。第二、经常往里插入的，适合用&lt;? super T&gt;。</w:t>
      </w:r>
    </w:p>
    <w:p w14:paraId="028F48A1" w14:textId="77777777" w:rsidR="009D6818" w:rsidRPr="004A2C25" w:rsidRDefault="009D6818" w:rsidP="003D3AA2">
      <w:pPr>
        <w:ind w:firstLine="420"/>
        <w:rPr>
          <w:rFonts w:ascii="微软雅黑" w:hAnsi="微软雅黑"/>
        </w:rPr>
      </w:pPr>
      <w:r w:rsidRPr="004A2C25">
        <w:rPr>
          <w:rFonts w:ascii="微软雅黑" w:hAnsi="微软雅黑" w:hint="eastAsia"/>
        </w:rPr>
        <w:t>7. 【军规】不要在foreach循环里进行元素的remove/add操作。remove元素请使用Iterator方式，如果并发操作，需要对Iterator对象加锁。</w:t>
      </w:r>
    </w:p>
    <w:p w14:paraId="4DE1EFAD" w14:textId="77777777" w:rsidR="009D6818" w:rsidRPr="004A2C25" w:rsidRDefault="009D6818" w:rsidP="00D201C5">
      <w:pPr>
        <w:ind w:firstLine="420"/>
        <w:rPr>
          <w:rFonts w:ascii="微软雅黑" w:hAnsi="微软雅黑"/>
        </w:rPr>
      </w:pPr>
      <w:r w:rsidRPr="004A2C25">
        <w:rPr>
          <w:rFonts w:ascii="微软雅黑" w:hAnsi="微软雅黑" w:hint="eastAsia"/>
        </w:rPr>
        <w:t xml:space="preserve">8. 【军规】 在JDK7版本及以上，Comparator要满足如下三个条件，否则Arrays.sort，Collections.sort会报IllegalArgumentException异常。 </w:t>
      </w:r>
    </w:p>
    <w:p w14:paraId="6FB4999D" w14:textId="77777777" w:rsidR="009D6818" w:rsidRPr="004A2C25" w:rsidRDefault="009D6818" w:rsidP="003D3AA2">
      <w:pPr>
        <w:ind w:firstLine="420"/>
        <w:rPr>
          <w:rFonts w:ascii="微软雅黑" w:hAnsi="微软雅黑"/>
        </w:rPr>
      </w:pPr>
      <w:r w:rsidRPr="004A2C25">
        <w:rPr>
          <w:rFonts w:ascii="微软雅黑" w:hAnsi="微软雅黑" w:hint="eastAsia"/>
        </w:rPr>
        <w:lastRenderedPageBreak/>
        <w:t>9. 【建议】集合初始化时，指定集合初始值大小。</w:t>
      </w:r>
    </w:p>
    <w:p w14:paraId="7E75FDBD" w14:textId="77777777" w:rsidR="009D6818" w:rsidRPr="004A2C25" w:rsidRDefault="009D6818" w:rsidP="003D3AA2">
      <w:pPr>
        <w:ind w:firstLine="420"/>
        <w:rPr>
          <w:rFonts w:ascii="微软雅黑" w:hAnsi="微软雅黑"/>
        </w:rPr>
      </w:pPr>
      <w:r w:rsidRPr="004A2C25">
        <w:rPr>
          <w:rFonts w:ascii="微软雅黑" w:hAnsi="微软雅黑" w:hint="eastAsia"/>
        </w:rPr>
        <w:t>10. 【建议】使用entrySet遍历Map类集合KV，而不是keySet方式进行遍历。。</w:t>
      </w:r>
    </w:p>
    <w:p w14:paraId="0F943679" w14:textId="77777777" w:rsidR="009D6818" w:rsidRPr="004A2C25" w:rsidRDefault="009D6818" w:rsidP="00D201C5">
      <w:pPr>
        <w:ind w:firstLine="420"/>
        <w:rPr>
          <w:rFonts w:ascii="微软雅黑" w:hAnsi="微软雅黑"/>
        </w:rPr>
      </w:pPr>
      <w:r w:rsidRPr="004A2C25">
        <w:rPr>
          <w:rFonts w:ascii="微软雅黑" w:hAnsi="微软雅黑" w:hint="eastAsia"/>
        </w:rPr>
        <w:t>11. 【建议】高度注意Map类集合K/V能不能存储null值的情况。</w:t>
      </w:r>
    </w:p>
    <w:p w14:paraId="43FA6858" w14:textId="77777777" w:rsidR="009D6818" w:rsidRPr="004A2C25" w:rsidRDefault="009D6818" w:rsidP="003D3AA2">
      <w:pPr>
        <w:ind w:firstLine="420"/>
        <w:rPr>
          <w:rFonts w:ascii="微软雅黑" w:hAnsi="微软雅黑"/>
        </w:rPr>
      </w:pPr>
      <w:r w:rsidRPr="004A2C25">
        <w:rPr>
          <w:rFonts w:ascii="微软雅黑" w:hAnsi="微软雅黑" w:hint="eastAsia"/>
        </w:rPr>
        <w:t>12. 【参考】合理利用好集合的有序性(sort)和稳定性(order)，避免集合的无序性(unsort)和不稳定性(unorder)带来的负面影响。 说明：有序性是指遍历的结果是按某种比较规则依次排列的。稳定性指集合每次遍历的元素次序是一定的。如：ArrayList是order/unsort；HashMap是unorder/unsort；TreeSet是order/sort。</w:t>
      </w:r>
    </w:p>
    <w:p w14:paraId="7881CE22" w14:textId="77777777" w:rsidR="009D6818" w:rsidRPr="004A2C25" w:rsidRDefault="009D6818" w:rsidP="003D3AA2">
      <w:pPr>
        <w:ind w:firstLine="420"/>
        <w:rPr>
          <w:rFonts w:ascii="微软雅黑" w:hAnsi="微软雅黑"/>
        </w:rPr>
      </w:pPr>
      <w:r w:rsidRPr="004A2C25">
        <w:rPr>
          <w:rFonts w:ascii="微软雅黑" w:hAnsi="微软雅黑" w:hint="eastAsia"/>
        </w:rPr>
        <w:t>13. 【参考】利用Set元素唯一的特性，可以快速对一个集合进行去重操作，避免使用List的contains方法进行遍历、对比、去重操作。</w:t>
      </w:r>
    </w:p>
    <w:p w14:paraId="26CDEA36" w14:textId="77777777" w:rsidR="009D6818" w:rsidRPr="004A2C25" w:rsidRDefault="009D6818" w:rsidP="0042481D">
      <w:pPr>
        <w:pStyle w:val="20"/>
        <w:rPr>
          <w:rFonts w:ascii="微软雅黑" w:hAnsi="微软雅黑"/>
        </w:rPr>
      </w:pPr>
      <w:bookmarkStart w:id="74" w:name="_Toc522392351"/>
      <w:r w:rsidRPr="004A2C25">
        <w:rPr>
          <w:rFonts w:ascii="微软雅黑" w:hAnsi="微软雅黑" w:hint="eastAsia"/>
        </w:rPr>
        <w:t>并发处理</w:t>
      </w:r>
      <w:bookmarkEnd w:id="74"/>
    </w:p>
    <w:p w14:paraId="449ED6D5" w14:textId="77777777" w:rsidR="009D6818" w:rsidRPr="004A2C25" w:rsidRDefault="009D6818" w:rsidP="003D3AA2">
      <w:pPr>
        <w:ind w:firstLine="420"/>
        <w:rPr>
          <w:rFonts w:ascii="微软雅黑" w:hAnsi="微软雅黑"/>
        </w:rPr>
      </w:pPr>
      <w:r w:rsidRPr="004A2C25">
        <w:rPr>
          <w:rFonts w:ascii="微软雅黑" w:hAnsi="微软雅黑" w:hint="eastAsia"/>
        </w:rPr>
        <w:t>1. 【军规】获取单例对象需要保证线程安全，其中的方法也要保证线程安全。 说明：资源驱动类、工具类、单例工厂类都需要注意。</w:t>
      </w:r>
    </w:p>
    <w:p w14:paraId="1CA49295" w14:textId="77777777" w:rsidR="009D6818" w:rsidRPr="004A2C25" w:rsidRDefault="009D6818" w:rsidP="00D201C5">
      <w:pPr>
        <w:ind w:firstLine="420"/>
        <w:rPr>
          <w:rFonts w:ascii="微软雅黑" w:hAnsi="微软雅黑"/>
        </w:rPr>
      </w:pPr>
      <w:r w:rsidRPr="004A2C25">
        <w:rPr>
          <w:rFonts w:ascii="微软雅黑" w:hAnsi="微软雅黑" w:hint="eastAsia"/>
        </w:rPr>
        <w:t xml:space="preserve">2. 【军规】创建线程或线程池时请指定有意义的线程名称，方便出错时回溯。 </w:t>
      </w:r>
    </w:p>
    <w:p w14:paraId="70981280" w14:textId="77777777" w:rsidR="009D6818" w:rsidRPr="004A2C25" w:rsidRDefault="009D6818" w:rsidP="003D3AA2">
      <w:pPr>
        <w:ind w:firstLine="420"/>
        <w:rPr>
          <w:rFonts w:ascii="微软雅黑" w:hAnsi="微软雅黑"/>
        </w:rPr>
      </w:pPr>
      <w:r w:rsidRPr="004A2C25">
        <w:rPr>
          <w:rFonts w:ascii="微软雅黑" w:hAnsi="微软雅黑" w:hint="eastAsia"/>
        </w:rPr>
        <w:t>3.【军规】线程资源必须通过线程池提供，不允许在应用中自行显式创建线程。 说明：使用线程池的好处是减少在创建和销毁线程上所花的时间以及系统资源的开销，解决资源不足的问题。如果不使用线程池，有可能造成系统创建大量同类线程而导致消耗完内存或者“过度切换”的问题。</w:t>
      </w:r>
    </w:p>
    <w:p w14:paraId="150AB76E" w14:textId="77777777" w:rsidR="009D6818" w:rsidRPr="004A2C25" w:rsidRDefault="009D6818" w:rsidP="003D3AA2">
      <w:pPr>
        <w:ind w:firstLine="420"/>
        <w:rPr>
          <w:rFonts w:ascii="微软雅黑" w:hAnsi="微软雅黑"/>
        </w:rPr>
      </w:pPr>
      <w:r w:rsidRPr="004A2C25">
        <w:rPr>
          <w:rFonts w:ascii="微软雅黑" w:hAnsi="微软雅黑" w:hint="eastAsia"/>
        </w:rPr>
        <w:t>4. 【军规】线程池不允许使用 【军规】线程池不允许使用 Executors去创建，而是通过 去创建，而是通过 去创建，而是通过 ThreadPoolExecutor的方</w:t>
      </w:r>
      <w:r w:rsidRPr="004A2C25">
        <w:rPr>
          <w:rFonts w:ascii="微软雅黑" w:hAnsi="微软雅黑" w:hint="eastAsia"/>
        </w:rPr>
        <w:lastRenderedPageBreak/>
        <w:t>式。</w:t>
      </w:r>
    </w:p>
    <w:p w14:paraId="572BC569" w14:textId="77777777" w:rsidR="009D6818" w:rsidRPr="004A2C25" w:rsidRDefault="009D6818" w:rsidP="00D201C5">
      <w:pPr>
        <w:ind w:firstLine="420"/>
        <w:rPr>
          <w:rFonts w:ascii="微软雅黑" w:hAnsi="微软雅黑"/>
        </w:rPr>
      </w:pPr>
      <w:r w:rsidRPr="004A2C25">
        <w:rPr>
          <w:rFonts w:ascii="微软雅黑" w:hAnsi="微软雅黑" w:hint="eastAsia"/>
        </w:rPr>
        <w:t>5. 【军规】SimpleDateFormat 是线程不安全的类，一般不要定义为static变量，如果定义为static，必须加锁，或者使用DateUtils工具类。 正例：注意线程安全，使用DateUtils。</w:t>
      </w:r>
    </w:p>
    <w:p w14:paraId="45412DCD" w14:textId="77777777" w:rsidR="009D6818" w:rsidRPr="004A2C25" w:rsidRDefault="009D6818" w:rsidP="003D3AA2">
      <w:pPr>
        <w:ind w:firstLine="420"/>
        <w:rPr>
          <w:rFonts w:ascii="微软雅黑" w:hAnsi="微软雅黑"/>
        </w:rPr>
      </w:pPr>
      <w:r w:rsidRPr="004A2C25">
        <w:rPr>
          <w:rFonts w:ascii="微软雅黑" w:hAnsi="微软雅黑" w:hint="eastAsia"/>
        </w:rPr>
        <w:t>6. 【军规】高并发时，同步调用应该去考量锁的性能损耗。能用无锁数据结构，就不要用锁；能锁区块，就不要锁整个方法体；能用对象锁，就不要用类锁。 说明：尽可能使加锁的代码块工作量尽可能的小，避免在锁代码块中调用RPC方法。</w:t>
      </w:r>
    </w:p>
    <w:p w14:paraId="7086F773" w14:textId="77777777" w:rsidR="009D6818" w:rsidRPr="004A2C25" w:rsidRDefault="009D6818" w:rsidP="003D3AA2">
      <w:pPr>
        <w:ind w:firstLine="420"/>
        <w:rPr>
          <w:rFonts w:ascii="微软雅黑" w:hAnsi="微软雅黑"/>
        </w:rPr>
      </w:pPr>
      <w:r w:rsidRPr="004A2C25">
        <w:rPr>
          <w:rFonts w:ascii="微软雅黑" w:hAnsi="微软雅黑" w:hint="eastAsia"/>
        </w:rPr>
        <w:t>7. 【军规】对多个资源、数据库表、对象同时加锁时，需要保持一致的加锁顺序，否则可能会造成死锁。 说明：线程一需要对表A、B、C依次全部加锁后才可以进行更新操作，那么线程二的加锁顺序也必须是A、B、C，否则可能出现死锁。</w:t>
      </w:r>
    </w:p>
    <w:p w14:paraId="04CFD8CA" w14:textId="77777777" w:rsidR="009D6818" w:rsidRPr="004A2C25" w:rsidRDefault="009D6818" w:rsidP="00D201C5">
      <w:pPr>
        <w:ind w:firstLine="420"/>
        <w:rPr>
          <w:rFonts w:ascii="微软雅黑" w:hAnsi="微软雅黑"/>
        </w:rPr>
      </w:pPr>
      <w:r w:rsidRPr="004A2C25">
        <w:rPr>
          <w:rFonts w:ascii="微软雅黑" w:hAnsi="微软雅黑" w:hint="eastAsia"/>
        </w:rPr>
        <w:t>8. 【军规】并发修改同一记录时，避免更新丢失，需要加锁。要么在应用层加锁，要么在缓存加锁，要么在数据库层使用乐观锁，使用version作为更新依据。 说明：如果每次访问冲突概率小于20%，推荐使用乐观锁，否则使用悲观锁。乐观锁的重试次数不得小于3次。</w:t>
      </w:r>
    </w:p>
    <w:p w14:paraId="34BC60FA" w14:textId="77777777" w:rsidR="009D6818" w:rsidRPr="004A2C25" w:rsidRDefault="009D6818" w:rsidP="003D3AA2">
      <w:pPr>
        <w:ind w:firstLine="420"/>
        <w:rPr>
          <w:rFonts w:ascii="微软雅黑" w:hAnsi="微软雅黑"/>
        </w:rPr>
      </w:pPr>
      <w:r w:rsidRPr="004A2C25">
        <w:rPr>
          <w:rFonts w:ascii="微软雅黑" w:hAnsi="微软雅黑" w:hint="eastAsia"/>
        </w:rPr>
        <w:t>9. 【军规】多线程并行处理定时任务时，Timer运行多个TimeTask时，只要其中之一没有捕获抛出的异常，其它任务便会自动终止运行，使用ScheduledExecutorService则没有这个问题。</w:t>
      </w:r>
    </w:p>
    <w:p w14:paraId="39E11503" w14:textId="77777777" w:rsidR="009D6818" w:rsidRPr="004A2C25" w:rsidRDefault="009D6818" w:rsidP="003D3AA2">
      <w:pPr>
        <w:ind w:firstLine="420"/>
        <w:rPr>
          <w:rFonts w:ascii="微软雅黑" w:hAnsi="微软雅黑"/>
        </w:rPr>
      </w:pPr>
      <w:r w:rsidRPr="004A2C25">
        <w:rPr>
          <w:rFonts w:ascii="微软雅黑" w:hAnsi="微软雅黑" w:hint="eastAsia"/>
        </w:rPr>
        <w:t>10. 【建议】使用CountDownLatch进行异步转同步操作，每个线程退出前必须调用countDown方法，线程执行代码注意catch异常，确保countDown方法被执行到，避免主线程无法执行至await方法，直到超时才返回结果。 说</w:t>
      </w:r>
      <w:r w:rsidRPr="004A2C25">
        <w:rPr>
          <w:rFonts w:ascii="微软雅黑" w:hAnsi="微软雅黑" w:hint="eastAsia"/>
        </w:rPr>
        <w:lastRenderedPageBreak/>
        <w:t>明：注意，子线程抛出异常堆栈，不能在主线程try-catch到。</w:t>
      </w:r>
    </w:p>
    <w:p w14:paraId="0AEFE4CB" w14:textId="77777777" w:rsidR="009D6818" w:rsidRPr="004A2C25" w:rsidRDefault="009D6818" w:rsidP="003D3AA2">
      <w:pPr>
        <w:ind w:firstLine="420"/>
        <w:rPr>
          <w:rFonts w:ascii="微软雅黑" w:hAnsi="微软雅黑"/>
        </w:rPr>
      </w:pPr>
      <w:r w:rsidRPr="004A2C25">
        <w:rPr>
          <w:rFonts w:ascii="微软雅黑" w:hAnsi="微软雅黑" w:hint="eastAsia"/>
        </w:rPr>
        <w:t>11. 【建议】避免Random实例被多线程使用，虽然共享该实例是线程安全的，但会因竞争同一seed 导致的性能下降。</w:t>
      </w:r>
    </w:p>
    <w:p w14:paraId="3028E4E9" w14:textId="77777777" w:rsidR="009D6818" w:rsidRPr="004A2C25" w:rsidRDefault="009D6818" w:rsidP="004F1FDD">
      <w:pPr>
        <w:rPr>
          <w:rFonts w:ascii="微软雅黑" w:hAnsi="微软雅黑"/>
        </w:rPr>
      </w:pPr>
      <w:r w:rsidRPr="004A2C25">
        <w:rPr>
          <w:rFonts w:ascii="微软雅黑" w:hAnsi="微软雅黑" w:hint="eastAsia"/>
        </w:rPr>
        <w:t>说明：Random实例包括java.util.Random 的实例或者 Math.random()的方式。 正例：在JDK7之后，可以直接使用API ThreadLocalRandom，而在 JDK7之前，需要编码保证每个线程持有一个实例。</w:t>
      </w:r>
    </w:p>
    <w:p w14:paraId="2BE29C15" w14:textId="77777777" w:rsidR="009D6818" w:rsidRPr="004A2C25" w:rsidRDefault="009D6818" w:rsidP="00D201C5">
      <w:pPr>
        <w:ind w:firstLine="420"/>
        <w:rPr>
          <w:rFonts w:ascii="微软雅黑" w:hAnsi="微软雅黑"/>
        </w:rPr>
      </w:pPr>
      <w:r w:rsidRPr="004A2C25">
        <w:rPr>
          <w:rFonts w:ascii="微软雅黑" w:hAnsi="微软雅黑" w:hint="eastAsia"/>
        </w:rPr>
        <w:t xml:space="preserve">12. 【建议】在并发场景下，通过双重检查锁（double-checked locking）实现延迟初始化的优化问题隐患(可参考 The "Double-Checked Locking is Broken" Declaration)，推荐解决方案中较为简单一种（适用于JDK5及以上版本），将目标属性声明为 volatile型。 </w:t>
      </w:r>
    </w:p>
    <w:p w14:paraId="2F8A9883" w14:textId="77777777" w:rsidR="009D6818" w:rsidRPr="004A2C25" w:rsidRDefault="009D6818" w:rsidP="003D3AA2">
      <w:pPr>
        <w:ind w:firstLine="420"/>
        <w:rPr>
          <w:rFonts w:ascii="微软雅黑" w:hAnsi="微软雅黑"/>
        </w:rPr>
      </w:pPr>
      <w:r w:rsidRPr="004A2C25">
        <w:rPr>
          <w:rFonts w:ascii="微软雅黑" w:hAnsi="微软雅黑" w:hint="eastAsia"/>
        </w:rPr>
        <w:t>13. 【参考】volatile解决多线程内存不可见问题。对于一写多读，是可以解决变量同步问题，但是如果多写，同样无法解决线程安全问题。如果是count++操作，使用如下类实现：AtomicInteger count = new AtomicInteger(); count.addAndGet(1); 如果是JDK8，推荐使用LongAdder对象，比AtomicLong性能更好（减少乐观锁的重试次数）。</w:t>
      </w:r>
    </w:p>
    <w:p w14:paraId="7309ACFB" w14:textId="77777777" w:rsidR="009D6818" w:rsidRPr="004A2C25" w:rsidRDefault="009D6818" w:rsidP="003D3AA2">
      <w:pPr>
        <w:ind w:firstLine="420"/>
        <w:rPr>
          <w:rFonts w:ascii="微软雅黑" w:hAnsi="微软雅黑"/>
        </w:rPr>
      </w:pPr>
      <w:r w:rsidRPr="004A2C25">
        <w:rPr>
          <w:rFonts w:ascii="微软雅黑" w:hAnsi="微软雅黑" w:hint="eastAsia"/>
        </w:rPr>
        <w:t>14. 【参考】 HashMap在容量不够进行resize时由于高并发可能出现死链，导致CPU飙升，在开发过程中可以使用其它数据结构或加锁来规避此风险。</w:t>
      </w:r>
    </w:p>
    <w:p w14:paraId="553E1FC1" w14:textId="77777777" w:rsidR="009D6818" w:rsidRPr="004A2C25" w:rsidRDefault="009D6818" w:rsidP="003D3AA2">
      <w:pPr>
        <w:ind w:firstLine="420"/>
        <w:rPr>
          <w:rFonts w:ascii="微软雅黑" w:hAnsi="微软雅黑"/>
        </w:rPr>
      </w:pPr>
      <w:r w:rsidRPr="004A2C25">
        <w:rPr>
          <w:rFonts w:ascii="微软雅黑" w:hAnsi="微软雅黑" w:hint="eastAsia"/>
        </w:rPr>
        <w:t>15. 【参考】ThreadLocal无法解决共享对象的更新问题，ThreadLocal对象建议使用static修饰。</w:t>
      </w:r>
    </w:p>
    <w:p w14:paraId="4B5511A5" w14:textId="77777777" w:rsidR="009D6818" w:rsidRPr="004A2C25" w:rsidRDefault="009D6818" w:rsidP="004F1FDD">
      <w:pPr>
        <w:rPr>
          <w:rFonts w:ascii="微软雅黑" w:hAnsi="微软雅黑"/>
        </w:rPr>
      </w:pPr>
    </w:p>
    <w:p w14:paraId="1992BB50" w14:textId="77777777" w:rsidR="009D6818" w:rsidRPr="004A2C25" w:rsidRDefault="009D6818" w:rsidP="0042481D">
      <w:pPr>
        <w:pStyle w:val="20"/>
        <w:rPr>
          <w:rFonts w:ascii="微软雅黑" w:hAnsi="微软雅黑"/>
        </w:rPr>
      </w:pPr>
      <w:bookmarkStart w:id="75" w:name="_Toc522392352"/>
      <w:r w:rsidRPr="004A2C25">
        <w:rPr>
          <w:rFonts w:ascii="微软雅黑" w:hAnsi="微软雅黑" w:hint="eastAsia"/>
        </w:rPr>
        <w:lastRenderedPageBreak/>
        <w:t>控制语句</w:t>
      </w:r>
      <w:bookmarkEnd w:id="75"/>
    </w:p>
    <w:p w14:paraId="2D28B3C5" w14:textId="77777777" w:rsidR="009D6818" w:rsidRPr="004A2C25" w:rsidRDefault="009D6818" w:rsidP="003D3AA2">
      <w:pPr>
        <w:ind w:firstLine="420"/>
        <w:rPr>
          <w:rFonts w:ascii="微软雅黑" w:hAnsi="微软雅黑"/>
        </w:rPr>
      </w:pPr>
      <w:r w:rsidRPr="004A2C25">
        <w:rPr>
          <w:rFonts w:ascii="微软雅黑" w:hAnsi="微软雅黑" w:hint="eastAsia"/>
        </w:rPr>
        <w:t>1. 【军规】在一个switch块内，每个case要么通过break/return等来终止，要么注释说明程序将继续执行到哪一个case为止；在一个switch块内，都必须包含一个default语句并且放在最后，即使它什么代码也没有。</w:t>
      </w:r>
    </w:p>
    <w:p w14:paraId="0D855FE4" w14:textId="77777777" w:rsidR="009D6818" w:rsidRPr="004A2C25" w:rsidRDefault="009D6818" w:rsidP="003D3AA2">
      <w:pPr>
        <w:ind w:firstLine="420"/>
        <w:rPr>
          <w:rFonts w:ascii="微软雅黑" w:hAnsi="微软雅黑"/>
        </w:rPr>
      </w:pPr>
      <w:r w:rsidRPr="004A2C25">
        <w:rPr>
          <w:rFonts w:ascii="微软雅黑" w:hAnsi="微软雅黑" w:hint="eastAsia"/>
        </w:rPr>
        <w:t>2. 【军规】在if/else/for/while/do语句中必须使用大括号。即使只有一行代码，避免采用单行的编码方式。</w:t>
      </w:r>
    </w:p>
    <w:p w14:paraId="50BC60B4" w14:textId="77777777" w:rsidR="009D6818" w:rsidRPr="004A2C25" w:rsidRDefault="009D6818" w:rsidP="00D201C5">
      <w:pPr>
        <w:ind w:firstLine="420"/>
        <w:rPr>
          <w:rFonts w:ascii="微软雅黑" w:hAnsi="微软雅黑"/>
        </w:rPr>
      </w:pPr>
      <w:r w:rsidRPr="004A2C25">
        <w:rPr>
          <w:rFonts w:ascii="微软雅黑" w:hAnsi="微软雅黑" w:hint="eastAsia"/>
        </w:rPr>
        <w:t>3. 【建议】表达异常的分支时，少用if-else方式。</w:t>
      </w:r>
    </w:p>
    <w:p w14:paraId="65D6C00A" w14:textId="77777777" w:rsidR="009D6818" w:rsidRPr="004A2C25" w:rsidRDefault="009D6818" w:rsidP="00D201C5">
      <w:pPr>
        <w:ind w:firstLine="420"/>
        <w:rPr>
          <w:rFonts w:ascii="微软雅黑" w:hAnsi="微软雅黑"/>
        </w:rPr>
      </w:pPr>
      <w:r w:rsidRPr="004A2C25">
        <w:rPr>
          <w:rFonts w:ascii="微软雅黑" w:hAnsi="微软雅黑" w:hint="eastAsia"/>
        </w:rPr>
        <w:t xml:space="preserve">4. 【建议】除常用方法（如getXxx/isXxx）等外，不要在条件判断中执行其它复杂的语句，将复杂逻辑判断的结果赋值给一个有意义的布尔变量名，以提高可读性。 </w:t>
      </w:r>
    </w:p>
    <w:p w14:paraId="7A9239FD" w14:textId="77777777" w:rsidR="009D6818" w:rsidRPr="004A2C25" w:rsidRDefault="009D6818" w:rsidP="003D3AA2">
      <w:pPr>
        <w:ind w:firstLine="420"/>
        <w:rPr>
          <w:rFonts w:ascii="微软雅黑" w:hAnsi="微软雅黑"/>
        </w:rPr>
      </w:pPr>
      <w:r w:rsidRPr="004A2C25">
        <w:rPr>
          <w:rFonts w:ascii="微软雅黑" w:hAnsi="微软雅黑" w:hint="eastAsia"/>
        </w:rPr>
        <w:t>5. 【建议】循环体中的语句要考量性能，以下操作尽量移至循环体外处理，如定义对象、变量、获取数据库连接，进行不必要的try-catch操作。</w:t>
      </w:r>
    </w:p>
    <w:p w14:paraId="56C79080" w14:textId="77777777" w:rsidR="009D6818" w:rsidRPr="004A2C25" w:rsidRDefault="009D6818" w:rsidP="003D3AA2">
      <w:pPr>
        <w:ind w:firstLine="420"/>
        <w:rPr>
          <w:rFonts w:ascii="微软雅黑" w:hAnsi="微软雅黑"/>
        </w:rPr>
      </w:pPr>
      <w:r w:rsidRPr="004A2C25">
        <w:rPr>
          <w:rFonts w:ascii="微软雅黑" w:hAnsi="微软雅黑" w:hint="eastAsia"/>
        </w:rPr>
        <w:t>6. 【建议】接口入参保护，这种场景常见的是用于做批量操作的接口。</w:t>
      </w:r>
    </w:p>
    <w:p w14:paraId="40FF666D" w14:textId="77777777" w:rsidR="009D6818" w:rsidRPr="004A2C25" w:rsidRDefault="009D6818" w:rsidP="003D3AA2">
      <w:pPr>
        <w:ind w:firstLine="420"/>
        <w:rPr>
          <w:rFonts w:ascii="微软雅黑" w:hAnsi="微软雅黑"/>
        </w:rPr>
      </w:pPr>
      <w:r w:rsidRPr="004A2C25">
        <w:rPr>
          <w:rFonts w:ascii="微软雅黑" w:hAnsi="微软雅黑" w:hint="eastAsia"/>
        </w:rPr>
        <w:t>7. 【参考】下列情形，需要进行参数校验： 1） 调用频次低的方法。 2） 执行时间开销很大的方法。此情形中，参数校验时间几乎可以忽略不计，但如果因为参数错误导致中间执行回退，或者错误，那得不偿失。 3） 需要极高稳定性和可用性的方法。 4） 对外提供的开放接口，不管是RPC/API/HTTP接口。</w:t>
      </w:r>
    </w:p>
    <w:p w14:paraId="21093AF7" w14:textId="77777777" w:rsidR="009D6818" w:rsidRPr="004A2C25" w:rsidRDefault="009D6818" w:rsidP="004F1FDD">
      <w:pPr>
        <w:rPr>
          <w:rFonts w:ascii="微软雅黑" w:hAnsi="微软雅黑"/>
        </w:rPr>
      </w:pPr>
      <w:r w:rsidRPr="004A2C25">
        <w:rPr>
          <w:rFonts w:ascii="微软雅黑" w:hAnsi="微软雅黑" w:hint="eastAsia"/>
        </w:rPr>
        <w:t>5） 敏感权限入口。</w:t>
      </w:r>
    </w:p>
    <w:p w14:paraId="7A27E7A0" w14:textId="77777777" w:rsidR="009D6818" w:rsidRPr="004A2C25" w:rsidRDefault="009D6818" w:rsidP="003D3AA2">
      <w:pPr>
        <w:ind w:firstLine="420"/>
        <w:rPr>
          <w:rFonts w:ascii="微软雅黑" w:hAnsi="微软雅黑"/>
        </w:rPr>
      </w:pPr>
      <w:r w:rsidRPr="004A2C25">
        <w:rPr>
          <w:rFonts w:ascii="微软雅黑" w:hAnsi="微软雅黑" w:hint="eastAsia"/>
        </w:rPr>
        <w:t>8. 【参考】下列情形，不需要进行参数校验： 1） 极有可能被循环调用的方法。但在方法说明里必须注明外部参数检查要求。 2） 底层调用频度比较高的方法。毕竟是像纯净水过滤的最后一道，参数错误不太可能到底层才会暴露问题。一般DAO层与Service层都在同一个应用中，部署在同一台服务器中，所</w:t>
      </w:r>
      <w:r w:rsidRPr="004A2C25">
        <w:rPr>
          <w:rFonts w:ascii="微软雅黑" w:hAnsi="微软雅黑" w:hint="eastAsia"/>
        </w:rPr>
        <w:lastRenderedPageBreak/>
        <w:t>以DAO的参数校验，可以省略。 3） 被声明成private只会被自己代码所调用的方法，如果能够确定调用方法的代码传入参数已经做过检查或者肯定不会有问题，此时可以不校验参数。</w:t>
      </w:r>
    </w:p>
    <w:p w14:paraId="67EDD36B" w14:textId="77777777" w:rsidR="009D6818" w:rsidRPr="004A2C25" w:rsidRDefault="009D6818" w:rsidP="004F1FDD">
      <w:pPr>
        <w:rPr>
          <w:rFonts w:ascii="微软雅黑" w:hAnsi="微软雅黑"/>
        </w:rPr>
      </w:pPr>
    </w:p>
    <w:p w14:paraId="29D49819" w14:textId="77777777" w:rsidR="009D6818" w:rsidRPr="004A2C25" w:rsidRDefault="009D6818" w:rsidP="0042481D">
      <w:pPr>
        <w:pStyle w:val="20"/>
        <w:rPr>
          <w:rFonts w:ascii="微软雅黑" w:hAnsi="微软雅黑"/>
        </w:rPr>
      </w:pPr>
      <w:bookmarkStart w:id="76" w:name="_Toc522392353"/>
      <w:r w:rsidRPr="004A2C25">
        <w:rPr>
          <w:rFonts w:ascii="微软雅黑" w:hAnsi="微软雅黑" w:hint="eastAsia"/>
        </w:rPr>
        <w:t>注释规约</w:t>
      </w:r>
      <w:bookmarkEnd w:id="76"/>
    </w:p>
    <w:p w14:paraId="5BDBC3F5" w14:textId="77777777" w:rsidR="009D6818" w:rsidRPr="004A2C25" w:rsidRDefault="009D6818" w:rsidP="003D3AA2">
      <w:pPr>
        <w:ind w:firstLine="420"/>
        <w:rPr>
          <w:rFonts w:ascii="微软雅黑" w:hAnsi="微软雅黑"/>
        </w:rPr>
      </w:pPr>
      <w:r w:rsidRPr="004A2C25">
        <w:rPr>
          <w:rFonts w:ascii="微软雅黑" w:hAnsi="微软雅黑" w:hint="eastAsia"/>
        </w:rPr>
        <w:t>1. 【军规】类、类属性、类方法的注释必须使用Javadoc规范，使用/**内容*/格式，不得使用// xxx方式。 说明：在IDE编辑窗口中，Javadoc方式会提示相关注释，生成Javadoc可以正确输出相应注释；在IDE中，工程调用方法时，不进入方法即可悬浮提示方法、参数、返回值的意义，提高阅读效率。</w:t>
      </w:r>
    </w:p>
    <w:p w14:paraId="18F975C8" w14:textId="77777777" w:rsidR="009D6818" w:rsidRPr="004A2C25" w:rsidRDefault="009D6818" w:rsidP="003D3AA2">
      <w:pPr>
        <w:ind w:firstLine="420"/>
        <w:rPr>
          <w:rFonts w:ascii="微软雅黑" w:hAnsi="微软雅黑"/>
        </w:rPr>
      </w:pPr>
      <w:r w:rsidRPr="004A2C25">
        <w:rPr>
          <w:rFonts w:ascii="微软雅黑" w:hAnsi="微软雅黑" w:hint="eastAsia"/>
        </w:rPr>
        <w:t>2. 【军规】所有的抽象方法（包括接口中的方法）必须要用Javadoc注释、除了返回值、参数、异常说明外，还必须指出该方法做什么事情，实现什么功能。 说明：对子类的实现要求，或者调用注意事项，请一并说明。</w:t>
      </w:r>
    </w:p>
    <w:p w14:paraId="35284316" w14:textId="77777777" w:rsidR="009D6818" w:rsidRPr="004A2C25" w:rsidRDefault="009D6818" w:rsidP="003D3AA2">
      <w:pPr>
        <w:ind w:firstLine="420"/>
        <w:rPr>
          <w:rFonts w:ascii="微软雅黑" w:hAnsi="微软雅黑"/>
        </w:rPr>
      </w:pPr>
      <w:r w:rsidRPr="004A2C25">
        <w:rPr>
          <w:rFonts w:ascii="微软雅黑" w:hAnsi="微软雅黑" w:hint="eastAsia"/>
        </w:rPr>
        <w:t>3. 【军规】所有的类都必须添加创建者和创建日期。</w:t>
      </w:r>
    </w:p>
    <w:p w14:paraId="64A27D21" w14:textId="77777777" w:rsidR="009D6818" w:rsidRPr="004A2C25" w:rsidRDefault="009D6818" w:rsidP="003D3AA2">
      <w:pPr>
        <w:ind w:firstLine="420"/>
        <w:rPr>
          <w:rFonts w:ascii="微软雅黑" w:hAnsi="微软雅黑"/>
        </w:rPr>
      </w:pPr>
      <w:r w:rsidRPr="004A2C25">
        <w:rPr>
          <w:rFonts w:ascii="微软雅黑" w:hAnsi="微软雅黑" w:hint="eastAsia"/>
        </w:rPr>
        <w:t>4. 【军规】方法内部单行注释，在被注释语句上方另起一行，使用//注释。方法内部多行注释使用/* */注释，注意与代码对齐。</w:t>
      </w:r>
    </w:p>
    <w:p w14:paraId="48A74889" w14:textId="77777777" w:rsidR="009D6818" w:rsidRPr="004A2C25" w:rsidRDefault="009D6818" w:rsidP="003D3AA2">
      <w:pPr>
        <w:ind w:firstLine="420"/>
        <w:rPr>
          <w:rFonts w:ascii="微软雅黑" w:hAnsi="微软雅黑"/>
        </w:rPr>
      </w:pPr>
      <w:r w:rsidRPr="004A2C25">
        <w:rPr>
          <w:rFonts w:ascii="微软雅黑" w:hAnsi="微软雅黑" w:hint="eastAsia"/>
        </w:rPr>
        <w:t>5. 【军规】所有的枚举类型字段必须要有注释，说明每个数据项的用途。</w:t>
      </w:r>
    </w:p>
    <w:p w14:paraId="549678AD" w14:textId="77777777" w:rsidR="009D6818" w:rsidRPr="004A2C25" w:rsidRDefault="009D6818" w:rsidP="003D3AA2">
      <w:pPr>
        <w:ind w:firstLine="420"/>
        <w:rPr>
          <w:rFonts w:ascii="微软雅黑" w:hAnsi="微软雅黑"/>
        </w:rPr>
      </w:pPr>
      <w:r w:rsidRPr="004A2C25">
        <w:rPr>
          <w:rFonts w:ascii="微软雅黑" w:hAnsi="微软雅黑" w:hint="eastAsia"/>
        </w:rPr>
        <w:t>6. 【建议】特定场景直接使用中文注释。专有名词与关键字保持英文原文即可。 反例：“TCP连接超时”解释成“传输控制协议连接超时”。</w:t>
      </w:r>
    </w:p>
    <w:p w14:paraId="2BA05493" w14:textId="77777777" w:rsidR="009D6818" w:rsidRPr="004A2C25" w:rsidRDefault="009D6818" w:rsidP="003D3AA2">
      <w:pPr>
        <w:ind w:firstLine="420"/>
        <w:rPr>
          <w:rFonts w:ascii="微软雅黑" w:hAnsi="微软雅黑"/>
        </w:rPr>
      </w:pPr>
      <w:r w:rsidRPr="004A2C25">
        <w:rPr>
          <w:rFonts w:ascii="微软雅黑" w:hAnsi="微软雅黑" w:hint="eastAsia"/>
        </w:rPr>
        <w:t>7. 【建议】代码修改的同时，注释也要进行相应的修改，尤其是参数、返回值、异常、核心逻辑等的修改。</w:t>
      </w:r>
    </w:p>
    <w:p w14:paraId="40D94912" w14:textId="77777777" w:rsidR="009D6818" w:rsidRPr="004A2C25" w:rsidRDefault="009D6818" w:rsidP="003D3AA2">
      <w:pPr>
        <w:ind w:firstLine="420"/>
        <w:rPr>
          <w:rFonts w:ascii="微软雅黑" w:hAnsi="微软雅黑"/>
        </w:rPr>
      </w:pPr>
      <w:r w:rsidRPr="004A2C25">
        <w:rPr>
          <w:rFonts w:ascii="微软雅黑" w:hAnsi="微软雅黑" w:hint="eastAsia"/>
        </w:rPr>
        <w:t>8. 【参考】谨慎注释掉代码。在上方详细说明，而不是简单地注释掉。如果</w:t>
      </w:r>
      <w:r w:rsidRPr="004A2C25">
        <w:rPr>
          <w:rFonts w:ascii="微软雅黑" w:hAnsi="微软雅黑" w:hint="eastAsia"/>
        </w:rPr>
        <w:lastRenderedPageBreak/>
        <w:t>无用，则删除。 说明：代码被注释掉有两种可能性：1）后续会恢复此段代码逻辑。2）永久不用。前者如果没有备注信息，难以知晓注释动机。后者建议直接删掉（代码仓库保存了历史代码）。</w:t>
      </w:r>
    </w:p>
    <w:p w14:paraId="6AD4FDD2" w14:textId="77777777" w:rsidR="009D6818" w:rsidRPr="004A2C25" w:rsidRDefault="009D6818" w:rsidP="003D3AA2">
      <w:pPr>
        <w:ind w:firstLine="420"/>
        <w:rPr>
          <w:rFonts w:ascii="微软雅黑" w:hAnsi="微软雅黑"/>
        </w:rPr>
      </w:pPr>
      <w:r w:rsidRPr="004A2C25">
        <w:rPr>
          <w:rFonts w:ascii="微软雅黑" w:hAnsi="微软雅黑" w:hint="eastAsia"/>
        </w:rPr>
        <w:t>9. 【参考】对于注释的要求：第一、能够准确反应设计思想和代码逻辑；第二、能够描述业务含义，使别的程序员能够迅速了解到代码背后的信息</w:t>
      </w:r>
    </w:p>
    <w:p w14:paraId="081A49AB" w14:textId="77777777" w:rsidR="009D6818" w:rsidRPr="004A2C25" w:rsidRDefault="009D6818" w:rsidP="005E7EB1">
      <w:pPr>
        <w:ind w:firstLine="420"/>
        <w:rPr>
          <w:rFonts w:ascii="微软雅黑" w:hAnsi="微软雅黑"/>
        </w:rPr>
      </w:pPr>
      <w:r w:rsidRPr="004A2C25">
        <w:rPr>
          <w:rFonts w:ascii="微软雅黑" w:hAnsi="微软雅黑" w:hint="eastAsia"/>
        </w:rPr>
        <w:t>10. 【参考】好的命名、代码结构是自解释的，注释力求精简准确、表达到位。</w:t>
      </w:r>
    </w:p>
    <w:p w14:paraId="7388D9A5" w14:textId="77777777" w:rsidR="009D6818" w:rsidRPr="004A2C25" w:rsidRDefault="009D6818" w:rsidP="003D3AA2">
      <w:pPr>
        <w:ind w:firstLine="420"/>
        <w:rPr>
          <w:rFonts w:ascii="微软雅黑" w:hAnsi="微软雅黑"/>
        </w:rPr>
      </w:pPr>
      <w:r w:rsidRPr="004A2C25">
        <w:rPr>
          <w:rFonts w:ascii="微软雅黑" w:hAnsi="微软雅黑" w:hint="eastAsia"/>
        </w:rPr>
        <w:t>11. 【参考】特殊注释标记，请注明标记人与标记时间。</w:t>
      </w:r>
    </w:p>
    <w:p w14:paraId="64127571" w14:textId="77777777" w:rsidR="009D6818" w:rsidRPr="004A2C25" w:rsidRDefault="009D6818" w:rsidP="0042481D">
      <w:pPr>
        <w:pStyle w:val="20"/>
        <w:rPr>
          <w:rFonts w:ascii="微软雅黑" w:hAnsi="微软雅黑"/>
        </w:rPr>
      </w:pPr>
      <w:bookmarkStart w:id="77" w:name="_Toc522392354"/>
      <w:r w:rsidRPr="004A2C25">
        <w:rPr>
          <w:rFonts w:ascii="微软雅黑" w:hAnsi="微软雅黑" w:hint="eastAsia"/>
        </w:rPr>
        <w:t>其他</w:t>
      </w:r>
      <w:bookmarkEnd w:id="77"/>
    </w:p>
    <w:p w14:paraId="33305C79" w14:textId="77777777" w:rsidR="009D6818" w:rsidRPr="004A2C25" w:rsidRDefault="009D6818" w:rsidP="003D3AA2">
      <w:pPr>
        <w:ind w:firstLine="420"/>
        <w:rPr>
          <w:rFonts w:ascii="微软雅黑" w:hAnsi="微软雅黑"/>
        </w:rPr>
      </w:pPr>
      <w:r w:rsidRPr="004A2C25">
        <w:rPr>
          <w:rFonts w:ascii="微软雅黑" w:hAnsi="微软雅黑" w:hint="eastAsia"/>
        </w:rPr>
        <w:t>1. 【军规】在使用正则表达式时，利用好其预编译功能，可以有效加快正则匹配速度。</w:t>
      </w:r>
    </w:p>
    <w:p w14:paraId="6158616D" w14:textId="77777777" w:rsidR="009D6818" w:rsidRPr="004A2C25" w:rsidRDefault="009D6818" w:rsidP="003D3AA2">
      <w:pPr>
        <w:ind w:firstLine="420"/>
        <w:rPr>
          <w:rFonts w:ascii="微软雅黑" w:hAnsi="微软雅黑"/>
        </w:rPr>
      </w:pPr>
      <w:r w:rsidRPr="004A2C25">
        <w:rPr>
          <w:rFonts w:ascii="微软雅黑" w:hAnsi="微软雅黑" w:hint="eastAsia"/>
        </w:rPr>
        <w:t>2. 【军规】后台输送给页面的变量必须加$!{var}——中间的感叹号。 说明：如果var=null或者不存在，那么${var}会直接显示在页面上。</w:t>
      </w:r>
    </w:p>
    <w:p w14:paraId="169E79C7" w14:textId="77777777" w:rsidR="009D6818" w:rsidRPr="004A2C25" w:rsidRDefault="009D6818" w:rsidP="003D3AA2">
      <w:pPr>
        <w:ind w:firstLine="420"/>
        <w:rPr>
          <w:rFonts w:ascii="微软雅黑" w:hAnsi="微软雅黑"/>
        </w:rPr>
      </w:pPr>
      <w:r w:rsidRPr="004A2C25">
        <w:rPr>
          <w:rFonts w:ascii="微软雅黑" w:hAnsi="微软雅黑" w:hint="eastAsia"/>
        </w:rPr>
        <w:t>3. 【军规】注意 Math.random() 这个方法返回是double类型，注意取值的范围 0≤x&lt;1（能够取到零值，注意除零异常），如果想获取整数类型的随机数，不要将x放大10的若干倍然后取整，直接使用Random对象的nextInt或者nextLong方法。</w:t>
      </w:r>
    </w:p>
    <w:p w14:paraId="58B27F57" w14:textId="77777777" w:rsidR="009D6818" w:rsidRPr="004A2C25" w:rsidRDefault="009D6818" w:rsidP="003D3AA2">
      <w:pPr>
        <w:ind w:firstLine="420"/>
        <w:rPr>
          <w:rFonts w:ascii="微软雅黑" w:hAnsi="微软雅黑"/>
        </w:rPr>
      </w:pPr>
      <w:r w:rsidRPr="004A2C25">
        <w:rPr>
          <w:rFonts w:ascii="微软雅黑" w:hAnsi="微软雅黑" w:hint="eastAsia"/>
        </w:rPr>
        <w:t>4. 【军规】获取当前毫秒数System.currentTimeMillis(); 而不是new Date().getTime(); 说明：如果想获取更加精确的纳秒级时间值，使用System.nanoTime()的方式。在JDK8中，针对统计时间等场景，推荐使用Instant类。</w:t>
      </w:r>
    </w:p>
    <w:p w14:paraId="52CC0159" w14:textId="77777777" w:rsidR="009D6818" w:rsidRPr="004A2C25" w:rsidRDefault="009D6818" w:rsidP="003D3AA2">
      <w:pPr>
        <w:ind w:firstLine="420"/>
        <w:rPr>
          <w:rFonts w:ascii="微软雅黑" w:hAnsi="微软雅黑"/>
        </w:rPr>
      </w:pPr>
      <w:r w:rsidRPr="004A2C25">
        <w:rPr>
          <w:rFonts w:ascii="微软雅黑" w:hAnsi="微软雅黑" w:hint="eastAsia"/>
        </w:rPr>
        <w:lastRenderedPageBreak/>
        <w:t>5. 【建议】不要在视图模板中加入任何复杂的逻辑。</w:t>
      </w:r>
    </w:p>
    <w:p w14:paraId="775C9DE1" w14:textId="77777777" w:rsidR="009D6818" w:rsidRPr="004A2C25" w:rsidRDefault="009D6818" w:rsidP="003D3AA2">
      <w:pPr>
        <w:ind w:firstLine="420"/>
        <w:rPr>
          <w:rFonts w:ascii="微软雅黑" w:hAnsi="微软雅黑"/>
        </w:rPr>
      </w:pPr>
      <w:r w:rsidRPr="004A2C25">
        <w:rPr>
          <w:rFonts w:ascii="微软雅黑" w:hAnsi="微软雅黑" w:hint="eastAsia"/>
        </w:rPr>
        <w:t>6. 【建议】任何数据结构的构造或初始化，都应指定大小，避免内存过度消耗。</w:t>
      </w:r>
    </w:p>
    <w:p w14:paraId="3721A5D1" w14:textId="77777777" w:rsidR="009D6818" w:rsidRPr="004A2C25" w:rsidRDefault="009D6818" w:rsidP="003D3AA2">
      <w:pPr>
        <w:ind w:firstLine="420"/>
        <w:rPr>
          <w:rFonts w:ascii="微软雅黑" w:hAnsi="微软雅黑"/>
        </w:rPr>
      </w:pPr>
      <w:r w:rsidRPr="004A2C25">
        <w:rPr>
          <w:rFonts w:ascii="微软雅黑" w:hAnsi="微软雅黑" w:hint="eastAsia"/>
        </w:rPr>
        <w:t>7. 【建议】及时清理不再使用的代码段或配置信息。</w:t>
      </w:r>
    </w:p>
    <w:p w14:paraId="20E31E1E" w14:textId="77777777" w:rsidR="009D6818" w:rsidRPr="004A2C25" w:rsidRDefault="009D6818" w:rsidP="00700821">
      <w:pPr>
        <w:rPr>
          <w:rFonts w:ascii="微软雅黑" w:hAnsi="微软雅黑"/>
        </w:rPr>
      </w:pPr>
      <w:r w:rsidRPr="004A2C25">
        <w:rPr>
          <w:rFonts w:ascii="微软雅黑" w:hAnsi="微软雅黑" w:hint="eastAsia"/>
        </w:rPr>
        <w:t>说明：对于垃圾代码或过时配置，坚决清理干净，避免程序过度臃肿，代码冗余。</w:t>
      </w:r>
    </w:p>
    <w:p w14:paraId="443C95D6" w14:textId="634D1126" w:rsidR="004A594F" w:rsidRPr="004A2C25" w:rsidRDefault="004A594F" w:rsidP="004A594F">
      <w:pPr>
        <w:pStyle w:val="1"/>
        <w:rPr>
          <w:rFonts w:ascii="微软雅黑" w:hAnsi="微软雅黑"/>
        </w:rPr>
      </w:pPr>
      <w:bookmarkStart w:id="78" w:name="_Toc522392355"/>
      <w:r w:rsidRPr="004A2C25">
        <w:rPr>
          <w:rFonts w:ascii="微软雅黑" w:hAnsi="微软雅黑" w:hint="eastAsia"/>
        </w:rPr>
        <w:t>编程规约（JavaScript）</w:t>
      </w:r>
      <w:bookmarkEnd w:id="78"/>
    </w:p>
    <w:p w14:paraId="57D62BA8" w14:textId="77777777" w:rsidR="004A594F" w:rsidRPr="004A2C25" w:rsidRDefault="004A594F" w:rsidP="004A594F">
      <w:pPr>
        <w:pStyle w:val="20"/>
        <w:rPr>
          <w:rFonts w:ascii="微软雅黑" w:hAnsi="微软雅黑"/>
        </w:rPr>
      </w:pPr>
      <w:bookmarkStart w:id="79" w:name="_Toc522392356"/>
      <w:r w:rsidRPr="004A2C25">
        <w:rPr>
          <w:rFonts w:ascii="微软雅黑" w:hAnsi="微软雅黑"/>
        </w:rPr>
        <w:t>函数声明</w:t>
      </w:r>
      <w:bookmarkEnd w:id="79"/>
    </w:p>
    <w:p w14:paraId="65059CE5" w14:textId="77777777" w:rsidR="004A594F" w:rsidRPr="004A2C25" w:rsidRDefault="004A594F" w:rsidP="004A594F">
      <w:pPr>
        <w:rPr>
          <w:rFonts w:ascii="微软雅黑" w:hAnsi="微软雅黑"/>
          <w:b/>
        </w:rPr>
      </w:pPr>
      <w:r w:rsidRPr="004A2C25">
        <w:rPr>
          <w:rFonts w:ascii="微软雅黑" w:hAnsi="微软雅黑" w:hint="eastAsia"/>
          <w:b/>
        </w:rPr>
        <w:t>【军规】</w:t>
      </w:r>
      <w:r w:rsidRPr="004A2C25">
        <w:rPr>
          <w:rFonts w:ascii="微软雅黑" w:hAnsi="微软雅黑"/>
          <w:b/>
        </w:rPr>
        <w:t>一个</w:t>
      </w:r>
      <w:r w:rsidRPr="004A2C25">
        <w:rPr>
          <w:rFonts w:ascii="微软雅黑" w:hAnsi="微软雅黑"/>
          <w:b/>
          <w:bCs/>
        </w:rPr>
        <w:t>函数定义</w:t>
      </w:r>
      <w:r w:rsidRPr="004A2C25">
        <w:rPr>
          <w:rFonts w:ascii="微软雅黑" w:hAnsi="微软雅黑"/>
          <w:b/>
        </w:rPr>
        <w:t>（也称为</w:t>
      </w:r>
      <w:r w:rsidRPr="004A2C25">
        <w:rPr>
          <w:rFonts w:ascii="微软雅黑" w:hAnsi="微软雅黑"/>
          <w:b/>
          <w:bCs/>
        </w:rPr>
        <w:t>函数声明</w:t>
      </w:r>
      <w:r w:rsidRPr="004A2C25">
        <w:rPr>
          <w:rFonts w:ascii="微软雅黑" w:hAnsi="微软雅黑"/>
          <w:b/>
        </w:rPr>
        <w:t>，或</w:t>
      </w:r>
      <w:r w:rsidRPr="004A2C25">
        <w:rPr>
          <w:rFonts w:ascii="微软雅黑" w:hAnsi="微软雅黑"/>
          <w:b/>
          <w:bCs/>
        </w:rPr>
        <w:t>函数语句</w:t>
      </w:r>
      <w:r w:rsidRPr="004A2C25">
        <w:rPr>
          <w:rFonts w:ascii="微软雅黑" w:hAnsi="微软雅黑"/>
          <w:b/>
        </w:rPr>
        <w:t>）由一系列的</w:t>
      </w:r>
      <w:hyperlink r:id="rId11" w:tooltip="function" w:history="1">
        <w:r w:rsidRPr="004A2C25">
          <w:rPr>
            <w:rFonts w:ascii="微软雅黑" w:hAnsi="微软雅黑"/>
            <w:b/>
          </w:rPr>
          <w:t>function</w:t>
        </w:r>
      </w:hyperlink>
      <w:r w:rsidRPr="004A2C25">
        <w:rPr>
          <w:rFonts w:ascii="微软雅黑" w:hAnsi="微软雅黑"/>
          <w:b/>
        </w:rPr>
        <w:t>关键字组成</w:t>
      </w:r>
    </w:p>
    <w:p w14:paraId="4E55AD5D" w14:textId="18638B25" w:rsidR="004A594F" w:rsidRPr="004A2C25" w:rsidRDefault="004A594F" w:rsidP="004A594F">
      <w:pPr>
        <w:rPr>
          <w:rFonts w:ascii="微软雅黑" w:hAnsi="微软雅黑"/>
          <w:b/>
        </w:rPr>
      </w:pPr>
      <w:r w:rsidRPr="004A2C25">
        <w:rPr>
          <w:rFonts w:ascii="微软雅黑" w:hAnsi="微软雅黑" w:hint="eastAsia"/>
          <w:b/>
        </w:rPr>
        <w:t>构造</w:t>
      </w:r>
      <w:r w:rsidRPr="004A2C25">
        <w:rPr>
          <w:rFonts w:ascii="微软雅黑" w:hAnsi="微软雅黑"/>
          <w:b/>
        </w:rPr>
        <w:t>：</w:t>
      </w:r>
    </w:p>
    <w:p w14:paraId="47E8A0C0" w14:textId="77599135" w:rsidR="004A594F" w:rsidRPr="004A2C25" w:rsidRDefault="004A594F" w:rsidP="00355A49">
      <w:pPr>
        <w:pStyle w:val="a8"/>
        <w:numPr>
          <w:ilvl w:val="0"/>
          <w:numId w:val="12"/>
        </w:numPr>
        <w:ind w:firstLineChars="0"/>
        <w:rPr>
          <w:rFonts w:ascii="微软雅黑" w:eastAsia="微软雅黑" w:hAnsi="微软雅黑" w:cstheme="minorBidi"/>
          <w:szCs w:val="22"/>
        </w:rPr>
      </w:pPr>
      <w:r w:rsidRPr="004A2C25">
        <w:rPr>
          <w:rFonts w:ascii="微软雅黑" w:eastAsia="微软雅黑" w:hAnsi="微软雅黑" w:cstheme="minorBidi"/>
          <w:szCs w:val="22"/>
        </w:rPr>
        <w:t>函数的名称。</w:t>
      </w:r>
    </w:p>
    <w:p w14:paraId="426BC908" w14:textId="77777777" w:rsidR="004A594F" w:rsidRPr="004A2C25" w:rsidRDefault="004A594F" w:rsidP="00355A49">
      <w:pPr>
        <w:pStyle w:val="a8"/>
        <w:numPr>
          <w:ilvl w:val="0"/>
          <w:numId w:val="12"/>
        </w:numPr>
        <w:ind w:firstLineChars="0"/>
        <w:rPr>
          <w:rFonts w:ascii="微软雅黑" w:eastAsia="微软雅黑" w:hAnsi="微软雅黑" w:cstheme="minorBidi"/>
          <w:szCs w:val="22"/>
        </w:rPr>
      </w:pPr>
      <w:r w:rsidRPr="004A2C25">
        <w:rPr>
          <w:rFonts w:ascii="微软雅黑" w:eastAsia="微软雅黑" w:hAnsi="微软雅黑" w:cstheme="minorBidi"/>
          <w:szCs w:val="22"/>
        </w:rPr>
        <w:t>函数参数列表，包围在括号中并由逗号分隔。</w:t>
      </w:r>
    </w:p>
    <w:p w14:paraId="3C0C053C" w14:textId="77777777" w:rsidR="004A594F" w:rsidRPr="004A2C25" w:rsidRDefault="004A594F" w:rsidP="00355A49">
      <w:pPr>
        <w:pStyle w:val="a8"/>
        <w:numPr>
          <w:ilvl w:val="0"/>
          <w:numId w:val="12"/>
        </w:numPr>
        <w:ind w:firstLineChars="0"/>
        <w:rPr>
          <w:rFonts w:ascii="微软雅黑" w:eastAsia="微软雅黑" w:hAnsi="微软雅黑" w:cstheme="minorBidi"/>
          <w:szCs w:val="22"/>
        </w:rPr>
      </w:pPr>
      <w:r w:rsidRPr="004A2C25">
        <w:rPr>
          <w:rFonts w:ascii="微软雅黑" w:eastAsia="微软雅黑" w:hAnsi="微软雅黑" w:cstheme="minorBidi"/>
          <w:szCs w:val="22"/>
        </w:rPr>
        <w:t>定义函数的 JavaScript 语句，用大括号{}括起来。</w:t>
      </w:r>
    </w:p>
    <w:p w14:paraId="343193A8" w14:textId="77777777" w:rsidR="004A594F" w:rsidRPr="004A2C25" w:rsidRDefault="004A594F" w:rsidP="004A594F">
      <w:pPr>
        <w:rPr>
          <w:rFonts w:ascii="微软雅黑" w:hAnsi="微软雅黑"/>
        </w:rPr>
      </w:pPr>
      <w:r w:rsidRPr="004A2C25">
        <w:rPr>
          <w:rFonts w:ascii="微软雅黑" w:hAnsi="微软雅黑"/>
        </w:rPr>
        <w:t>例如，以下的代码定义了一个简单的square函数：</w:t>
      </w:r>
    </w:p>
    <w:p w14:paraId="6CFA6B18" w14:textId="77777777" w:rsidR="004A594F" w:rsidRPr="004A2C25" w:rsidRDefault="004A594F" w:rsidP="004A594F">
      <w:pPr>
        <w:rPr>
          <w:rFonts w:ascii="微软雅黑" w:hAnsi="微软雅黑"/>
        </w:rPr>
      </w:pPr>
      <w:r w:rsidRPr="004A2C25">
        <w:rPr>
          <w:rFonts w:ascii="微软雅黑" w:hAnsi="微软雅黑"/>
        </w:rPr>
        <w:t>function square(number) {</w:t>
      </w:r>
    </w:p>
    <w:p w14:paraId="5DEB7A78" w14:textId="77777777" w:rsidR="004A594F" w:rsidRPr="004A2C25" w:rsidRDefault="004A594F" w:rsidP="004A594F">
      <w:pPr>
        <w:rPr>
          <w:rFonts w:ascii="微软雅黑" w:hAnsi="微软雅黑"/>
        </w:rPr>
      </w:pPr>
      <w:r w:rsidRPr="004A2C25">
        <w:rPr>
          <w:rFonts w:ascii="微软雅黑" w:hAnsi="微软雅黑"/>
        </w:rPr>
        <w:t xml:space="preserve">  return number * number;</w:t>
      </w:r>
    </w:p>
    <w:p w14:paraId="2DC62616" w14:textId="77777777" w:rsidR="004A594F" w:rsidRPr="004A2C25" w:rsidRDefault="004A594F" w:rsidP="004A594F">
      <w:pPr>
        <w:rPr>
          <w:rFonts w:ascii="微软雅黑" w:hAnsi="微软雅黑"/>
        </w:rPr>
      </w:pPr>
      <w:r w:rsidRPr="004A2C25">
        <w:rPr>
          <w:rFonts w:ascii="微软雅黑" w:hAnsi="微软雅黑"/>
        </w:rPr>
        <w:t>}</w:t>
      </w:r>
    </w:p>
    <w:p w14:paraId="25AFE153" w14:textId="77777777" w:rsidR="004A594F" w:rsidRPr="004A2C25" w:rsidRDefault="004A594F" w:rsidP="004A594F">
      <w:pPr>
        <w:rPr>
          <w:rFonts w:ascii="微软雅黑" w:hAnsi="微软雅黑"/>
        </w:rPr>
      </w:pPr>
      <w:r w:rsidRPr="004A2C25">
        <w:rPr>
          <w:rFonts w:ascii="微软雅黑" w:hAnsi="微软雅黑"/>
        </w:rPr>
        <w:t>函数square使用了一个参数，叫作number。这个函数只有一个语句，它说明该函数将函数的参数（即number）自乘后返回。函数的</w:t>
      </w:r>
      <w:hyperlink r:id="rId12" w:tooltip="return" w:history="1">
        <w:r w:rsidRPr="004A2C25">
          <w:rPr>
            <w:rFonts w:ascii="微软雅黑" w:hAnsi="微软雅黑"/>
          </w:rPr>
          <w:t>return</w:t>
        </w:r>
      </w:hyperlink>
      <w:r w:rsidRPr="004A2C25">
        <w:rPr>
          <w:rFonts w:ascii="微软雅黑" w:hAnsi="微软雅黑"/>
        </w:rPr>
        <w:t>语句确定了函数的返回值。</w:t>
      </w:r>
    </w:p>
    <w:p w14:paraId="676403FE" w14:textId="77777777" w:rsidR="004A594F" w:rsidRPr="004A2C25" w:rsidRDefault="004A594F" w:rsidP="004A594F">
      <w:pPr>
        <w:rPr>
          <w:rFonts w:ascii="微软雅黑" w:hAnsi="微软雅黑"/>
        </w:rPr>
      </w:pPr>
      <w:r w:rsidRPr="004A2C25">
        <w:rPr>
          <w:rFonts w:ascii="微软雅黑" w:hAnsi="微软雅黑"/>
        </w:rPr>
        <w:lastRenderedPageBreak/>
        <w:t>return number * number;</w:t>
      </w:r>
    </w:p>
    <w:p w14:paraId="02FA151F" w14:textId="77777777" w:rsidR="004A594F" w:rsidRPr="004A2C25" w:rsidRDefault="004A594F" w:rsidP="004A594F">
      <w:pPr>
        <w:rPr>
          <w:rFonts w:ascii="微软雅黑" w:hAnsi="微软雅黑"/>
        </w:rPr>
      </w:pPr>
      <w:r w:rsidRPr="004A2C25">
        <w:rPr>
          <w:rFonts w:ascii="微软雅黑" w:hAnsi="微软雅黑"/>
        </w:rPr>
        <w:t>原始参数（比如一个具体的数字）被作为</w:t>
      </w:r>
      <w:r w:rsidRPr="004A2C25">
        <w:rPr>
          <w:rFonts w:ascii="微软雅黑" w:hAnsi="微软雅黑"/>
          <w:b/>
          <w:bCs/>
        </w:rPr>
        <w:t>值</w:t>
      </w:r>
      <w:r w:rsidRPr="004A2C25">
        <w:rPr>
          <w:rFonts w:ascii="微软雅黑" w:hAnsi="微软雅黑"/>
        </w:rPr>
        <w:t>传递给函数；值被传递给函数，如果被调用函数改变了这个参数的值，这样的改变不会影响到全局或调用函数。</w:t>
      </w:r>
    </w:p>
    <w:p w14:paraId="4F0904AD" w14:textId="77777777" w:rsidR="004A594F" w:rsidRPr="004A2C25" w:rsidRDefault="004A594F" w:rsidP="004A594F">
      <w:pPr>
        <w:rPr>
          <w:rFonts w:ascii="微软雅黑" w:hAnsi="微软雅黑"/>
        </w:rPr>
      </w:pPr>
      <w:r w:rsidRPr="004A2C25">
        <w:rPr>
          <w:rFonts w:ascii="微软雅黑" w:hAnsi="微软雅黑"/>
        </w:rPr>
        <w:t>如果你传递一个对象（即一个非原始值，例如</w:t>
      </w:r>
      <w:hyperlink r:id="rId13" w:tooltip="entries() 方法返回一个新的Array Iterator对象，该对象包含数组中每个索引的键/值对。" w:history="1">
        <w:r w:rsidRPr="004A2C25">
          <w:rPr>
            <w:rFonts w:ascii="微软雅黑" w:hAnsi="微软雅黑"/>
          </w:rPr>
          <w:t>Array</w:t>
        </w:r>
      </w:hyperlink>
      <w:r w:rsidRPr="004A2C25">
        <w:rPr>
          <w:rFonts w:ascii="微软雅黑" w:hAnsi="微软雅黑"/>
        </w:rPr>
        <w:t>或用户自定义的对象）作为参数，而函数改变了这个对象的属性，这样的改变对函数外部是可见的，如下面的例子所示：</w:t>
      </w:r>
    </w:p>
    <w:p w14:paraId="28054674" w14:textId="77777777" w:rsidR="004A594F" w:rsidRPr="004A2C25" w:rsidRDefault="004A594F" w:rsidP="004A594F">
      <w:pPr>
        <w:rPr>
          <w:rFonts w:ascii="微软雅黑" w:hAnsi="微软雅黑"/>
        </w:rPr>
      </w:pPr>
      <w:r w:rsidRPr="004A2C25">
        <w:rPr>
          <w:rFonts w:ascii="微软雅黑" w:hAnsi="微软雅黑"/>
        </w:rPr>
        <w:t>function myFunc(theObject) {</w:t>
      </w:r>
    </w:p>
    <w:p w14:paraId="6D6CA64E" w14:textId="77777777" w:rsidR="004A594F" w:rsidRPr="004A2C25" w:rsidRDefault="004A594F" w:rsidP="004A594F">
      <w:pPr>
        <w:rPr>
          <w:rFonts w:ascii="微软雅黑" w:hAnsi="微软雅黑"/>
        </w:rPr>
      </w:pPr>
      <w:r w:rsidRPr="004A2C25">
        <w:rPr>
          <w:rFonts w:ascii="微软雅黑" w:hAnsi="微软雅黑"/>
        </w:rPr>
        <w:t xml:space="preserve">  theObject.make = "Toyota";</w:t>
      </w:r>
    </w:p>
    <w:p w14:paraId="7C34FA30" w14:textId="77777777" w:rsidR="004A594F" w:rsidRPr="004A2C25" w:rsidRDefault="004A594F" w:rsidP="004A594F">
      <w:pPr>
        <w:rPr>
          <w:rFonts w:ascii="微软雅黑" w:hAnsi="微软雅黑"/>
        </w:rPr>
      </w:pPr>
      <w:r w:rsidRPr="004A2C25">
        <w:rPr>
          <w:rFonts w:ascii="微软雅黑" w:hAnsi="微软雅黑"/>
        </w:rPr>
        <w:t>}</w:t>
      </w:r>
    </w:p>
    <w:p w14:paraId="176F0D62" w14:textId="77777777" w:rsidR="004A594F" w:rsidRPr="004A2C25" w:rsidRDefault="004A594F" w:rsidP="004A594F">
      <w:pPr>
        <w:rPr>
          <w:rFonts w:ascii="微软雅黑" w:hAnsi="微软雅黑"/>
        </w:rPr>
      </w:pPr>
    </w:p>
    <w:p w14:paraId="1A612B84" w14:textId="77777777" w:rsidR="004A594F" w:rsidRPr="004A2C25" w:rsidRDefault="004A594F" w:rsidP="004A594F">
      <w:pPr>
        <w:rPr>
          <w:rFonts w:ascii="微软雅黑" w:hAnsi="微软雅黑"/>
        </w:rPr>
      </w:pPr>
      <w:r w:rsidRPr="004A2C25">
        <w:rPr>
          <w:rFonts w:ascii="微软雅黑" w:hAnsi="微软雅黑"/>
        </w:rPr>
        <w:t>var mycar = {make: "Honda", model: "Accord", year: 1998};</w:t>
      </w:r>
    </w:p>
    <w:p w14:paraId="1CCF224C" w14:textId="77777777" w:rsidR="004A594F" w:rsidRPr="004A2C25" w:rsidRDefault="004A594F" w:rsidP="004A594F">
      <w:pPr>
        <w:rPr>
          <w:rFonts w:ascii="微软雅黑" w:hAnsi="微软雅黑"/>
        </w:rPr>
      </w:pPr>
      <w:r w:rsidRPr="004A2C25">
        <w:rPr>
          <w:rFonts w:ascii="微软雅黑" w:hAnsi="微软雅黑"/>
        </w:rPr>
        <w:t>var x, y;</w:t>
      </w:r>
    </w:p>
    <w:p w14:paraId="5163920E" w14:textId="77777777" w:rsidR="004A594F" w:rsidRPr="004A2C25" w:rsidRDefault="004A594F" w:rsidP="004A594F">
      <w:pPr>
        <w:rPr>
          <w:rFonts w:ascii="微软雅黑" w:hAnsi="微软雅黑"/>
        </w:rPr>
      </w:pPr>
    </w:p>
    <w:p w14:paraId="73E6F1C2" w14:textId="77777777" w:rsidR="004A594F" w:rsidRPr="004A2C25" w:rsidRDefault="004A594F" w:rsidP="004A594F">
      <w:pPr>
        <w:rPr>
          <w:rFonts w:ascii="微软雅黑" w:hAnsi="微软雅黑"/>
        </w:rPr>
      </w:pPr>
      <w:r w:rsidRPr="004A2C25">
        <w:rPr>
          <w:rFonts w:ascii="微软雅黑" w:hAnsi="微软雅黑"/>
        </w:rPr>
        <w:t>x = mycar.make;     // x获取的值为 "Honda"</w:t>
      </w:r>
    </w:p>
    <w:p w14:paraId="7DD59509" w14:textId="77777777" w:rsidR="004A594F" w:rsidRPr="004A2C25" w:rsidRDefault="004A594F" w:rsidP="004A594F">
      <w:pPr>
        <w:rPr>
          <w:rFonts w:ascii="微软雅黑" w:hAnsi="微软雅黑"/>
        </w:rPr>
      </w:pPr>
    </w:p>
    <w:p w14:paraId="05C37A53" w14:textId="77777777" w:rsidR="004A594F" w:rsidRPr="004A2C25" w:rsidRDefault="004A594F" w:rsidP="004A594F">
      <w:pPr>
        <w:rPr>
          <w:rFonts w:ascii="微软雅黑" w:hAnsi="微软雅黑"/>
        </w:rPr>
      </w:pPr>
      <w:r w:rsidRPr="004A2C25">
        <w:rPr>
          <w:rFonts w:ascii="微软雅黑" w:hAnsi="微软雅黑"/>
        </w:rPr>
        <w:t>myFunc(mycar);</w:t>
      </w:r>
    </w:p>
    <w:p w14:paraId="373885F7" w14:textId="77777777" w:rsidR="004A594F" w:rsidRPr="004A2C25" w:rsidRDefault="004A594F" w:rsidP="004A594F">
      <w:pPr>
        <w:rPr>
          <w:rFonts w:ascii="微软雅黑" w:hAnsi="微软雅黑"/>
        </w:rPr>
      </w:pPr>
      <w:r w:rsidRPr="004A2C25">
        <w:rPr>
          <w:rFonts w:ascii="微软雅黑" w:hAnsi="微软雅黑"/>
        </w:rPr>
        <w:t>y = mycar.make;     // y获取的值为 "Toyota"</w:t>
      </w:r>
    </w:p>
    <w:p w14:paraId="0E7816F8" w14:textId="130C355E" w:rsidR="004A594F" w:rsidRPr="004A2C25" w:rsidRDefault="004A594F" w:rsidP="004A594F">
      <w:pPr>
        <w:rPr>
          <w:rFonts w:ascii="微软雅黑" w:hAnsi="微软雅黑"/>
        </w:rPr>
      </w:pPr>
      <w:r w:rsidRPr="004A2C25">
        <w:rPr>
          <w:rFonts w:ascii="微软雅黑" w:hAnsi="微软雅黑"/>
        </w:rPr>
        <w:t xml:space="preserve">                  // (make属性被函数改变了)</w:t>
      </w:r>
    </w:p>
    <w:p w14:paraId="736CEA26" w14:textId="7E0C8C18" w:rsidR="004A594F" w:rsidRPr="004A2C25" w:rsidRDefault="004A594F" w:rsidP="004A594F">
      <w:pPr>
        <w:pStyle w:val="20"/>
        <w:rPr>
          <w:rFonts w:ascii="微软雅黑" w:hAnsi="微软雅黑"/>
        </w:rPr>
      </w:pPr>
      <w:bookmarkStart w:id="80" w:name="_Toc522392357"/>
      <w:r w:rsidRPr="004A2C25">
        <w:rPr>
          <w:rFonts w:ascii="微软雅黑" w:hAnsi="微软雅黑"/>
        </w:rPr>
        <w:t>函数表达式</w:t>
      </w:r>
      <w:bookmarkEnd w:id="80"/>
    </w:p>
    <w:p w14:paraId="0CC7E830" w14:textId="79C8ADF8" w:rsidR="004A594F" w:rsidRPr="004A2C25" w:rsidRDefault="004A594F" w:rsidP="004A594F">
      <w:pPr>
        <w:rPr>
          <w:rFonts w:ascii="微软雅黑" w:hAnsi="微软雅黑"/>
        </w:rPr>
      </w:pPr>
      <w:r w:rsidRPr="004A2C25">
        <w:rPr>
          <w:rFonts w:ascii="微软雅黑" w:hAnsi="微软雅黑" w:hint="eastAsia"/>
          <w:b/>
        </w:rPr>
        <w:t>【军规】</w:t>
      </w:r>
      <w:r w:rsidRPr="004A2C25">
        <w:rPr>
          <w:rFonts w:ascii="微软雅黑" w:hAnsi="微软雅黑"/>
          <w:b/>
        </w:rPr>
        <w:t>函数声明在语法上是一个语句，但函数也可以由函数表达式创建。函数可以是</w:t>
      </w:r>
      <w:r w:rsidRPr="004A2C25">
        <w:rPr>
          <w:rFonts w:ascii="微软雅黑" w:hAnsi="微软雅黑"/>
          <w:b/>
          <w:bCs/>
        </w:rPr>
        <w:t>匿名</w:t>
      </w:r>
      <w:r w:rsidRPr="004A2C25">
        <w:rPr>
          <w:rFonts w:ascii="微软雅黑" w:hAnsi="微软雅黑"/>
        </w:rPr>
        <w:t>。</w:t>
      </w:r>
    </w:p>
    <w:p w14:paraId="345FA014" w14:textId="6C2327E4" w:rsidR="004A594F" w:rsidRPr="004A2C25" w:rsidRDefault="004A594F" w:rsidP="004A594F">
      <w:pPr>
        <w:rPr>
          <w:rFonts w:ascii="微软雅黑" w:hAnsi="微软雅黑"/>
        </w:rPr>
      </w:pPr>
      <w:r w:rsidRPr="004A2C25">
        <w:rPr>
          <w:rFonts w:ascii="微软雅黑" w:hAnsi="微软雅黑"/>
        </w:rPr>
        <w:lastRenderedPageBreak/>
        <w:t>例如，函数square也可这样来定义：</w:t>
      </w:r>
    </w:p>
    <w:p w14:paraId="538CE4E0" w14:textId="77777777" w:rsidR="004A594F" w:rsidRPr="004A2C25" w:rsidRDefault="004A594F" w:rsidP="004A594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square = function(number) { return number * number; };</w:t>
      </w:r>
    </w:p>
    <w:p w14:paraId="5F353566" w14:textId="77777777" w:rsidR="004A594F" w:rsidRPr="004A2C25" w:rsidRDefault="004A594F" w:rsidP="004A594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x = square(4); // x gets the value 16</w:t>
      </w:r>
    </w:p>
    <w:p w14:paraId="174E6399" w14:textId="4674E01F" w:rsidR="004A594F" w:rsidRPr="004A2C25" w:rsidRDefault="00FE5187" w:rsidP="004A594F">
      <w:pPr>
        <w:rPr>
          <w:rFonts w:ascii="微软雅黑" w:hAnsi="微软雅黑"/>
        </w:rPr>
      </w:pPr>
      <w:r w:rsidRPr="004A2C25">
        <w:rPr>
          <w:rFonts w:ascii="微软雅黑" w:hAnsi="微软雅黑"/>
        </w:rPr>
        <w:t>函数表达式也可以提供函数名，可以用于在函数内部代指其本身，或</w:t>
      </w:r>
      <w:r w:rsidR="004A594F" w:rsidRPr="004A2C25">
        <w:rPr>
          <w:rFonts w:ascii="微软雅黑" w:hAnsi="微软雅黑"/>
        </w:rPr>
        <w:t>在调试器堆栈跟踪中识别该函数：</w:t>
      </w:r>
    </w:p>
    <w:p w14:paraId="354F9A62" w14:textId="77777777" w:rsidR="004A594F" w:rsidRPr="004A2C25" w:rsidRDefault="004A594F" w:rsidP="004A594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factorial = function fac(n) {return n&lt;2 ? 1 : n*fac(n-1)};</w:t>
      </w:r>
    </w:p>
    <w:p w14:paraId="49E2651D" w14:textId="77777777" w:rsidR="004A594F" w:rsidRPr="004A2C25" w:rsidRDefault="004A594F" w:rsidP="004A594F">
      <w:pPr>
        <w:rPr>
          <w:rFonts w:ascii="微软雅黑" w:hAnsi="微软雅黑"/>
        </w:rPr>
      </w:pPr>
    </w:p>
    <w:p w14:paraId="0D4DD644" w14:textId="77777777" w:rsidR="004A594F" w:rsidRPr="004A2C25" w:rsidRDefault="004A594F" w:rsidP="004A594F">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factorial(3));</w:t>
      </w:r>
    </w:p>
    <w:p w14:paraId="7E21A22D" w14:textId="57BE696A" w:rsidR="004A594F" w:rsidRPr="004A2C25" w:rsidRDefault="00FE5187" w:rsidP="004A594F">
      <w:pPr>
        <w:rPr>
          <w:rFonts w:ascii="微软雅黑" w:hAnsi="微软雅黑"/>
        </w:rPr>
      </w:pPr>
      <w:r w:rsidRPr="004A2C25">
        <w:rPr>
          <w:rFonts w:ascii="微软雅黑" w:hAnsi="微软雅黑"/>
        </w:rPr>
        <w:t>将函数作为参数传递给另一个函数时，函数表达式很方便。</w:t>
      </w:r>
      <w:r w:rsidRPr="004A2C25">
        <w:rPr>
          <w:rFonts w:ascii="微软雅黑" w:hAnsi="微软雅黑" w:hint="eastAsia"/>
        </w:rPr>
        <w:t>如下</w:t>
      </w:r>
      <w:r w:rsidR="004A594F" w:rsidRPr="004A2C25">
        <w:rPr>
          <w:rFonts w:ascii="微软雅黑" w:hAnsi="微软雅黑"/>
        </w:rPr>
        <w:t>演示了一个叫map的函数如何被定义，而后使用一个表达式函数作为其第一个参数进行调用：</w:t>
      </w:r>
    </w:p>
    <w:p w14:paraId="6B579061" w14:textId="77777777" w:rsidR="004A594F" w:rsidRPr="004A2C25" w:rsidRDefault="004A594F" w:rsidP="004A594F">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map(f,a) {</w:t>
      </w:r>
    </w:p>
    <w:p w14:paraId="194AD925" w14:textId="77777777" w:rsidR="004A594F" w:rsidRPr="004A2C25" w:rsidRDefault="004A594F" w:rsidP="004A594F">
      <w:pPr>
        <w:rPr>
          <w:rFonts w:ascii="微软雅黑" w:hAnsi="微软雅黑"/>
        </w:rPr>
      </w:pPr>
      <w:r w:rsidRPr="004A2C25">
        <w:rPr>
          <w:rFonts w:ascii="微软雅黑" w:hAnsi="微软雅黑"/>
        </w:rPr>
        <w:t xml:space="preserve">  var result = [], // 创建一个新的数组</w:t>
      </w:r>
    </w:p>
    <w:p w14:paraId="67791650" w14:textId="77777777" w:rsidR="004A594F" w:rsidRPr="004A2C25" w:rsidRDefault="004A594F" w:rsidP="004A594F">
      <w:pPr>
        <w:rPr>
          <w:rFonts w:ascii="微软雅黑" w:hAnsi="微软雅黑"/>
        </w:rPr>
      </w:pPr>
      <w:r w:rsidRPr="004A2C25">
        <w:rPr>
          <w:rFonts w:ascii="微软雅黑" w:hAnsi="微软雅黑"/>
        </w:rPr>
        <w:t xml:space="preserve">      i;</w:t>
      </w:r>
    </w:p>
    <w:p w14:paraId="2B59EBE8" w14:textId="77777777" w:rsidR="004A594F" w:rsidRPr="004A2C25" w:rsidRDefault="004A594F" w:rsidP="004A594F">
      <w:pPr>
        <w:rPr>
          <w:rFonts w:ascii="微软雅黑" w:hAnsi="微软雅黑"/>
        </w:rPr>
      </w:pPr>
    </w:p>
    <w:p w14:paraId="33BBEBE3" w14:textId="77777777" w:rsidR="004A594F" w:rsidRPr="004A2C25" w:rsidRDefault="004A594F" w:rsidP="004A594F">
      <w:pPr>
        <w:rPr>
          <w:rFonts w:ascii="微软雅黑" w:hAnsi="微软雅黑"/>
        </w:rPr>
      </w:pPr>
      <w:r w:rsidRPr="004A2C25">
        <w:rPr>
          <w:rFonts w:ascii="微软雅黑" w:hAnsi="微软雅黑"/>
        </w:rPr>
        <w:t xml:space="preserve">  </w:t>
      </w:r>
      <w:proofErr w:type="gramStart"/>
      <w:r w:rsidRPr="004A2C25">
        <w:rPr>
          <w:rFonts w:ascii="微软雅黑" w:hAnsi="微软雅黑"/>
        </w:rPr>
        <w:t>for</w:t>
      </w:r>
      <w:proofErr w:type="gramEnd"/>
      <w:r w:rsidRPr="004A2C25">
        <w:rPr>
          <w:rFonts w:ascii="微软雅黑" w:hAnsi="微软雅黑"/>
        </w:rPr>
        <w:t xml:space="preserve"> (i = 0; i != a.length; i++)</w:t>
      </w:r>
    </w:p>
    <w:p w14:paraId="4B553DAE" w14:textId="77777777" w:rsidR="004A594F" w:rsidRPr="004A2C25" w:rsidRDefault="004A594F" w:rsidP="004A594F">
      <w:pPr>
        <w:rPr>
          <w:rFonts w:ascii="微软雅黑" w:hAnsi="微软雅黑"/>
        </w:rPr>
      </w:pPr>
      <w:r w:rsidRPr="004A2C25">
        <w:rPr>
          <w:rFonts w:ascii="微软雅黑" w:hAnsi="微软雅黑"/>
        </w:rPr>
        <w:t xml:space="preserve">    result[i] = f(a[i]);</w:t>
      </w:r>
    </w:p>
    <w:p w14:paraId="202C0A5D" w14:textId="77777777" w:rsidR="004A594F" w:rsidRPr="004A2C25" w:rsidRDefault="004A594F" w:rsidP="004A594F">
      <w:pPr>
        <w:rPr>
          <w:rFonts w:ascii="微软雅黑" w:hAnsi="微软雅黑"/>
        </w:rPr>
      </w:pPr>
      <w:r w:rsidRPr="004A2C25">
        <w:rPr>
          <w:rFonts w:ascii="微软雅黑" w:hAnsi="微软雅黑"/>
        </w:rPr>
        <w:t xml:space="preserve">  return result;</w:t>
      </w:r>
    </w:p>
    <w:p w14:paraId="54965692" w14:textId="77777777" w:rsidR="004A594F" w:rsidRPr="004A2C25" w:rsidRDefault="004A594F" w:rsidP="004A594F">
      <w:pPr>
        <w:rPr>
          <w:rFonts w:ascii="微软雅黑" w:hAnsi="微软雅黑"/>
        </w:rPr>
      </w:pPr>
      <w:r w:rsidRPr="004A2C25">
        <w:rPr>
          <w:rFonts w:ascii="微软雅黑" w:hAnsi="微软雅黑"/>
        </w:rPr>
        <w:t>}</w:t>
      </w:r>
    </w:p>
    <w:p w14:paraId="06C88CE6" w14:textId="77777777" w:rsidR="00FE5187" w:rsidRPr="004A2C25" w:rsidRDefault="00FE5187" w:rsidP="004A594F">
      <w:pPr>
        <w:rPr>
          <w:rFonts w:ascii="微软雅黑" w:hAnsi="微软雅黑"/>
        </w:rPr>
      </w:pPr>
    </w:p>
    <w:p w14:paraId="2683EF24" w14:textId="3EDEDCC7" w:rsidR="004A594F" w:rsidRPr="004A2C25" w:rsidRDefault="004A594F" w:rsidP="004A594F">
      <w:pPr>
        <w:rPr>
          <w:rFonts w:ascii="微软雅黑" w:hAnsi="微软雅黑"/>
        </w:rPr>
      </w:pPr>
      <w:r w:rsidRPr="004A2C25">
        <w:rPr>
          <w:rFonts w:ascii="微软雅黑" w:hAnsi="微软雅黑"/>
        </w:rPr>
        <w:t>代码：</w:t>
      </w:r>
    </w:p>
    <w:p w14:paraId="2E79F239" w14:textId="77777777" w:rsidR="004A594F" w:rsidRPr="004A2C25" w:rsidRDefault="004A594F" w:rsidP="004A594F">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map(f, a) {</w:t>
      </w:r>
    </w:p>
    <w:p w14:paraId="174E4CC0" w14:textId="77777777" w:rsidR="004A594F" w:rsidRPr="004A2C25" w:rsidRDefault="004A594F" w:rsidP="004A594F">
      <w:pPr>
        <w:rPr>
          <w:rFonts w:ascii="微软雅黑" w:hAnsi="微软雅黑"/>
        </w:rPr>
      </w:pPr>
      <w:r w:rsidRPr="004A2C25">
        <w:rPr>
          <w:rFonts w:ascii="微软雅黑" w:hAnsi="微软雅黑"/>
        </w:rPr>
        <w:t xml:space="preserve">  var result = []; // 创建一个数组</w:t>
      </w:r>
    </w:p>
    <w:p w14:paraId="31E325A3" w14:textId="77777777" w:rsidR="004A594F" w:rsidRPr="004A2C25" w:rsidRDefault="004A594F" w:rsidP="004A594F">
      <w:pPr>
        <w:rPr>
          <w:rFonts w:ascii="微软雅黑" w:hAnsi="微软雅黑"/>
        </w:rPr>
      </w:pPr>
      <w:r w:rsidRPr="004A2C25">
        <w:rPr>
          <w:rFonts w:ascii="微软雅黑" w:hAnsi="微软雅黑"/>
        </w:rPr>
        <w:lastRenderedPageBreak/>
        <w:t xml:space="preserve">  var i; // 声明一个值，用来循环</w:t>
      </w:r>
    </w:p>
    <w:p w14:paraId="7227A76B" w14:textId="77777777" w:rsidR="004A594F" w:rsidRPr="004A2C25" w:rsidRDefault="004A594F" w:rsidP="004A594F">
      <w:pPr>
        <w:rPr>
          <w:rFonts w:ascii="微软雅黑" w:hAnsi="微软雅黑"/>
        </w:rPr>
      </w:pPr>
      <w:r w:rsidRPr="004A2C25">
        <w:rPr>
          <w:rFonts w:ascii="微软雅黑" w:hAnsi="微软雅黑"/>
        </w:rPr>
        <w:t xml:space="preserve">  </w:t>
      </w:r>
      <w:proofErr w:type="gramStart"/>
      <w:r w:rsidRPr="004A2C25">
        <w:rPr>
          <w:rFonts w:ascii="微软雅黑" w:hAnsi="微软雅黑"/>
        </w:rPr>
        <w:t>for</w:t>
      </w:r>
      <w:proofErr w:type="gramEnd"/>
      <w:r w:rsidRPr="004A2C25">
        <w:rPr>
          <w:rFonts w:ascii="微软雅黑" w:hAnsi="微软雅黑"/>
        </w:rPr>
        <w:t xml:space="preserve"> (i = 0; i != a.length; i++)</w:t>
      </w:r>
    </w:p>
    <w:p w14:paraId="764E9F77" w14:textId="77777777" w:rsidR="004A594F" w:rsidRPr="004A2C25" w:rsidRDefault="004A594F" w:rsidP="004A594F">
      <w:pPr>
        <w:rPr>
          <w:rFonts w:ascii="微软雅黑" w:hAnsi="微软雅黑"/>
        </w:rPr>
      </w:pPr>
      <w:r w:rsidRPr="004A2C25">
        <w:rPr>
          <w:rFonts w:ascii="微软雅黑" w:hAnsi="微软雅黑"/>
        </w:rPr>
        <w:t xml:space="preserve">    result[i] = f(a[i]);</w:t>
      </w:r>
    </w:p>
    <w:p w14:paraId="41489224" w14:textId="77777777" w:rsidR="004A594F" w:rsidRPr="004A2C25" w:rsidRDefault="004A594F" w:rsidP="004A594F">
      <w:pPr>
        <w:rPr>
          <w:rFonts w:ascii="微软雅黑" w:hAnsi="微软雅黑"/>
        </w:rPr>
      </w:pPr>
      <w:r w:rsidRPr="004A2C25">
        <w:rPr>
          <w:rFonts w:ascii="微软雅黑" w:hAnsi="微软雅黑"/>
        </w:rPr>
        <w:t xml:space="preserve">      return result;</w:t>
      </w:r>
    </w:p>
    <w:p w14:paraId="181B36F0" w14:textId="77777777" w:rsidR="004A594F" w:rsidRPr="004A2C25" w:rsidRDefault="004A594F" w:rsidP="004A594F">
      <w:pPr>
        <w:rPr>
          <w:rFonts w:ascii="微软雅黑" w:hAnsi="微软雅黑"/>
        </w:rPr>
      </w:pPr>
      <w:r w:rsidRPr="004A2C25">
        <w:rPr>
          <w:rFonts w:ascii="微软雅黑" w:hAnsi="微软雅黑"/>
        </w:rPr>
        <w:t>}</w:t>
      </w:r>
    </w:p>
    <w:p w14:paraId="67175014" w14:textId="77777777" w:rsidR="004A594F" w:rsidRPr="004A2C25" w:rsidRDefault="004A594F" w:rsidP="004A594F">
      <w:pPr>
        <w:rPr>
          <w:rFonts w:ascii="微软雅黑" w:hAnsi="微软雅黑"/>
        </w:rPr>
      </w:pPr>
      <w:r w:rsidRPr="004A2C25">
        <w:rPr>
          <w:rFonts w:ascii="微软雅黑" w:hAnsi="微软雅黑"/>
        </w:rPr>
        <w:t>var f = function(x) {</w:t>
      </w:r>
    </w:p>
    <w:p w14:paraId="046806A1" w14:textId="77777777" w:rsidR="004A594F" w:rsidRPr="004A2C25" w:rsidRDefault="004A594F" w:rsidP="004A594F">
      <w:pPr>
        <w:rPr>
          <w:rFonts w:ascii="微软雅黑" w:hAnsi="微软雅黑"/>
        </w:rPr>
      </w:pPr>
      <w:r w:rsidRPr="004A2C25">
        <w:rPr>
          <w:rFonts w:ascii="微软雅黑" w:hAnsi="微软雅黑"/>
        </w:rPr>
        <w:t xml:space="preserve">   return x * x * x; </w:t>
      </w:r>
    </w:p>
    <w:p w14:paraId="25D30F87" w14:textId="77777777" w:rsidR="004A594F" w:rsidRPr="004A2C25" w:rsidRDefault="004A594F" w:rsidP="004A594F">
      <w:pPr>
        <w:rPr>
          <w:rFonts w:ascii="微软雅黑" w:hAnsi="微软雅黑"/>
        </w:rPr>
      </w:pPr>
      <w:r w:rsidRPr="004A2C25">
        <w:rPr>
          <w:rFonts w:ascii="微软雅黑" w:hAnsi="微软雅黑"/>
        </w:rPr>
        <w:t>}</w:t>
      </w:r>
    </w:p>
    <w:p w14:paraId="2D077AFF" w14:textId="77777777" w:rsidR="004A594F" w:rsidRPr="004A2C25" w:rsidRDefault="004A594F" w:rsidP="004A594F">
      <w:pPr>
        <w:rPr>
          <w:rFonts w:ascii="微软雅黑" w:hAnsi="微软雅黑"/>
        </w:rPr>
      </w:pPr>
      <w:r w:rsidRPr="004A2C25">
        <w:rPr>
          <w:rFonts w:ascii="微软雅黑" w:hAnsi="微软雅黑"/>
        </w:rPr>
        <w:t>var numbers = [0,1, 2, 5,10];</w:t>
      </w:r>
    </w:p>
    <w:p w14:paraId="13065105" w14:textId="77777777" w:rsidR="004A594F" w:rsidRPr="004A2C25" w:rsidRDefault="004A594F" w:rsidP="004A594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cube = map(f,numbers);</w:t>
      </w:r>
    </w:p>
    <w:p w14:paraId="745EF21F" w14:textId="77777777" w:rsidR="004A594F" w:rsidRPr="004A2C25" w:rsidRDefault="004A594F" w:rsidP="004A594F">
      <w:pPr>
        <w:rPr>
          <w:rFonts w:ascii="微软雅黑" w:hAnsi="微软雅黑"/>
        </w:rPr>
      </w:pPr>
      <w:r w:rsidRPr="004A2C25">
        <w:rPr>
          <w:rFonts w:ascii="微软雅黑" w:hAnsi="微软雅黑"/>
        </w:rPr>
        <w:t>console.log(cube);</w:t>
      </w:r>
    </w:p>
    <w:p w14:paraId="797B9023" w14:textId="77777777" w:rsidR="004A594F" w:rsidRPr="004A2C25" w:rsidRDefault="004A594F" w:rsidP="004A594F">
      <w:pPr>
        <w:rPr>
          <w:rFonts w:ascii="微软雅黑" w:hAnsi="微软雅黑"/>
        </w:rPr>
      </w:pPr>
      <w:r w:rsidRPr="004A2C25">
        <w:rPr>
          <w:rFonts w:ascii="微软雅黑" w:hAnsi="微软雅黑"/>
        </w:rPr>
        <w:t>返回 [0, 1, 8, 125, 1000]。</w:t>
      </w:r>
    </w:p>
    <w:p w14:paraId="145578BE" w14:textId="77777777" w:rsidR="004A594F" w:rsidRPr="004A2C25" w:rsidRDefault="004A594F" w:rsidP="004A594F">
      <w:pPr>
        <w:rPr>
          <w:rFonts w:ascii="微软雅黑" w:hAnsi="微软雅黑"/>
        </w:rPr>
      </w:pPr>
      <w:r w:rsidRPr="004A2C25">
        <w:rPr>
          <w:rFonts w:ascii="微软雅黑" w:hAnsi="微软雅黑"/>
        </w:rPr>
        <w:t>在 JavaScript 中，可以根据条件来定义一个函数。比如下面的代码，当num 等于 0 的时候才会定义 myFunc ：</w:t>
      </w:r>
    </w:p>
    <w:p w14:paraId="2E05C566" w14:textId="77777777" w:rsidR="004A594F" w:rsidRPr="004A2C25" w:rsidRDefault="004A594F" w:rsidP="004A594F">
      <w:pPr>
        <w:rPr>
          <w:rFonts w:ascii="微软雅黑" w:hAnsi="微软雅黑"/>
        </w:rPr>
      </w:pPr>
      <w:r w:rsidRPr="004A2C25">
        <w:rPr>
          <w:rFonts w:ascii="微软雅黑" w:hAnsi="微软雅黑"/>
        </w:rPr>
        <w:t>var myFunc;</w:t>
      </w:r>
    </w:p>
    <w:p w14:paraId="2E72B29F" w14:textId="77777777" w:rsidR="004A594F" w:rsidRPr="004A2C25" w:rsidRDefault="004A594F" w:rsidP="004A594F">
      <w:pPr>
        <w:rPr>
          <w:rFonts w:ascii="微软雅黑" w:hAnsi="微软雅黑"/>
        </w:rPr>
      </w:pPr>
      <w:proofErr w:type="gramStart"/>
      <w:r w:rsidRPr="004A2C25">
        <w:rPr>
          <w:rFonts w:ascii="微软雅黑" w:hAnsi="微软雅黑"/>
        </w:rPr>
        <w:t>if</w:t>
      </w:r>
      <w:proofErr w:type="gramEnd"/>
      <w:r w:rsidRPr="004A2C25">
        <w:rPr>
          <w:rFonts w:ascii="微软雅黑" w:hAnsi="微软雅黑"/>
        </w:rPr>
        <w:t xml:space="preserve"> (num == 0){</w:t>
      </w:r>
    </w:p>
    <w:p w14:paraId="013B4C11" w14:textId="77777777" w:rsidR="004A594F" w:rsidRPr="004A2C25" w:rsidRDefault="004A594F" w:rsidP="004A594F">
      <w:pPr>
        <w:rPr>
          <w:rFonts w:ascii="微软雅黑" w:hAnsi="微软雅黑"/>
        </w:rPr>
      </w:pPr>
      <w:r w:rsidRPr="004A2C25">
        <w:rPr>
          <w:rFonts w:ascii="微软雅黑" w:hAnsi="微软雅黑"/>
        </w:rPr>
        <w:t xml:space="preserve">  myFunc = function(theObject) {</w:t>
      </w:r>
    </w:p>
    <w:p w14:paraId="5AE1D488" w14:textId="77777777" w:rsidR="004A594F" w:rsidRPr="004A2C25" w:rsidRDefault="004A594F" w:rsidP="004A594F">
      <w:pPr>
        <w:rPr>
          <w:rFonts w:ascii="微软雅黑" w:hAnsi="微软雅黑"/>
        </w:rPr>
      </w:pPr>
      <w:r w:rsidRPr="004A2C25">
        <w:rPr>
          <w:rFonts w:ascii="微软雅黑" w:hAnsi="微软雅黑"/>
        </w:rPr>
        <w:t xml:space="preserve">    theObject.make = "Toyota"</w:t>
      </w:r>
    </w:p>
    <w:p w14:paraId="24A353A1" w14:textId="77777777" w:rsidR="004A594F" w:rsidRPr="004A2C25" w:rsidRDefault="004A594F" w:rsidP="004A594F">
      <w:pPr>
        <w:rPr>
          <w:rFonts w:ascii="微软雅黑" w:hAnsi="微软雅黑"/>
        </w:rPr>
      </w:pPr>
      <w:r w:rsidRPr="004A2C25">
        <w:rPr>
          <w:rFonts w:ascii="微软雅黑" w:hAnsi="微软雅黑"/>
        </w:rPr>
        <w:t xml:space="preserve">  }</w:t>
      </w:r>
    </w:p>
    <w:p w14:paraId="28CC0DD9" w14:textId="77777777" w:rsidR="004A594F" w:rsidRPr="004A2C25" w:rsidRDefault="004A594F" w:rsidP="004A594F">
      <w:pPr>
        <w:rPr>
          <w:rFonts w:ascii="微软雅黑" w:hAnsi="微软雅黑"/>
        </w:rPr>
      </w:pPr>
      <w:r w:rsidRPr="004A2C25">
        <w:rPr>
          <w:rFonts w:ascii="微软雅黑" w:hAnsi="微软雅黑"/>
        </w:rPr>
        <w:t>}</w:t>
      </w:r>
    </w:p>
    <w:p w14:paraId="373C06D0" w14:textId="5486EC65" w:rsidR="004A594F" w:rsidRPr="004A2C25" w:rsidRDefault="004A594F" w:rsidP="004A594F">
      <w:pPr>
        <w:rPr>
          <w:rFonts w:ascii="微软雅黑" w:hAnsi="微软雅黑"/>
        </w:rPr>
      </w:pPr>
      <w:r w:rsidRPr="004A2C25">
        <w:rPr>
          <w:rFonts w:ascii="微软雅黑" w:hAnsi="微软雅黑"/>
        </w:rPr>
        <w:t>除</w:t>
      </w:r>
      <w:r w:rsidR="00FE5187" w:rsidRPr="004A2C25">
        <w:rPr>
          <w:rFonts w:ascii="微软雅黑" w:hAnsi="微软雅黑"/>
        </w:rPr>
        <w:t>上述的定义函数方法外，</w:t>
      </w:r>
      <w:r w:rsidRPr="004A2C25">
        <w:rPr>
          <w:rFonts w:ascii="微软雅黑" w:hAnsi="微软雅黑"/>
        </w:rPr>
        <w:t>在运行时用 </w:t>
      </w:r>
      <w:hyperlink r:id="rId14" w:tooltip="此页面仍未被本地化, 期待您的翻译!" w:history="1">
        <w:r w:rsidRPr="004A2C25">
          <w:rPr>
            <w:rFonts w:ascii="微软雅黑" w:hAnsi="微软雅黑"/>
          </w:rPr>
          <w:t>Function</w:t>
        </w:r>
      </w:hyperlink>
      <w:r w:rsidRPr="004A2C25">
        <w:rPr>
          <w:rFonts w:ascii="微软雅黑" w:hAnsi="微软雅黑"/>
        </w:rPr>
        <w:t> 构造器由一个字符串来创建一个函数 </w:t>
      </w:r>
      <w:r w:rsidR="00FE5187" w:rsidRPr="004A2C25">
        <w:rPr>
          <w:rFonts w:ascii="微软雅黑" w:hAnsi="微软雅黑"/>
        </w:rPr>
        <w:t>，</w:t>
      </w:r>
      <w:r w:rsidR="00FE5187" w:rsidRPr="004A2C25">
        <w:rPr>
          <w:rFonts w:ascii="微软雅黑" w:hAnsi="微软雅黑" w:hint="eastAsia"/>
        </w:rPr>
        <w:t>类似</w:t>
      </w:r>
      <w:r w:rsidRPr="004A2C25">
        <w:rPr>
          <w:rFonts w:ascii="微软雅黑" w:hAnsi="微软雅黑"/>
        </w:rPr>
        <w:t> </w:t>
      </w:r>
      <w:hyperlink r:id="rId15" w:tooltip="此页面仍未被本地化, 期待您的翻译!" w:history="1">
        <w:r w:rsidRPr="004A2C25">
          <w:rPr>
            <w:rFonts w:ascii="微软雅黑" w:hAnsi="微软雅黑"/>
          </w:rPr>
          <w:t>eval()</w:t>
        </w:r>
      </w:hyperlink>
      <w:r w:rsidRPr="004A2C25">
        <w:rPr>
          <w:rFonts w:ascii="微软雅黑" w:hAnsi="微软雅黑"/>
        </w:rPr>
        <w:t> 函数。</w:t>
      </w:r>
    </w:p>
    <w:p w14:paraId="14DE3042" w14:textId="77777777" w:rsidR="004A594F" w:rsidRPr="004A2C25" w:rsidRDefault="004A594F" w:rsidP="004A594F">
      <w:pPr>
        <w:rPr>
          <w:rFonts w:ascii="微软雅黑" w:hAnsi="微软雅黑"/>
        </w:rPr>
      </w:pPr>
      <w:r w:rsidRPr="004A2C25">
        <w:rPr>
          <w:rFonts w:ascii="微软雅黑" w:hAnsi="微软雅黑"/>
        </w:rPr>
        <w:lastRenderedPageBreak/>
        <w:t>当一个函数是一个对象的属性时，称之为</w:t>
      </w:r>
      <w:r w:rsidRPr="004A2C25">
        <w:rPr>
          <w:rFonts w:ascii="微软雅黑" w:hAnsi="微软雅黑"/>
          <w:b/>
          <w:bCs/>
        </w:rPr>
        <w:t>方法</w:t>
      </w:r>
      <w:r w:rsidRPr="004A2C25">
        <w:rPr>
          <w:rFonts w:ascii="微软雅黑" w:hAnsi="微软雅黑"/>
        </w:rPr>
        <w:t>。了解更多关于对象和方法的知识 </w:t>
      </w:r>
      <w:hyperlink r:id="rId16" w:tooltip="en-US/docs/JavaScript/Guide/Working with Objects" w:history="1">
        <w:r w:rsidRPr="004A2C25">
          <w:rPr>
            <w:rFonts w:ascii="微软雅黑" w:hAnsi="微软雅黑"/>
          </w:rPr>
          <w:t>使用对象</w:t>
        </w:r>
      </w:hyperlink>
      <w:r w:rsidRPr="004A2C25">
        <w:rPr>
          <w:rFonts w:ascii="微软雅黑" w:hAnsi="微软雅黑"/>
        </w:rPr>
        <w:t>。</w:t>
      </w:r>
    </w:p>
    <w:p w14:paraId="73423251" w14:textId="77777777" w:rsidR="004A594F" w:rsidRPr="004A2C25" w:rsidRDefault="004A594F" w:rsidP="004A594F">
      <w:pPr>
        <w:pStyle w:val="20"/>
        <w:rPr>
          <w:rFonts w:ascii="微软雅黑" w:hAnsi="微软雅黑"/>
        </w:rPr>
      </w:pPr>
      <w:bookmarkStart w:id="81" w:name="_Toc522392358"/>
      <w:r w:rsidRPr="004A2C25">
        <w:rPr>
          <w:rFonts w:ascii="微软雅黑" w:hAnsi="微软雅黑"/>
        </w:rPr>
        <w:t>调用函数</w:t>
      </w:r>
      <w:bookmarkEnd w:id="81"/>
    </w:p>
    <w:p w14:paraId="5727D3BA" w14:textId="39B70598" w:rsidR="00FE5187" w:rsidRPr="004A2C25" w:rsidRDefault="00FE5187" w:rsidP="004A594F">
      <w:pPr>
        <w:rPr>
          <w:rFonts w:ascii="微软雅黑" w:hAnsi="微软雅黑"/>
        </w:rPr>
      </w:pPr>
      <w:r w:rsidRPr="004A2C25">
        <w:rPr>
          <w:rFonts w:ascii="微软雅黑" w:hAnsi="微软雅黑" w:hint="eastAsia"/>
        </w:rPr>
        <w:t>【军规】</w:t>
      </w:r>
      <w:r w:rsidR="004A594F" w:rsidRPr="004A2C25">
        <w:rPr>
          <w:rFonts w:ascii="微软雅黑" w:hAnsi="微软雅黑"/>
        </w:rPr>
        <w:t>定义一个函数并不会自动的执行它。定义了函数仅仅是赋予函数以名称并明确函数被调用时该做些什么。</w:t>
      </w:r>
      <w:r w:rsidR="004A594F" w:rsidRPr="004A2C25">
        <w:rPr>
          <w:rFonts w:ascii="微软雅黑" w:hAnsi="微软雅黑"/>
          <w:b/>
          <w:bCs/>
        </w:rPr>
        <w:t>调用</w:t>
      </w:r>
      <w:r w:rsidR="004A594F" w:rsidRPr="004A2C25">
        <w:rPr>
          <w:rFonts w:ascii="微软雅黑" w:hAnsi="微软雅黑"/>
        </w:rPr>
        <w:t>函数才会以给定的参数真正执行这些动作。</w:t>
      </w:r>
    </w:p>
    <w:p w14:paraId="4D913D71" w14:textId="2DF27C22" w:rsidR="004A594F" w:rsidRPr="004A2C25" w:rsidRDefault="004A594F" w:rsidP="004A594F">
      <w:pPr>
        <w:rPr>
          <w:rFonts w:ascii="微软雅黑" w:hAnsi="微软雅黑"/>
        </w:rPr>
      </w:pPr>
      <w:r w:rsidRPr="004A2C25">
        <w:rPr>
          <w:rFonts w:ascii="微软雅黑" w:hAnsi="微软雅黑"/>
        </w:rPr>
        <w:t>例如，一旦你定义了函数square，你可以如下这样调用它：</w:t>
      </w:r>
    </w:p>
    <w:p w14:paraId="57EF072B" w14:textId="77777777" w:rsidR="004A594F" w:rsidRPr="004A2C25" w:rsidRDefault="004A594F" w:rsidP="004A594F">
      <w:pPr>
        <w:rPr>
          <w:rFonts w:ascii="微软雅黑" w:hAnsi="微软雅黑"/>
        </w:rPr>
      </w:pPr>
      <w:proofErr w:type="gramStart"/>
      <w:r w:rsidRPr="004A2C25">
        <w:rPr>
          <w:rFonts w:ascii="微软雅黑" w:hAnsi="微软雅黑"/>
        </w:rPr>
        <w:t>square(</w:t>
      </w:r>
      <w:proofErr w:type="gramEnd"/>
      <w:r w:rsidRPr="004A2C25">
        <w:rPr>
          <w:rFonts w:ascii="微软雅黑" w:hAnsi="微软雅黑"/>
        </w:rPr>
        <w:t>5);</w:t>
      </w:r>
    </w:p>
    <w:p w14:paraId="07F2E4C6" w14:textId="77777777" w:rsidR="004A594F" w:rsidRPr="004A2C25" w:rsidRDefault="004A594F" w:rsidP="004A594F">
      <w:pPr>
        <w:rPr>
          <w:rFonts w:ascii="微软雅黑" w:hAnsi="微软雅黑"/>
        </w:rPr>
      </w:pPr>
      <w:r w:rsidRPr="004A2C25">
        <w:rPr>
          <w:rFonts w:ascii="微软雅黑" w:hAnsi="微软雅黑"/>
        </w:rPr>
        <w:t>上述语句通过提供参数 5 来调用函数。函数执行完它的语句会返回值25。</w:t>
      </w:r>
    </w:p>
    <w:p w14:paraId="0C3F45D7" w14:textId="77777777" w:rsidR="004A594F" w:rsidRPr="004A2C25" w:rsidRDefault="004A594F" w:rsidP="004A594F">
      <w:pPr>
        <w:rPr>
          <w:rFonts w:ascii="微软雅黑" w:hAnsi="微软雅黑"/>
        </w:rPr>
      </w:pPr>
      <w:r w:rsidRPr="004A2C25">
        <w:rPr>
          <w:rFonts w:ascii="微软雅黑" w:hAnsi="微软雅黑"/>
        </w:rPr>
        <w:t>函数一定要处于调用它们的域中，但是函数的声明可以被提升(出现在调用语句之后)，如下例：</w:t>
      </w:r>
    </w:p>
    <w:p w14:paraId="72670EA3" w14:textId="77777777" w:rsidR="004A594F" w:rsidRPr="004A2C25" w:rsidRDefault="004A594F" w:rsidP="004A594F">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square(5));</w:t>
      </w:r>
    </w:p>
    <w:p w14:paraId="76A972A1" w14:textId="77777777" w:rsidR="004A594F" w:rsidRPr="004A2C25" w:rsidRDefault="004A594F" w:rsidP="004A594F">
      <w:pPr>
        <w:rPr>
          <w:rFonts w:ascii="微软雅黑" w:hAnsi="微软雅黑"/>
        </w:rPr>
      </w:pPr>
      <w:r w:rsidRPr="004A2C25">
        <w:rPr>
          <w:rFonts w:ascii="微软雅黑" w:hAnsi="微软雅黑"/>
        </w:rPr>
        <w:t>/* ... */</w:t>
      </w:r>
    </w:p>
    <w:p w14:paraId="5D9F8E96" w14:textId="77777777" w:rsidR="004A594F" w:rsidRPr="004A2C25" w:rsidRDefault="004A594F" w:rsidP="004A594F">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square(n) { return n*n }</w:t>
      </w:r>
    </w:p>
    <w:p w14:paraId="4D2DF352" w14:textId="77777777" w:rsidR="004A594F" w:rsidRPr="004A2C25" w:rsidRDefault="004A594F" w:rsidP="004A594F">
      <w:pPr>
        <w:rPr>
          <w:rFonts w:ascii="微软雅黑" w:hAnsi="微软雅黑"/>
        </w:rPr>
      </w:pPr>
      <w:r w:rsidRPr="004A2C25">
        <w:rPr>
          <w:rFonts w:ascii="微软雅黑" w:hAnsi="微软雅黑"/>
        </w:rPr>
        <w:t>函数域是指函数声明时的所在的地方，或者函数在顶层被声明时指整个程序。</w:t>
      </w:r>
    </w:p>
    <w:p w14:paraId="76DC8107" w14:textId="77777777" w:rsidR="004A594F" w:rsidRPr="004A2C25" w:rsidRDefault="004A594F" w:rsidP="004A594F">
      <w:pPr>
        <w:rPr>
          <w:rFonts w:ascii="微软雅黑" w:hAnsi="微软雅黑"/>
        </w:rPr>
      </w:pPr>
      <w:r w:rsidRPr="004A2C25">
        <w:rPr>
          <w:rFonts w:ascii="微软雅黑" w:hAnsi="微软雅黑"/>
          <w:b/>
          <w:bCs/>
        </w:rPr>
        <w:t>提示：</w:t>
      </w:r>
      <w:r w:rsidRPr="004A2C25">
        <w:rPr>
          <w:rFonts w:ascii="微软雅黑" w:hAnsi="微软雅黑"/>
        </w:rPr>
        <w:t>注意只有使用如上的语法形式（即 function funcName(){}）才可以。而下面的代码是无效的。就是说，函数提升仅适用于函数声明，而不适用于函数表达式。</w:t>
      </w:r>
    </w:p>
    <w:p w14:paraId="044EED7F" w14:textId="77777777" w:rsidR="004A594F" w:rsidRPr="004A2C25" w:rsidRDefault="004A594F" w:rsidP="004A594F">
      <w:pPr>
        <w:rPr>
          <w:rFonts w:ascii="微软雅黑" w:hAnsi="微软雅黑"/>
        </w:rPr>
      </w:pPr>
      <w:r w:rsidRPr="004A2C25">
        <w:rPr>
          <w:rFonts w:ascii="微软雅黑" w:hAnsi="微软雅黑"/>
        </w:rPr>
        <w:t>console.log(square); // square is hoisted with an initial value undefined.</w:t>
      </w:r>
    </w:p>
    <w:p w14:paraId="62F9CFAA" w14:textId="77777777" w:rsidR="004A594F" w:rsidRPr="004A2C25" w:rsidRDefault="004A594F" w:rsidP="004A594F">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square(5)); // TypeError: square is not a function</w:t>
      </w:r>
    </w:p>
    <w:p w14:paraId="24A0A53F" w14:textId="77777777" w:rsidR="004A594F" w:rsidRPr="004A2C25" w:rsidRDefault="004A594F" w:rsidP="004A594F">
      <w:pPr>
        <w:rPr>
          <w:rFonts w:ascii="微软雅黑" w:hAnsi="微软雅黑"/>
        </w:rPr>
      </w:pPr>
      <w:r w:rsidRPr="004A2C25">
        <w:rPr>
          <w:rFonts w:ascii="微软雅黑" w:hAnsi="微软雅黑"/>
        </w:rPr>
        <w:t xml:space="preserve">var square = function (n) { </w:t>
      </w:r>
    </w:p>
    <w:p w14:paraId="41F0185C" w14:textId="77777777" w:rsidR="004A594F" w:rsidRPr="004A2C25" w:rsidRDefault="004A594F" w:rsidP="004A594F">
      <w:pPr>
        <w:rPr>
          <w:rFonts w:ascii="微软雅黑" w:hAnsi="微软雅黑"/>
        </w:rPr>
      </w:pPr>
      <w:r w:rsidRPr="004A2C25">
        <w:rPr>
          <w:rFonts w:ascii="微软雅黑" w:hAnsi="微软雅黑"/>
        </w:rPr>
        <w:t xml:space="preserve">  return n * n; </w:t>
      </w:r>
    </w:p>
    <w:p w14:paraId="32E35D49" w14:textId="77777777" w:rsidR="004A594F" w:rsidRPr="004A2C25" w:rsidRDefault="004A594F" w:rsidP="004A594F">
      <w:pPr>
        <w:rPr>
          <w:rFonts w:ascii="微软雅黑" w:hAnsi="微软雅黑"/>
        </w:rPr>
      </w:pPr>
      <w:r w:rsidRPr="004A2C25">
        <w:rPr>
          <w:rFonts w:ascii="微软雅黑" w:hAnsi="微软雅黑"/>
        </w:rPr>
        <w:lastRenderedPageBreak/>
        <w:t>}</w:t>
      </w:r>
    </w:p>
    <w:p w14:paraId="577E8785" w14:textId="77777777" w:rsidR="004A594F" w:rsidRPr="004A2C25" w:rsidRDefault="004A594F" w:rsidP="004A594F">
      <w:pPr>
        <w:rPr>
          <w:rFonts w:ascii="微软雅黑" w:hAnsi="微软雅黑"/>
        </w:rPr>
      </w:pPr>
      <w:r w:rsidRPr="004A2C25">
        <w:rPr>
          <w:rFonts w:ascii="微软雅黑" w:hAnsi="微软雅黑"/>
        </w:rPr>
        <w:t>函数的参数并不局限于字符串或数字。你也可以将整个对象传递给函数。函数 show_props（其定义参见 </w:t>
      </w:r>
      <w:hyperlink r:id="rId17" w:anchor="Objects_and_Properties" w:tooltip="https://developer.mozilla.org/en-US/docs/JavaScript/Guide/Working_with_Objects#Objects_and_Properties" w:history="1">
        <w:r w:rsidRPr="004A2C25">
          <w:rPr>
            <w:rFonts w:ascii="微软雅黑" w:hAnsi="微软雅黑"/>
          </w:rPr>
          <w:t>用对象编程</w:t>
        </w:r>
      </w:hyperlink>
      <w:r w:rsidRPr="004A2C25">
        <w:rPr>
          <w:rFonts w:ascii="微软雅黑" w:hAnsi="微软雅黑"/>
        </w:rPr>
        <w:t>）就是一个将对象作为参数的例子。</w:t>
      </w:r>
    </w:p>
    <w:p w14:paraId="2C21D687" w14:textId="77777777" w:rsidR="004A594F" w:rsidRPr="004A2C25" w:rsidRDefault="004A594F" w:rsidP="004A594F">
      <w:pPr>
        <w:rPr>
          <w:rFonts w:ascii="微软雅黑" w:hAnsi="微软雅黑"/>
        </w:rPr>
      </w:pPr>
      <w:r w:rsidRPr="004A2C25">
        <w:rPr>
          <w:rFonts w:ascii="微软雅黑" w:hAnsi="微软雅黑"/>
        </w:rPr>
        <w:t>函数可以被递归，就是说函数可以调用其本身。例如，下面这个函数就是用递归计算阶乘：</w:t>
      </w:r>
    </w:p>
    <w:p w14:paraId="292FD163" w14:textId="77777777" w:rsidR="004A594F" w:rsidRPr="004A2C25" w:rsidRDefault="004A594F" w:rsidP="004A594F">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factorial(n){</w:t>
      </w:r>
    </w:p>
    <w:p w14:paraId="2A807C5D" w14:textId="77777777" w:rsidR="004A594F" w:rsidRPr="004A2C25" w:rsidRDefault="004A594F" w:rsidP="004A594F">
      <w:pPr>
        <w:rPr>
          <w:rFonts w:ascii="微软雅黑" w:hAnsi="微软雅黑"/>
        </w:rPr>
      </w:pPr>
      <w:r w:rsidRPr="004A2C25">
        <w:rPr>
          <w:rFonts w:ascii="微软雅黑" w:hAnsi="微软雅黑"/>
        </w:rPr>
        <w:t xml:space="preserve">  if ((n == 0) || (n == 1))</w:t>
      </w:r>
    </w:p>
    <w:p w14:paraId="1E2FB482" w14:textId="77777777" w:rsidR="004A594F" w:rsidRPr="004A2C25" w:rsidRDefault="004A594F" w:rsidP="004A594F">
      <w:pPr>
        <w:rPr>
          <w:rFonts w:ascii="微软雅黑" w:hAnsi="微软雅黑"/>
        </w:rPr>
      </w:pPr>
      <w:r w:rsidRPr="004A2C25">
        <w:rPr>
          <w:rFonts w:ascii="微软雅黑" w:hAnsi="微软雅黑"/>
        </w:rPr>
        <w:t xml:space="preserve">    return 1;</w:t>
      </w:r>
    </w:p>
    <w:p w14:paraId="272CA5F6" w14:textId="77777777" w:rsidR="004A594F" w:rsidRPr="004A2C25" w:rsidRDefault="004A594F" w:rsidP="004A594F">
      <w:pPr>
        <w:rPr>
          <w:rFonts w:ascii="微软雅黑" w:hAnsi="微软雅黑"/>
        </w:rPr>
      </w:pPr>
      <w:r w:rsidRPr="004A2C25">
        <w:rPr>
          <w:rFonts w:ascii="微软雅黑" w:hAnsi="微软雅黑"/>
        </w:rPr>
        <w:t xml:space="preserve">  else</w:t>
      </w:r>
    </w:p>
    <w:p w14:paraId="76E793D3" w14:textId="77777777" w:rsidR="004A594F" w:rsidRPr="004A2C25" w:rsidRDefault="004A594F" w:rsidP="004A594F">
      <w:pPr>
        <w:rPr>
          <w:rFonts w:ascii="微软雅黑" w:hAnsi="微软雅黑"/>
        </w:rPr>
      </w:pPr>
      <w:r w:rsidRPr="004A2C25">
        <w:rPr>
          <w:rFonts w:ascii="微软雅黑" w:hAnsi="微软雅黑"/>
        </w:rPr>
        <w:t xml:space="preserve">    </w:t>
      </w:r>
      <w:proofErr w:type="gramStart"/>
      <w:r w:rsidRPr="004A2C25">
        <w:rPr>
          <w:rFonts w:ascii="微软雅黑" w:hAnsi="微软雅黑"/>
        </w:rPr>
        <w:t>return</w:t>
      </w:r>
      <w:proofErr w:type="gramEnd"/>
      <w:r w:rsidRPr="004A2C25">
        <w:rPr>
          <w:rFonts w:ascii="微软雅黑" w:hAnsi="微软雅黑"/>
        </w:rPr>
        <w:t xml:space="preserve"> (n * factorial(n - 1));</w:t>
      </w:r>
    </w:p>
    <w:p w14:paraId="2D1EEE1B" w14:textId="77777777" w:rsidR="004A594F" w:rsidRPr="004A2C25" w:rsidRDefault="004A594F" w:rsidP="004A594F">
      <w:pPr>
        <w:rPr>
          <w:rFonts w:ascii="微软雅黑" w:hAnsi="微软雅黑"/>
        </w:rPr>
      </w:pPr>
      <w:r w:rsidRPr="004A2C25">
        <w:rPr>
          <w:rFonts w:ascii="微软雅黑" w:hAnsi="微软雅黑"/>
        </w:rPr>
        <w:t>}</w:t>
      </w:r>
    </w:p>
    <w:p w14:paraId="16A13D61" w14:textId="77777777" w:rsidR="004A594F" w:rsidRPr="004A2C25" w:rsidRDefault="004A594F" w:rsidP="004A594F">
      <w:pPr>
        <w:rPr>
          <w:rFonts w:ascii="微软雅黑" w:hAnsi="微软雅黑"/>
        </w:rPr>
      </w:pPr>
      <w:r w:rsidRPr="004A2C25">
        <w:rPr>
          <w:rFonts w:ascii="微软雅黑" w:hAnsi="微软雅黑"/>
        </w:rPr>
        <w:t>你可以计算1-5的阶乘如下：</w:t>
      </w:r>
    </w:p>
    <w:p w14:paraId="42BC7539" w14:textId="77777777" w:rsidR="004A594F" w:rsidRPr="004A2C25" w:rsidRDefault="004A594F" w:rsidP="004A594F">
      <w:pPr>
        <w:rPr>
          <w:rFonts w:ascii="微软雅黑" w:hAnsi="微软雅黑"/>
        </w:rPr>
      </w:pPr>
      <w:r w:rsidRPr="004A2C25">
        <w:rPr>
          <w:rFonts w:ascii="微软雅黑" w:hAnsi="微软雅黑"/>
        </w:rPr>
        <w:t>var a, b, c, d, e;</w:t>
      </w:r>
    </w:p>
    <w:p w14:paraId="52E9F462" w14:textId="77777777" w:rsidR="004A594F" w:rsidRPr="004A2C25" w:rsidRDefault="004A594F" w:rsidP="004A594F">
      <w:pPr>
        <w:rPr>
          <w:rFonts w:ascii="微软雅黑" w:hAnsi="微软雅黑"/>
        </w:rPr>
      </w:pPr>
    </w:p>
    <w:p w14:paraId="745123EC" w14:textId="77777777" w:rsidR="004A594F" w:rsidRPr="004A2C25" w:rsidRDefault="004A594F" w:rsidP="004A594F">
      <w:pPr>
        <w:rPr>
          <w:rFonts w:ascii="微软雅黑" w:hAnsi="微软雅黑"/>
        </w:rPr>
      </w:pPr>
      <w:r w:rsidRPr="004A2C25">
        <w:rPr>
          <w:rFonts w:ascii="微软雅黑" w:hAnsi="微软雅黑"/>
        </w:rPr>
        <w:t>a = factorial(1); // 1赋值给a</w:t>
      </w:r>
    </w:p>
    <w:p w14:paraId="67DC0A25" w14:textId="77777777" w:rsidR="004A594F" w:rsidRPr="004A2C25" w:rsidRDefault="004A594F" w:rsidP="004A594F">
      <w:pPr>
        <w:rPr>
          <w:rFonts w:ascii="微软雅黑" w:hAnsi="微软雅黑"/>
        </w:rPr>
      </w:pPr>
      <w:r w:rsidRPr="004A2C25">
        <w:rPr>
          <w:rFonts w:ascii="微软雅黑" w:hAnsi="微软雅黑"/>
        </w:rPr>
        <w:t>b = factorial(2); // 2赋值给b</w:t>
      </w:r>
    </w:p>
    <w:p w14:paraId="7F7E1F8E" w14:textId="77777777" w:rsidR="004A594F" w:rsidRPr="004A2C25" w:rsidRDefault="004A594F" w:rsidP="004A594F">
      <w:pPr>
        <w:rPr>
          <w:rFonts w:ascii="微软雅黑" w:hAnsi="微软雅黑"/>
        </w:rPr>
      </w:pPr>
      <w:r w:rsidRPr="004A2C25">
        <w:rPr>
          <w:rFonts w:ascii="微软雅黑" w:hAnsi="微软雅黑"/>
        </w:rPr>
        <w:t>c = factorial(3); // 6赋值给c</w:t>
      </w:r>
    </w:p>
    <w:p w14:paraId="248D7CEE" w14:textId="77777777" w:rsidR="004A594F" w:rsidRPr="004A2C25" w:rsidRDefault="004A594F" w:rsidP="004A594F">
      <w:pPr>
        <w:rPr>
          <w:rFonts w:ascii="微软雅黑" w:hAnsi="微软雅黑"/>
        </w:rPr>
      </w:pPr>
      <w:r w:rsidRPr="004A2C25">
        <w:rPr>
          <w:rFonts w:ascii="微软雅黑" w:hAnsi="微软雅黑"/>
        </w:rPr>
        <w:t>d = factorial(4); // 24赋值给d</w:t>
      </w:r>
    </w:p>
    <w:p w14:paraId="62FE7121" w14:textId="77777777" w:rsidR="004A594F" w:rsidRPr="004A2C25" w:rsidRDefault="004A594F" w:rsidP="004A594F">
      <w:pPr>
        <w:rPr>
          <w:rFonts w:ascii="微软雅黑" w:hAnsi="微软雅黑"/>
        </w:rPr>
      </w:pPr>
      <w:r w:rsidRPr="004A2C25">
        <w:rPr>
          <w:rFonts w:ascii="微软雅黑" w:hAnsi="微软雅黑"/>
        </w:rPr>
        <w:t>e = factorial(5); // 120赋值给e</w:t>
      </w:r>
    </w:p>
    <w:p w14:paraId="5646E171" w14:textId="77777777" w:rsidR="004A594F" w:rsidRPr="004A2C25" w:rsidRDefault="004A594F" w:rsidP="004A594F">
      <w:pPr>
        <w:rPr>
          <w:rFonts w:ascii="微软雅黑" w:hAnsi="微软雅黑"/>
        </w:rPr>
      </w:pPr>
      <w:r w:rsidRPr="004A2C25">
        <w:rPr>
          <w:rFonts w:ascii="微软雅黑" w:hAnsi="微软雅黑"/>
        </w:rPr>
        <w:t>还有其它的方式来调用函数。常见的一些情形是某些地方需要动态调用函数，或者函数的实参数量是变化的，或者调用函数的上下文需要指定为在运行时确定的特定对象。显然，函数本身就是对象，因此这些对象也有方法（参考</w:t>
      </w:r>
      <w:hyperlink r:id="rId18" w:tooltip="此页面仍未被本地化, 期待您的翻译!" w:history="1">
        <w:r w:rsidRPr="004A2C25">
          <w:rPr>
            <w:rFonts w:ascii="微软雅黑" w:hAnsi="微软雅黑"/>
          </w:rPr>
          <w:t>Function</w:t>
        </w:r>
      </w:hyperlink>
      <w:r w:rsidRPr="004A2C25">
        <w:rPr>
          <w:rFonts w:ascii="微软雅黑" w:hAnsi="微软雅黑"/>
        </w:rPr>
        <w:t> ）。</w:t>
      </w:r>
      <w:r w:rsidRPr="004A2C25">
        <w:rPr>
          <w:rFonts w:ascii="微软雅黑" w:hAnsi="微软雅黑"/>
        </w:rPr>
        <w:lastRenderedPageBreak/>
        <w:t>作为此中情形之一，</w:t>
      </w:r>
      <w:hyperlink r:id="rId19" w:tooltip="apply() 方法调用一个函数, 其具有一个指定的this值，以及作为一个数组（或类似数组的对象）提供的参数。" w:history="1">
        <w:r w:rsidRPr="004A2C25">
          <w:rPr>
            <w:rFonts w:ascii="微软雅黑" w:hAnsi="微软雅黑"/>
          </w:rPr>
          <w:t>apply()</w:t>
        </w:r>
      </w:hyperlink>
      <w:r w:rsidRPr="004A2C25">
        <w:rPr>
          <w:rFonts w:ascii="微软雅黑" w:hAnsi="微软雅黑"/>
        </w:rPr>
        <w:t>方法可以实现这些目的。</w:t>
      </w:r>
    </w:p>
    <w:p w14:paraId="502C9C0A" w14:textId="77777777" w:rsidR="00FE5187" w:rsidRPr="004A2C25" w:rsidRDefault="00FE5187" w:rsidP="00FE5187">
      <w:pPr>
        <w:pStyle w:val="20"/>
        <w:rPr>
          <w:rFonts w:ascii="微软雅黑" w:hAnsi="微软雅黑"/>
        </w:rPr>
      </w:pPr>
      <w:bookmarkStart w:id="82" w:name="_Toc522392359"/>
      <w:r w:rsidRPr="004A2C25">
        <w:rPr>
          <w:rFonts w:ascii="微软雅黑" w:hAnsi="微软雅黑"/>
        </w:rPr>
        <w:t>函数作用域</w:t>
      </w:r>
      <w:bookmarkEnd w:id="82"/>
    </w:p>
    <w:p w14:paraId="5A6B1102" w14:textId="57304247" w:rsidR="00FE5187" w:rsidRPr="004A2C25" w:rsidRDefault="00FE5187" w:rsidP="00FE5187">
      <w:pPr>
        <w:rPr>
          <w:rFonts w:ascii="微软雅黑" w:hAnsi="微软雅黑"/>
        </w:rPr>
      </w:pPr>
      <w:r w:rsidRPr="004A2C25">
        <w:rPr>
          <w:rFonts w:ascii="微软雅黑" w:hAnsi="微软雅黑" w:hint="eastAsia"/>
        </w:rPr>
        <w:t>【军规】</w:t>
      </w:r>
      <w:r w:rsidRPr="004A2C25">
        <w:rPr>
          <w:rFonts w:ascii="微软雅黑" w:hAnsi="微软雅黑"/>
        </w:rPr>
        <w:t>在函数内定义的变量不能在函数之外的任何地方访问，因为变量仅仅在该函数的域的内部有定义。相对应的，一个函数可以访问定义在其范围内的任何变量和函数。换言之，定义在全局域中的函数可以访问所有定义在全局域中的变量。在另一个函数中定义的函数也可以访问在其父函数中定义的所有变量和父函数有权访问的任何其他变量。</w:t>
      </w:r>
    </w:p>
    <w:p w14:paraId="587870B6" w14:textId="77777777" w:rsidR="00FE5187" w:rsidRPr="004A2C25" w:rsidRDefault="00FE5187" w:rsidP="00FE5187">
      <w:pPr>
        <w:rPr>
          <w:rFonts w:ascii="微软雅黑" w:hAnsi="微软雅黑"/>
        </w:rPr>
      </w:pPr>
      <w:r w:rsidRPr="004A2C25">
        <w:rPr>
          <w:rFonts w:ascii="微软雅黑" w:hAnsi="微软雅黑"/>
        </w:rPr>
        <w:t>// 下面的变量定义在全局作用域(global scope)中</w:t>
      </w:r>
    </w:p>
    <w:p w14:paraId="1F88E10B" w14:textId="77777777" w:rsidR="00FE5187" w:rsidRPr="004A2C25" w:rsidRDefault="00FE5187" w:rsidP="00FE5187">
      <w:pPr>
        <w:rPr>
          <w:rFonts w:ascii="微软雅黑" w:hAnsi="微软雅黑"/>
        </w:rPr>
      </w:pPr>
      <w:r w:rsidRPr="004A2C25">
        <w:rPr>
          <w:rFonts w:ascii="微软雅黑" w:hAnsi="微软雅黑"/>
        </w:rPr>
        <w:t>var num1 = 20,</w:t>
      </w:r>
    </w:p>
    <w:p w14:paraId="612E1E30" w14:textId="77777777" w:rsidR="00FE5187" w:rsidRPr="004A2C25" w:rsidRDefault="00FE5187" w:rsidP="00FE5187">
      <w:pPr>
        <w:rPr>
          <w:rFonts w:ascii="微软雅黑" w:hAnsi="微软雅黑"/>
        </w:rPr>
      </w:pPr>
      <w:r w:rsidRPr="004A2C25">
        <w:rPr>
          <w:rFonts w:ascii="微软雅黑" w:hAnsi="微软雅黑"/>
        </w:rPr>
        <w:t xml:space="preserve">    num2 = 3,</w:t>
      </w:r>
    </w:p>
    <w:p w14:paraId="4149044F" w14:textId="77777777" w:rsidR="00FE5187" w:rsidRPr="004A2C25" w:rsidRDefault="00FE5187" w:rsidP="00FE5187">
      <w:pPr>
        <w:rPr>
          <w:rFonts w:ascii="微软雅黑" w:hAnsi="微软雅黑"/>
        </w:rPr>
      </w:pPr>
      <w:r w:rsidRPr="004A2C25">
        <w:rPr>
          <w:rFonts w:ascii="微软雅黑" w:hAnsi="微软雅黑"/>
        </w:rPr>
        <w:t xml:space="preserve">    name = "Chamahk";</w:t>
      </w:r>
    </w:p>
    <w:p w14:paraId="2937219E" w14:textId="77777777" w:rsidR="00FE5187" w:rsidRPr="004A2C25" w:rsidRDefault="00FE5187" w:rsidP="00FE5187">
      <w:pPr>
        <w:rPr>
          <w:rFonts w:ascii="微软雅黑" w:hAnsi="微软雅黑"/>
        </w:rPr>
      </w:pPr>
    </w:p>
    <w:p w14:paraId="431178D9" w14:textId="77777777" w:rsidR="00FE5187" w:rsidRPr="004A2C25" w:rsidRDefault="00FE5187" w:rsidP="00FE5187">
      <w:pPr>
        <w:rPr>
          <w:rFonts w:ascii="微软雅黑" w:hAnsi="微软雅黑"/>
        </w:rPr>
      </w:pPr>
      <w:r w:rsidRPr="004A2C25">
        <w:rPr>
          <w:rFonts w:ascii="微软雅黑" w:hAnsi="微软雅黑"/>
        </w:rPr>
        <w:t>// 本函数定义在全局作用域</w:t>
      </w:r>
    </w:p>
    <w:p w14:paraId="1055FD7E" w14:textId="77777777" w:rsidR="00FE5187" w:rsidRPr="004A2C25" w:rsidRDefault="00FE5187" w:rsidP="00FE5187">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multiply() {</w:t>
      </w:r>
    </w:p>
    <w:p w14:paraId="4DEA8A63" w14:textId="77777777" w:rsidR="00FE5187" w:rsidRPr="004A2C25" w:rsidRDefault="00FE5187" w:rsidP="00FE5187">
      <w:pPr>
        <w:rPr>
          <w:rFonts w:ascii="微软雅黑" w:hAnsi="微软雅黑"/>
        </w:rPr>
      </w:pPr>
      <w:r w:rsidRPr="004A2C25">
        <w:rPr>
          <w:rFonts w:ascii="微软雅黑" w:hAnsi="微软雅黑"/>
        </w:rPr>
        <w:t xml:space="preserve">  return num1 * num2;</w:t>
      </w:r>
    </w:p>
    <w:p w14:paraId="39CBD9F9" w14:textId="77777777" w:rsidR="00FE5187" w:rsidRPr="004A2C25" w:rsidRDefault="00FE5187" w:rsidP="00FE5187">
      <w:pPr>
        <w:rPr>
          <w:rFonts w:ascii="微软雅黑" w:hAnsi="微软雅黑"/>
        </w:rPr>
      </w:pPr>
      <w:r w:rsidRPr="004A2C25">
        <w:rPr>
          <w:rFonts w:ascii="微软雅黑" w:hAnsi="微软雅黑"/>
        </w:rPr>
        <w:t>}</w:t>
      </w:r>
    </w:p>
    <w:p w14:paraId="5C75EF69" w14:textId="77777777" w:rsidR="00FE5187" w:rsidRPr="004A2C25" w:rsidRDefault="00FE5187" w:rsidP="00FE5187">
      <w:pPr>
        <w:rPr>
          <w:rFonts w:ascii="微软雅黑" w:hAnsi="微软雅黑"/>
        </w:rPr>
      </w:pPr>
    </w:p>
    <w:p w14:paraId="336E73B3" w14:textId="77777777" w:rsidR="00FE5187" w:rsidRPr="004A2C25" w:rsidRDefault="00FE5187" w:rsidP="00FE5187">
      <w:pPr>
        <w:rPr>
          <w:rFonts w:ascii="微软雅黑" w:hAnsi="微软雅黑"/>
        </w:rPr>
      </w:pPr>
      <w:r w:rsidRPr="004A2C25">
        <w:rPr>
          <w:rFonts w:ascii="微软雅黑" w:hAnsi="微软雅黑"/>
        </w:rPr>
        <w:t>multiply(); // 返回 60</w:t>
      </w:r>
    </w:p>
    <w:p w14:paraId="2F596ABA" w14:textId="77777777" w:rsidR="00FE5187" w:rsidRPr="004A2C25" w:rsidRDefault="00FE5187" w:rsidP="00FE5187">
      <w:pPr>
        <w:rPr>
          <w:rFonts w:ascii="微软雅黑" w:hAnsi="微软雅黑"/>
        </w:rPr>
      </w:pPr>
    </w:p>
    <w:p w14:paraId="14602D1A" w14:textId="77777777" w:rsidR="00FE5187" w:rsidRPr="004A2C25" w:rsidRDefault="00FE5187" w:rsidP="00FE5187">
      <w:pPr>
        <w:rPr>
          <w:rFonts w:ascii="微软雅黑" w:hAnsi="微软雅黑"/>
        </w:rPr>
      </w:pPr>
      <w:r w:rsidRPr="004A2C25">
        <w:rPr>
          <w:rFonts w:ascii="微软雅黑" w:hAnsi="微软雅黑"/>
        </w:rPr>
        <w:t>// 嵌套函数的例子</w:t>
      </w:r>
    </w:p>
    <w:p w14:paraId="48AEF584" w14:textId="77777777" w:rsidR="00FE5187" w:rsidRPr="004A2C25" w:rsidRDefault="00FE5187" w:rsidP="00FE5187">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getScore() {</w:t>
      </w:r>
    </w:p>
    <w:p w14:paraId="7B0DB632" w14:textId="77777777" w:rsidR="00FE5187" w:rsidRPr="004A2C25" w:rsidRDefault="00FE5187" w:rsidP="00FE5187">
      <w:pPr>
        <w:rPr>
          <w:rFonts w:ascii="微软雅黑" w:hAnsi="微软雅黑"/>
        </w:rPr>
      </w:pPr>
      <w:r w:rsidRPr="004A2C25">
        <w:rPr>
          <w:rFonts w:ascii="微软雅黑" w:hAnsi="微软雅黑"/>
        </w:rPr>
        <w:lastRenderedPageBreak/>
        <w:t xml:space="preserve">  var num1 = 2,</w:t>
      </w:r>
    </w:p>
    <w:p w14:paraId="581395EC" w14:textId="77777777" w:rsidR="00FE5187" w:rsidRPr="004A2C25" w:rsidRDefault="00FE5187" w:rsidP="00FE5187">
      <w:pPr>
        <w:rPr>
          <w:rFonts w:ascii="微软雅黑" w:hAnsi="微软雅黑"/>
        </w:rPr>
      </w:pPr>
      <w:r w:rsidRPr="004A2C25">
        <w:rPr>
          <w:rFonts w:ascii="微软雅黑" w:hAnsi="微软雅黑"/>
        </w:rPr>
        <w:t xml:space="preserve">      num2 = 3;</w:t>
      </w:r>
    </w:p>
    <w:p w14:paraId="026B5F05" w14:textId="77777777" w:rsidR="00FE5187" w:rsidRPr="004A2C25" w:rsidRDefault="00FE5187" w:rsidP="00FE5187">
      <w:pPr>
        <w:rPr>
          <w:rFonts w:ascii="微软雅黑" w:hAnsi="微软雅黑"/>
        </w:rPr>
      </w:pPr>
      <w:r w:rsidRPr="004A2C25">
        <w:rPr>
          <w:rFonts w:ascii="微软雅黑" w:hAnsi="微软雅黑"/>
        </w:rPr>
        <w:t xml:space="preserve">  </w:t>
      </w:r>
    </w:p>
    <w:p w14:paraId="6C2905F3" w14:textId="77777777" w:rsidR="00FE5187" w:rsidRPr="004A2C25" w:rsidRDefault="00FE5187" w:rsidP="00FE5187">
      <w:pPr>
        <w:rPr>
          <w:rFonts w:ascii="微软雅黑" w:hAnsi="微软雅黑"/>
        </w:rPr>
      </w:pPr>
      <w:r w:rsidRPr="004A2C25">
        <w:rPr>
          <w:rFonts w:ascii="微软雅黑" w:hAnsi="微软雅黑"/>
        </w:rPr>
        <w:t xml:space="preserve">  </w:t>
      </w:r>
      <w:proofErr w:type="gramStart"/>
      <w:r w:rsidRPr="004A2C25">
        <w:rPr>
          <w:rFonts w:ascii="微软雅黑" w:hAnsi="微软雅黑"/>
        </w:rPr>
        <w:t>function</w:t>
      </w:r>
      <w:proofErr w:type="gramEnd"/>
      <w:r w:rsidRPr="004A2C25">
        <w:rPr>
          <w:rFonts w:ascii="微软雅黑" w:hAnsi="微软雅黑"/>
        </w:rPr>
        <w:t xml:space="preserve"> add() {</w:t>
      </w:r>
    </w:p>
    <w:p w14:paraId="7CD631E3" w14:textId="77777777" w:rsidR="00FE5187" w:rsidRPr="004A2C25" w:rsidRDefault="00FE5187" w:rsidP="00FE5187">
      <w:pPr>
        <w:rPr>
          <w:rFonts w:ascii="微软雅黑" w:hAnsi="微软雅黑"/>
        </w:rPr>
      </w:pPr>
      <w:r w:rsidRPr="004A2C25">
        <w:rPr>
          <w:rFonts w:ascii="微软雅黑" w:hAnsi="微软雅黑"/>
        </w:rPr>
        <w:t xml:space="preserve">    return name + " scored " + (num1 + num2);</w:t>
      </w:r>
    </w:p>
    <w:p w14:paraId="4044D6EA" w14:textId="77777777" w:rsidR="00FE5187" w:rsidRPr="004A2C25" w:rsidRDefault="00FE5187" w:rsidP="00FE5187">
      <w:pPr>
        <w:rPr>
          <w:rFonts w:ascii="微软雅黑" w:hAnsi="微软雅黑"/>
        </w:rPr>
      </w:pPr>
      <w:r w:rsidRPr="004A2C25">
        <w:rPr>
          <w:rFonts w:ascii="微软雅黑" w:hAnsi="微软雅黑"/>
        </w:rPr>
        <w:t xml:space="preserve">  }</w:t>
      </w:r>
    </w:p>
    <w:p w14:paraId="2BF595D1" w14:textId="77777777" w:rsidR="00FE5187" w:rsidRPr="004A2C25" w:rsidRDefault="00FE5187" w:rsidP="00FE5187">
      <w:pPr>
        <w:rPr>
          <w:rFonts w:ascii="微软雅黑" w:hAnsi="微软雅黑"/>
        </w:rPr>
      </w:pPr>
      <w:r w:rsidRPr="004A2C25">
        <w:rPr>
          <w:rFonts w:ascii="微软雅黑" w:hAnsi="微软雅黑"/>
        </w:rPr>
        <w:t xml:space="preserve">  </w:t>
      </w:r>
    </w:p>
    <w:p w14:paraId="07813F5B" w14:textId="77777777" w:rsidR="00FE5187" w:rsidRPr="004A2C25" w:rsidRDefault="00FE5187" w:rsidP="00FE5187">
      <w:pPr>
        <w:rPr>
          <w:rFonts w:ascii="微软雅黑" w:hAnsi="微软雅黑"/>
        </w:rPr>
      </w:pPr>
      <w:r w:rsidRPr="004A2C25">
        <w:rPr>
          <w:rFonts w:ascii="微软雅黑" w:hAnsi="微软雅黑"/>
        </w:rPr>
        <w:t xml:space="preserve">  </w:t>
      </w:r>
      <w:proofErr w:type="gramStart"/>
      <w:r w:rsidRPr="004A2C25">
        <w:rPr>
          <w:rFonts w:ascii="微软雅黑" w:hAnsi="微软雅黑"/>
        </w:rPr>
        <w:t>return</w:t>
      </w:r>
      <w:proofErr w:type="gramEnd"/>
      <w:r w:rsidRPr="004A2C25">
        <w:rPr>
          <w:rFonts w:ascii="微软雅黑" w:hAnsi="微软雅黑"/>
        </w:rPr>
        <w:t xml:space="preserve"> add();</w:t>
      </w:r>
    </w:p>
    <w:p w14:paraId="04684407" w14:textId="77777777" w:rsidR="00FE5187" w:rsidRPr="004A2C25" w:rsidRDefault="00FE5187" w:rsidP="00FE5187">
      <w:pPr>
        <w:rPr>
          <w:rFonts w:ascii="微软雅黑" w:hAnsi="微软雅黑"/>
        </w:rPr>
      </w:pPr>
      <w:r w:rsidRPr="004A2C25">
        <w:rPr>
          <w:rFonts w:ascii="微软雅黑" w:hAnsi="微软雅黑"/>
        </w:rPr>
        <w:t>}</w:t>
      </w:r>
    </w:p>
    <w:p w14:paraId="2F067C56" w14:textId="77777777" w:rsidR="00FE5187" w:rsidRPr="004A2C25" w:rsidRDefault="00FE5187" w:rsidP="00FE5187">
      <w:pPr>
        <w:rPr>
          <w:rFonts w:ascii="微软雅黑" w:hAnsi="微软雅黑"/>
        </w:rPr>
      </w:pPr>
    </w:p>
    <w:p w14:paraId="26DCC723" w14:textId="77777777" w:rsidR="00FE5187" w:rsidRPr="004A2C25" w:rsidRDefault="00FE5187" w:rsidP="00FE5187">
      <w:pPr>
        <w:rPr>
          <w:rFonts w:ascii="微软雅黑" w:hAnsi="微软雅黑"/>
        </w:rPr>
      </w:pPr>
      <w:r w:rsidRPr="004A2C25">
        <w:rPr>
          <w:rFonts w:ascii="微软雅黑" w:hAnsi="微软雅黑"/>
        </w:rPr>
        <w:t>getScore(); // 返回 "Chamahk scored 5"</w:t>
      </w:r>
    </w:p>
    <w:p w14:paraId="0BD8F016" w14:textId="77777777" w:rsidR="00131367" w:rsidRPr="004A2C25" w:rsidRDefault="00131367" w:rsidP="00A833B5">
      <w:pPr>
        <w:pStyle w:val="20"/>
        <w:rPr>
          <w:rFonts w:ascii="微软雅黑" w:hAnsi="微软雅黑"/>
        </w:rPr>
      </w:pPr>
      <w:bookmarkStart w:id="83" w:name="_Toc522392360"/>
      <w:r w:rsidRPr="004A2C25">
        <w:rPr>
          <w:rFonts w:ascii="微软雅黑" w:hAnsi="微软雅黑"/>
        </w:rPr>
        <w:t>作用域和函数堆栈</w:t>
      </w:r>
      <w:bookmarkEnd w:id="83"/>
    </w:p>
    <w:p w14:paraId="1C7F4093" w14:textId="3F1ACC67" w:rsidR="00131367" w:rsidRPr="004A2C25" w:rsidRDefault="00131367" w:rsidP="00A833B5">
      <w:pPr>
        <w:pStyle w:val="30"/>
        <w:rPr>
          <w:rFonts w:ascii="微软雅黑" w:hAnsi="微软雅黑"/>
        </w:rPr>
      </w:pPr>
      <w:bookmarkStart w:id="84" w:name="_Toc522392361"/>
      <w:r w:rsidRPr="004A2C25">
        <w:rPr>
          <w:rFonts w:ascii="微软雅黑" w:hAnsi="微软雅黑"/>
        </w:rPr>
        <w:t>递归</w:t>
      </w:r>
      <w:bookmarkEnd w:id="84"/>
    </w:p>
    <w:p w14:paraId="58DCFABF" w14:textId="77777777" w:rsidR="00131367" w:rsidRPr="004A2C25" w:rsidRDefault="00131367" w:rsidP="00131367">
      <w:pPr>
        <w:rPr>
          <w:rFonts w:ascii="微软雅黑" w:hAnsi="微软雅黑"/>
        </w:rPr>
      </w:pPr>
      <w:r w:rsidRPr="004A2C25">
        <w:rPr>
          <w:rFonts w:ascii="微软雅黑" w:hAnsi="微软雅黑"/>
        </w:rPr>
        <w:t>一个函数可以指向并调用自身。有三种方法可以达到这个目的：</w:t>
      </w:r>
    </w:p>
    <w:p w14:paraId="308C539E" w14:textId="77777777" w:rsidR="00131367" w:rsidRPr="004A2C25" w:rsidRDefault="00131367" w:rsidP="00131367">
      <w:pPr>
        <w:rPr>
          <w:rFonts w:ascii="微软雅黑" w:hAnsi="微软雅黑"/>
        </w:rPr>
      </w:pPr>
      <w:r w:rsidRPr="004A2C25">
        <w:rPr>
          <w:rFonts w:ascii="微软雅黑" w:hAnsi="微软雅黑"/>
        </w:rPr>
        <w:t>函数名</w:t>
      </w:r>
    </w:p>
    <w:p w14:paraId="1270B343" w14:textId="77777777" w:rsidR="00131367" w:rsidRPr="004A2C25" w:rsidRDefault="00C8044D" w:rsidP="00131367">
      <w:pPr>
        <w:rPr>
          <w:rFonts w:ascii="微软雅黑" w:hAnsi="微软雅黑"/>
        </w:rPr>
      </w:pPr>
      <w:hyperlink r:id="rId20" w:history="1">
        <w:r w:rsidR="00131367" w:rsidRPr="004A2C25">
          <w:rPr>
            <w:rFonts w:ascii="微软雅黑" w:hAnsi="微软雅黑"/>
          </w:rPr>
          <w:t>arguments.callee</w:t>
        </w:r>
      </w:hyperlink>
    </w:p>
    <w:p w14:paraId="0899C32C" w14:textId="77777777" w:rsidR="00131367" w:rsidRPr="004A2C25" w:rsidRDefault="00131367" w:rsidP="00131367">
      <w:pPr>
        <w:rPr>
          <w:rFonts w:ascii="微软雅黑" w:hAnsi="微软雅黑"/>
        </w:rPr>
      </w:pPr>
      <w:r w:rsidRPr="004A2C25">
        <w:rPr>
          <w:rFonts w:ascii="微软雅黑" w:hAnsi="微软雅黑"/>
        </w:rPr>
        <w:t>作用域下的一个指向该函数的变量名</w:t>
      </w:r>
    </w:p>
    <w:p w14:paraId="0DE11A72" w14:textId="77777777" w:rsidR="00131367" w:rsidRPr="004A2C25" w:rsidRDefault="00131367" w:rsidP="00131367">
      <w:pPr>
        <w:rPr>
          <w:rFonts w:ascii="微软雅黑" w:hAnsi="微软雅黑"/>
        </w:rPr>
      </w:pPr>
      <w:r w:rsidRPr="004A2C25">
        <w:rPr>
          <w:rFonts w:ascii="微软雅黑" w:hAnsi="微软雅黑"/>
        </w:rPr>
        <w:t>例如，思考一下如下的函数定义：</w:t>
      </w:r>
    </w:p>
    <w:p w14:paraId="0FC04861" w14:textId="77777777" w:rsidR="00131367" w:rsidRPr="004A2C25" w:rsidRDefault="00131367" w:rsidP="00131367">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foo = function bar() {</w:t>
      </w:r>
    </w:p>
    <w:p w14:paraId="5EA57738" w14:textId="77777777" w:rsidR="00131367" w:rsidRPr="004A2C25" w:rsidRDefault="00131367" w:rsidP="00131367">
      <w:pPr>
        <w:rPr>
          <w:rFonts w:ascii="微软雅黑" w:hAnsi="微软雅黑"/>
        </w:rPr>
      </w:pPr>
      <w:r w:rsidRPr="004A2C25">
        <w:rPr>
          <w:rFonts w:ascii="微软雅黑" w:hAnsi="微软雅黑"/>
        </w:rPr>
        <w:t xml:space="preserve">   // statements go here</w:t>
      </w:r>
    </w:p>
    <w:p w14:paraId="0CDB9236" w14:textId="77777777" w:rsidR="00131367" w:rsidRPr="004A2C25" w:rsidRDefault="00131367" w:rsidP="00131367">
      <w:pPr>
        <w:rPr>
          <w:rFonts w:ascii="微软雅黑" w:hAnsi="微软雅黑"/>
        </w:rPr>
      </w:pPr>
      <w:r w:rsidRPr="004A2C25">
        <w:rPr>
          <w:rFonts w:ascii="微软雅黑" w:hAnsi="微软雅黑"/>
        </w:rPr>
        <w:t>};</w:t>
      </w:r>
    </w:p>
    <w:p w14:paraId="5E84E68D" w14:textId="77777777" w:rsidR="00131367" w:rsidRPr="004A2C25" w:rsidRDefault="00131367" w:rsidP="00131367">
      <w:pPr>
        <w:rPr>
          <w:rFonts w:ascii="微软雅黑" w:hAnsi="微软雅黑"/>
        </w:rPr>
      </w:pPr>
      <w:r w:rsidRPr="004A2C25">
        <w:rPr>
          <w:rFonts w:ascii="微软雅黑" w:hAnsi="微软雅黑"/>
        </w:rPr>
        <w:lastRenderedPageBreak/>
        <w:t>在这个函数体内，以下的语句是等价的：</w:t>
      </w:r>
    </w:p>
    <w:p w14:paraId="2B8D8D42" w14:textId="77777777" w:rsidR="00131367" w:rsidRPr="004A2C25" w:rsidRDefault="00131367" w:rsidP="00131367">
      <w:pPr>
        <w:rPr>
          <w:rFonts w:ascii="微软雅黑" w:hAnsi="微软雅黑"/>
        </w:rPr>
      </w:pPr>
      <w:proofErr w:type="gramStart"/>
      <w:r w:rsidRPr="004A2C25">
        <w:rPr>
          <w:rFonts w:ascii="微软雅黑" w:hAnsi="微软雅黑"/>
        </w:rPr>
        <w:t>bar()</w:t>
      </w:r>
      <w:proofErr w:type="gramEnd"/>
    </w:p>
    <w:p w14:paraId="7070F53D" w14:textId="77777777" w:rsidR="00131367" w:rsidRPr="004A2C25" w:rsidRDefault="00131367" w:rsidP="00131367">
      <w:pPr>
        <w:rPr>
          <w:rFonts w:ascii="微软雅黑" w:hAnsi="微软雅黑"/>
        </w:rPr>
      </w:pPr>
      <w:proofErr w:type="gramStart"/>
      <w:r w:rsidRPr="004A2C25">
        <w:rPr>
          <w:rFonts w:ascii="微软雅黑" w:hAnsi="微软雅黑"/>
        </w:rPr>
        <w:t>arguments.callee()</w:t>
      </w:r>
      <w:proofErr w:type="gramEnd"/>
    </w:p>
    <w:p w14:paraId="387D2450" w14:textId="77777777" w:rsidR="00131367" w:rsidRPr="004A2C25" w:rsidRDefault="00131367" w:rsidP="00131367">
      <w:pPr>
        <w:rPr>
          <w:rFonts w:ascii="微软雅黑" w:hAnsi="微软雅黑"/>
        </w:rPr>
      </w:pPr>
      <w:proofErr w:type="gramStart"/>
      <w:r w:rsidRPr="004A2C25">
        <w:rPr>
          <w:rFonts w:ascii="微软雅黑" w:hAnsi="微软雅黑"/>
        </w:rPr>
        <w:t>foo()</w:t>
      </w:r>
      <w:proofErr w:type="gramEnd"/>
    </w:p>
    <w:p w14:paraId="33E6F458" w14:textId="77777777" w:rsidR="00131367" w:rsidRPr="004A2C25" w:rsidRDefault="00131367" w:rsidP="00131367">
      <w:pPr>
        <w:rPr>
          <w:rFonts w:ascii="微软雅黑" w:hAnsi="微软雅黑"/>
        </w:rPr>
      </w:pPr>
      <w:r w:rsidRPr="004A2C25">
        <w:rPr>
          <w:rFonts w:ascii="微软雅黑" w:hAnsi="微软雅黑"/>
        </w:rPr>
        <w:t>调用自身的函数我们称之为</w:t>
      </w:r>
      <w:r w:rsidRPr="004A2C25">
        <w:rPr>
          <w:rFonts w:ascii="微软雅黑" w:hAnsi="微软雅黑"/>
          <w:i/>
          <w:iCs/>
        </w:rPr>
        <w:t>递归函数</w:t>
      </w:r>
      <w:r w:rsidRPr="004A2C25">
        <w:rPr>
          <w:rFonts w:ascii="微软雅黑" w:hAnsi="微软雅黑"/>
        </w:rPr>
        <w:t>。在某种意义上说，递归近似于循环。两者都重复执行相同的代码，并且两者都需要一个终止条件（避免无限循环或者无限递归）。例如以下的循环：</w:t>
      </w:r>
    </w:p>
    <w:p w14:paraId="3E38A14C" w14:textId="77777777" w:rsidR="00131367" w:rsidRPr="004A2C25" w:rsidRDefault="00131367" w:rsidP="00131367">
      <w:pPr>
        <w:rPr>
          <w:rFonts w:ascii="微软雅黑" w:hAnsi="微软雅黑"/>
        </w:rPr>
      </w:pPr>
      <w:r w:rsidRPr="004A2C25">
        <w:rPr>
          <w:rFonts w:ascii="微软雅黑" w:hAnsi="微软雅黑"/>
        </w:rPr>
        <w:t>var x = 0;</w:t>
      </w:r>
    </w:p>
    <w:p w14:paraId="1D90A579" w14:textId="77777777" w:rsidR="00131367" w:rsidRPr="004A2C25" w:rsidRDefault="00131367" w:rsidP="00131367">
      <w:pPr>
        <w:rPr>
          <w:rFonts w:ascii="微软雅黑" w:hAnsi="微软雅黑"/>
        </w:rPr>
      </w:pPr>
      <w:r w:rsidRPr="004A2C25">
        <w:rPr>
          <w:rFonts w:ascii="微软雅黑" w:hAnsi="微软雅黑"/>
        </w:rPr>
        <w:t>while (x &lt; 10) { // "x &lt; 10" 是循环条件</w:t>
      </w:r>
    </w:p>
    <w:p w14:paraId="5128C3A9" w14:textId="77777777" w:rsidR="00131367" w:rsidRPr="004A2C25" w:rsidRDefault="00131367" w:rsidP="00131367">
      <w:pPr>
        <w:rPr>
          <w:rFonts w:ascii="微软雅黑" w:hAnsi="微软雅黑"/>
        </w:rPr>
      </w:pPr>
      <w:r w:rsidRPr="004A2C25">
        <w:rPr>
          <w:rFonts w:ascii="微软雅黑" w:hAnsi="微软雅黑"/>
        </w:rPr>
        <w:t xml:space="preserve">   // do stuff</w:t>
      </w:r>
    </w:p>
    <w:p w14:paraId="23E706C8" w14:textId="77777777" w:rsidR="00131367" w:rsidRPr="004A2C25" w:rsidRDefault="00131367" w:rsidP="00131367">
      <w:pPr>
        <w:rPr>
          <w:rFonts w:ascii="微软雅黑" w:hAnsi="微软雅黑"/>
        </w:rPr>
      </w:pPr>
      <w:r w:rsidRPr="004A2C25">
        <w:rPr>
          <w:rFonts w:ascii="微软雅黑" w:hAnsi="微软雅黑"/>
        </w:rPr>
        <w:t xml:space="preserve">   x++;</w:t>
      </w:r>
    </w:p>
    <w:p w14:paraId="70FBFF12" w14:textId="77777777" w:rsidR="00131367" w:rsidRPr="004A2C25" w:rsidRDefault="00131367" w:rsidP="00131367">
      <w:pPr>
        <w:rPr>
          <w:rFonts w:ascii="微软雅黑" w:hAnsi="微软雅黑"/>
        </w:rPr>
      </w:pPr>
      <w:r w:rsidRPr="004A2C25">
        <w:rPr>
          <w:rFonts w:ascii="微软雅黑" w:hAnsi="微软雅黑"/>
        </w:rPr>
        <w:t>}</w:t>
      </w:r>
    </w:p>
    <w:p w14:paraId="0E753C45" w14:textId="77777777" w:rsidR="00131367" w:rsidRPr="004A2C25" w:rsidRDefault="00131367" w:rsidP="00131367">
      <w:pPr>
        <w:rPr>
          <w:rFonts w:ascii="微软雅黑" w:hAnsi="微软雅黑"/>
        </w:rPr>
      </w:pPr>
      <w:r w:rsidRPr="004A2C25">
        <w:rPr>
          <w:rFonts w:ascii="微软雅黑" w:hAnsi="微软雅黑"/>
        </w:rPr>
        <w:t>可以被转化成一个递归函数和对其的调用：</w:t>
      </w:r>
    </w:p>
    <w:p w14:paraId="4295D7BE" w14:textId="77777777" w:rsidR="00131367" w:rsidRPr="004A2C25" w:rsidRDefault="00131367" w:rsidP="00131367">
      <w:pPr>
        <w:rPr>
          <w:rFonts w:ascii="微软雅黑" w:hAnsi="微软雅黑"/>
        </w:rPr>
      </w:pPr>
      <w:r w:rsidRPr="004A2C25">
        <w:rPr>
          <w:rFonts w:ascii="微软雅黑" w:hAnsi="微软雅黑"/>
        </w:rPr>
        <w:t>function loop(x) {</w:t>
      </w:r>
    </w:p>
    <w:p w14:paraId="0982621A" w14:textId="77777777" w:rsidR="00131367" w:rsidRPr="004A2C25" w:rsidRDefault="00131367" w:rsidP="00131367">
      <w:pPr>
        <w:rPr>
          <w:rFonts w:ascii="微软雅黑" w:hAnsi="微软雅黑"/>
        </w:rPr>
      </w:pPr>
      <w:r w:rsidRPr="004A2C25">
        <w:rPr>
          <w:rFonts w:ascii="微软雅黑" w:hAnsi="微软雅黑"/>
        </w:rPr>
        <w:t xml:space="preserve">  if (x &gt;= 10) // "x &gt;= 10" 是退出条件（等同于 "!(x &lt; 10)"）</w:t>
      </w:r>
    </w:p>
    <w:p w14:paraId="69FA3D42" w14:textId="77777777" w:rsidR="00131367" w:rsidRPr="004A2C25" w:rsidRDefault="00131367" w:rsidP="00131367">
      <w:pPr>
        <w:rPr>
          <w:rFonts w:ascii="微软雅黑" w:hAnsi="微软雅黑"/>
        </w:rPr>
      </w:pPr>
      <w:r w:rsidRPr="004A2C25">
        <w:rPr>
          <w:rFonts w:ascii="微软雅黑" w:hAnsi="微软雅黑"/>
        </w:rPr>
        <w:t xml:space="preserve">    return;</w:t>
      </w:r>
    </w:p>
    <w:p w14:paraId="400D078F" w14:textId="77777777" w:rsidR="00131367" w:rsidRPr="004A2C25" w:rsidRDefault="00131367" w:rsidP="00131367">
      <w:pPr>
        <w:rPr>
          <w:rFonts w:ascii="微软雅黑" w:hAnsi="微软雅黑"/>
        </w:rPr>
      </w:pPr>
      <w:r w:rsidRPr="004A2C25">
        <w:rPr>
          <w:rFonts w:ascii="微软雅黑" w:hAnsi="微软雅黑"/>
        </w:rPr>
        <w:t xml:space="preserve">  // 做些什么</w:t>
      </w:r>
    </w:p>
    <w:p w14:paraId="4EE7D915" w14:textId="77777777" w:rsidR="00131367" w:rsidRPr="004A2C25" w:rsidRDefault="00131367" w:rsidP="00131367">
      <w:pPr>
        <w:rPr>
          <w:rFonts w:ascii="微软雅黑" w:hAnsi="微软雅黑"/>
        </w:rPr>
      </w:pPr>
      <w:r w:rsidRPr="004A2C25">
        <w:rPr>
          <w:rFonts w:ascii="微软雅黑" w:hAnsi="微软雅黑"/>
        </w:rPr>
        <w:t xml:space="preserve">  loop(x + 1); // 递归调用</w:t>
      </w:r>
    </w:p>
    <w:p w14:paraId="2F7FD631" w14:textId="77777777" w:rsidR="00131367" w:rsidRPr="004A2C25" w:rsidRDefault="00131367" w:rsidP="00131367">
      <w:pPr>
        <w:rPr>
          <w:rFonts w:ascii="微软雅黑" w:hAnsi="微软雅黑"/>
        </w:rPr>
      </w:pPr>
      <w:r w:rsidRPr="004A2C25">
        <w:rPr>
          <w:rFonts w:ascii="微软雅黑" w:hAnsi="微软雅黑"/>
        </w:rPr>
        <w:t>}</w:t>
      </w:r>
    </w:p>
    <w:p w14:paraId="5648EE4A" w14:textId="77777777" w:rsidR="00131367" w:rsidRPr="004A2C25" w:rsidRDefault="00131367" w:rsidP="00131367">
      <w:pPr>
        <w:rPr>
          <w:rFonts w:ascii="微软雅黑" w:hAnsi="微软雅黑"/>
        </w:rPr>
      </w:pPr>
      <w:proofErr w:type="gramStart"/>
      <w:r w:rsidRPr="004A2C25">
        <w:rPr>
          <w:rFonts w:ascii="微软雅黑" w:hAnsi="微软雅黑"/>
        </w:rPr>
        <w:t>loop(</w:t>
      </w:r>
      <w:proofErr w:type="gramEnd"/>
      <w:r w:rsidRPr="004A2C25">
        <w:rPr>
          <w:rFonts w:ascii="微软雅黑" w:hAnsi="微软雅黑"/>
        </w:rPr>
        <w:t>0);</w:t>
      </w:r>
    </w:p>
    <w:p w14:paraId="46EA7A94" w14:textId="77777777" w:rsidR="00131367" w:rsidRPr="004A2C25" w:rsidRDefault="00131367" w:rsidP="00131367">
      <w:pPr>
        <w:rPr>
          <w:rFonts w:ascii="微软雅黑" w:hAnsi="微软雅黑"/>
        </w:rPr>
      </w:pPr>
      <w:r w:rsidRPr="004A2C25">
        <w:rPr>
          <w:rFonts w:ascii="微软雅黑" w:hAnsi="微软雅黑"/>
        </w:rPr>
        <w:t>不过，有些算法并不能简单的用迭代来实现。例如，获取树结构中所有的节点时，使用递归实现要容易得多：</w:t>
      </w:r>
    </w:p>
    <w:p w14:paraId="2C6D569C" w14:textId="77777777" w:rsidR="00131367" w:rsidRPr="004A2C25" w:rsidRDefault="00131367" w:rsidP="00131367">
      <w:pPr>
        <w:rPr>
          <w:rFonts w:ascii="微软雅黑" w:hAnsi="微软雅黑"/>
        </w:rPr>
      </w:pPr>
      <w:r w:rsidRPr="004A2C25">
        <w:rPr>
          <w:rFonts w:ascii="微软雅黑" w:hAnsi="微软雅黑"/>
        </w:rPr>
        <w:lastRenderedPageBreak/>
        <w:t>function walkTree(node) {</w:t>
      </w:r>
    </w:p>
    <w:p w14:paraId="79A06626" w14:textId="77777777" w:rsidR="00131367" w:rsidRPr="004A2C25" w:rsidRDefault="00131367" w:rsidP="00131367">
      <w:pPr>
        <w:rPr>
          <w:rFonts w:ascii="微软雅黑" w:hAnsi="微软雅黑"/>
        </w:rPr>
      </w:pPr>
      <w:r w:rsidRPr="004A2C25">
        <w:rPr>
          <w:rFonts w:ascii="微软雅黑" w:hAnsi="微软雅黑"/>
        </w:rPr>
        <w:t xml:space="preserve">  if (node == null) // </w:t>
      </w:r>
    </w:p>
    <w:p w14:paraId="197BCAF3" w14:textId="77777777" w:rsidR="00131367" w:rsidRPr="004A2C25" w:rsidRDefault="00131367" w:rsidP="00131367">
      <w:pPr>
        <w:rPr>
          <w:rFonts w:ascii="微软雅黑" w:hAnsi="微软雅黑"/>
        </w:rPr>
      </w:pPr>
      <w:r w:rsidRPr="004A2C25">
        <w:rPr>
          <w:rFonts w:ascii="微软雅黑" w:hAnsi="微软雅黑"/>
        </w:rPr>
        <w:t xml:space="preserve">    return;</w:t>
      </w:r>
    </w:p>
    <w:p w14:paraId="3D258B98" w14:textId="77777777" w:rsidR="00131367" w:rsidRPr="004A2C25" w:rsidRDefault="00131367" w:rsidP="00131367">
      <w:pPr>
        <w:rPr>
          <w:rFonts w:ascii="微软雅黑" w:hAnsi="微软雅黑"/>
        </w:rPr>
      </w:pPr>
      <w:r w:rsidRPr="004A2C25">
        <w:rPr>
          <w:rFonts w:ascii="微软雅黑" w:hAnsi="微软雅黑"/>
        </w:rPr>
        <w:t xml:space="preserve">  // do something with node</w:t>
      </w:r>
    </w:p>
    <w:p w14:paraId="64690C5A"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for</w:t>
      </w:r>
      <w:proofErr w:type="gramEnd"/>
      <w:r w:rsidRPr="004A2C25">
        <w:rPr>
          <w:rFonts w:ascii="微软雅黑" w:hAnsi="微软雅黑"/>
        </w:rPr>
        <w:t xml:space="preserve"> (var i = 0; i &lt; node.childNodes.length; i++) {</w:t>
      </w:r>
    </w:p>
    <w:p w14:paraId="2D0BB323"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walkTree(</w:t>
      </w:r>
      <w:proofErr w:type="gramEnd"/>
      <w:r w:rsidRPr="004A2C25">
        <w:rPr>
          <w:rFonts w:ascii="微软雅黑" w:hAnsi="微软雅黑"/>
        </w:rPr>
        <w:t>node.childNodes[i]);</w:t>
      </w:r>
    </w:p>
    <w:p w14:paraId="34E40268" w14:textId="77777777" w:rsidR="00131367" w:rsidRPr="004A2C25" w:rsidRDefault="00131367" w:rsidP="00131367">
      <w:pPr>
        <w:rPr>
          <w:rFonts w:ascii="微软雅黑" w:hAnsi="微软雅黑"/>
        </w:rPr>
      </w:pPr>
      <w:r w:rsidRPr="004A2C25">
        <w:rPr>
          <w:rFonts w:ascii="微软雅黑" w:hAnsi="微软雅黑"/>
        </w:rPr>
        <w:t xml:space="preserve">  }</w:t>
      </w:r>
    </w:p>
    <w:p w14:paraId="2A3D2E91" w14:textId="77777777" w:rsidR="00131367" w:rsidRPr="004A2C25" w:rsidRDefault="00131367" w:rsidP="00131367">
      <w:pPr>
        <w:rPr>
          <w:rFonts w:ascii="微软雅黑" w:hAnsi="微软雅黑"/>
        </w:rPr>
      </w:pPr>
      <w:r w:rsidRPr="004A2C25">
        <w:rPr>
          <w:rFonts w:ascii="微软雅黑" w:hAnsi="微软雅黑"/>
        </w:rPr>
        <w:t>}</w:t>
      </w:r>
    </w:p>
    <w:p w14:paraId="083041E7" w14:textId="77777777" w:rsidR="00131367" w:rsidRPr="004A2C25" w:rsidRDefault="00131367" w:rsidP="00131367">
      <w:pPr>
        <w:rPr>
          <w:rFonts w:ascii="微软雅黑" w:hAnsi="微软雅黑"/>
        </w:rPr>
      </w:pPr>
      <w:r w:rsidRPr="004A2C25">
        <w:rPr>
          <w:rFonts w:ascii="微软雅黑" w:hAnsi="微软雅黑"/>
        </w:rPr>
        <w:t>跟loop函数相比，这里每个递归调用都产生了更多的递归。</w:t>
      </w:r>
    </w:p>
    <w:p w14:paraId="3E5CEA7F" w14:textId="77777777" w:rsidR="00131367" w:rsidRPr="004A2C25" w:rsidRDefault="00131367" w:rsidP="00131367">
      <w:pPr>
        <w:rPr>
          <w:rFonts w:ascii="微软雅黑" w:hAnsi="微软雅黑"/>
        </w:rPr>
      </w:pPr>
      <w:r w:rsidRPr="004A2C25">
        <w:rPr>
          <w:rFonts w:ascii="微软雅黑" w:hAnsi="微软雅黑"/>
        </w:rPr>
        <w:t>将递归算法转换为非递归算法是可能的，不过逻辑上通常会更加复杂，而且需要使用堆栈。事实上，递归函数就使用了堆栈：函数堆栈。</w:t>
      </w:r>
    </w:p>
    <w:p w14:paraId="0D9CF117" w14:textId="77777777" w:rsidR="00131367" w:rsidRPr="004A2C25" w:rsidRDefault="00131367" w:rsidP="00131367">
      <w:pPr>
        <w:rPr>
          <w:rFonts w:ascii="微软雅黑" w:hAnsi="微软雅黑"/>
        </w:rPr>
      </w:pPr>
      <w:r w:rsidRPr="004A2C25">
        <w:rPr>
          <w:rFonts w:ascii="微软雅黑" w:hAnsi="微软雅黑"/>
        </w:rPr>
        <w:t>这种类似堆栈的行为可以在下例中看到：</w:t>
      </w:r>
    </w:p>
    <w:p w14:paraId="58D9C8DC" w14:textId="77777777" w:rsidR="00131367" w:rsidRPr="004A2C25" w:rsidRDefault="00131367" w:rsidP="00131367">
      <w:pPr>
        <w:rPr>
          <w:rFonts w:ascii="微软雅黑" w:hAnsi="微软雅黑"/>
        </w:rPr>
      </w:pPr>
      <w:r w:rsidRPr="004A2C25">
        <w:rPr>
          <w:rFonts w:ascii="微软雅黑" w:hAnsi="微软雅黑"/>
        </w:rPr>
        <w:t>function foo(i) {</w:t>
      </w:r>
    </w:p>
    <w:p w14:paraId="35FB8108" w14:textId="77777777" w:rsidR="00131367" w:rsidRPr="004A2C25" w:rsidRDefault="00131367" w:rsidP="00131367">
      <w:pPr>
        <w:rPr>
          <w:rFonts w:ascii="微软雅黑" w:hAnsi="微软雅黑"/>
        </w:rPr>
      </w:pPr>
      <w:r w:rsidRPr="004A2C25">
        <w:rPr>
          <w:rFonts w:ascii="微软雅黑" w:hAnsi="微软雅黑"/>
        </w:rPr>
        <w:t xml:space="preserve">  if (i &lt; 0)</w:t>
      </w:r>
    </w:p>
    <w:p w14:paraId="0C91D2F8" w14:textId="77777777" w:rsidR="00131367" w:rsidRPr="004A2C25" w:rsidRDefault="00131367" w:rsidP="00131367">
      <w:pPr>
        <w:rPr>
          <w:rFonts w:ascii="微软雅黑" w:hAnsi="微软雅黑"/>
        </w:rPr>
      </w:pPr>
      <w:r w:rsidRPr="004A2C25">
        <w:rPr>
          <w:rFonts w:ascii="微软雅黑" w:hAnsi="微软雅黑"/>
        </w:rPr>
        <w:t xml:space="preserve">    return;</w:t>
      </w:r>
    </w:p>
    <w:p w14:paraId="51573D5F"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console.log(</w:t>
      </w:r>
      <w:proofErr w:type="gramEnd"/>
      <w:r w:rsidRPr="004A2C25">
        <w:rPr>
          <w:rFonts w:ascii="微软雅黑" w:hAnsi="微软雅黑"/>
        </w:rPr>
        <w:t>'begin:' + i);</w:t>
      </w:r>
    </w:p>
    <w:p w14:paraId="1ADA5814"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foo(</w:t>
      </w:r>
      <w:proofErr w:type="gramEnd"/>
      <w:r w:rsidRPr="004A2C25">
        <w:rPr>
          <w:rFonts w:ascii="微软雅黑" w:hAnsi="微软雅黑"/>
        </w:rPr>
        <w:t>i - 1);</w:t>
      </w:r>
    </w:p>
    <w:p w14:paraId="4571C6B1"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console.log(</w:t>
      </w:r>
      <w:proofErr w:type="gramEnd"/>
      <w:r w:rsidRPr="004A2C25">
        <w:rPr>
          <w:rFonts w:ascii="微软雅黑" w:hAnsi="微软雅黑"/>
        </w:rPr>
        <w:t>'end:' + i);</w:t>
      </w:r>
    </w:p>
    <w:p w14:paraId="38E03C75" w14:textId="77777777" w:rsidR="00131367" w:rsidRPr="004A2C25" w:rsidRDefault="00131367" w:rsidP="00131367">
      <w:pPr>
        <w:rPr>
          <w:rFonts w:ascii="微软雅黑" w:hAnsi="微软雅黑"/>
        </w:rPr>
      </w:pPr>
      <w:r w:rsidRPr="004A2C25">
        <w:rPr>
          <w:rFonts w:ascii="微软雅黑" w:hAnsi="微软雅黑"/>
        </w:rPr>
        <w:t>}</w:t>
      </w:r>
    </w:p>
    <w:p w14:paraId="0D7C2B46" w14:textId="77777777" w:rsidR="00131367" w:rsidRPr="004A2C25" w:rsidRDefault="00131367" w:rsidP="00131367">
      <w:pPr>
        <w:rPr>
          <w:rFonts w:ascii="微软雅黑" w:hAnsi="微软雅黑"/>
        </w:rPr>
      </w:pPr>
      <w:proofErr w:type="gramStart"/>
      <w:r w:rsidRPr="004A2C25">
        <w:rPr>
          <w:rFonts w:ascii="微软雅黑" w:hAnsi="微软雅黑"/>
        </w:rPr>
        <w:t>foo(</w:t>
      </w:r>
      <w:proofErr w:type="gramEnd"/>
      <w:r w:rsidRPr="004A2C25">
        <w:rPr>
          <w:rFonts w:ascii="微软雅黑" w:hAnsi="微软雅黑"/>
        </w:rPr>
        <w:t>3);</w:t>
      </w:r>
    </w:p>
    <w:p w14:paraId="6F94DCF1" w14:textId="77777777" w:rsidR="00131367" w:rsidRPr="004A2C25" w:rsidRDefault="00131367" w:rsidP="00131367">
      <w:pPr>
        <w:rPr>
          <w:rFonts w:ascii="微软雅黑" w:hAnsi="微软雅黑"/>
        </w:rPr>
      </w:pPr>
    </w:p>
    <w:p w14:paraId="7C555D15" w14:textId="0AF39EAB" w:rsidR="00131367" w:rsidRPr="004A2C25" w:rsidRDefault="00131367" w:rsidP="00A833B5">
      <w:pPr>
        <w:pStyle w:val="30"/>
        <w:rPr>
          <w:rFonts w:ascii="微软雅黑" w:hAnsi="微软雅黑"/>
        </w:rPr>
      </w:pPr>
      <w:bookmarkStart w:id="85" w:name="_Toc522392362"/>
      <w:r w:rsidRPr="004A2C25">
        <w:rPr>
          <w:rFonts w:ascii="微软雅黑" w:hAnsi="微软雅黑"/>
        </w:rPr>
        <w:lastRenderedPageBreak/>
        <w:t>嵌套函数和闭包</w:t>
      </w:r>
      <w:bookmarkEnd w:id="85"/>
    </w:p>
    <w:p w14:paraId="71E0F592" w14:textId="77777777" w:rsidR="00131367" w:rsidRPr="004A2C25" w:rsidRDefault="00131367" w:rsidP="00131367">
      <w:pPr>
        <w:rPr>
          <w:rFonts w:ascii="微软雅黑" w:hAnsi="微软雅黑"/>
        </w:rPr>
      </w:pPr>
      <w:r w:rsidRPr="004A2C25">
        <w:rPr>
          <w:rFonts w:ascii="微软雅黑" w:hAnsi="微软雅黑" w:cs="Arial"/>
          <w:color w:val="333333"/>
          <w:sz w:val="27"/>
          <w:szCs w:val="27"/>
        </w:rPr>
        <w:t>你</w:t>
      </w:r>
      <w:r w:rsidRPr="004A2C25">
        <w:rPr>
          <w:rFonts w:ascii="微软雅黑" w:hAnsi="微软雅黑"/>
        </w:rPr>
        <w:t>可以在一个函数里面嵌套另外一个函数。嵌套（内部）函数对其容器（外部）函数是私有的。它自身也形成了一个闭包。一个闭包是一个可以自己拥有独立的环境与变量的的表达式（通常是函数）。</w:t>
      </w:r>
    </w:p>
    <w:p w14:paraId="5E39E77C" w14:textId="77777777" w:rsidR="00131367" w:rsidRPr="004A2C25" w:rsidRDefault="00131367" w:rsidP="00131367">
      <w:pPr>
        <w:rPr>
          <w:rFonts w:ascii="微软雅黑" w:hAnsi="微软雅黑"/>
        </w:rPr>
      </w:pPr>
      <w:r w:rsidRPr="004A2C25">
        <w:rPr>
          <w:rFonts w:ascii="微软雅黑" w:hAnsi="微软雅黑"/>
        </w:rPr>
        <w:t>既然嵌套函数是一个闭包，就意味着一个嵌套函数可以”继承“容器函数的参数和变量。换句话说，内部函数包含外部函数的作用域。</w:t>
      </w:r>
    </w:p>
    <w:p w14:paraId="6E726D37" w14:textId="77777777" w:rsidR="00131367" w:rsidRPr="004A2C25" w:rsidRDefault="00131367" w:rsidP="00131367">
      <w:pPr>
        <w:rPr>
          <w:rFonts w:ascii="微软雅黑" w:hAnsi="微软雅黑"/>
        </w:rPr>
      </w:pPr>
      <w:r w:rsidRPr="004A2C25">
        <w:rPr>
          <w:rFonts w:ascii="微软雅黑" w:hAnsi="微软雅黑"/>
        </w:rPr>
        <w:t>可以总结如下：</w:t>
      </w:r>
    </w:p>
    <w:p w14:paraId="36D4C9C6" w14:textId="77777777" w:rsidR="00131367" w:rsidRPr="004A2C25" w:rsidRDefault="00131367" w:rsidP="00131367">
      <w:pPr>
        <w:rPr>
          <w:rFonts w:ascii="微软雅黑" w:hAnsi="微软雅黑"/>
        </w:rPr>
      </w:pPr>
      <w:r w:rsidRPr="004A2C25">
        <w:rPr>
          <w:rFonts w:ascii="微软雅黑" w:hAnsi="微软雅黑"/>
        </w:rPr>
        <w:t>内部函数只可以在外部函数中访问。</w:t>
      </w:r>
    </w:p>
    <w:p w14:paraId="1C4D6EE6" w14:textId="77777777" w:rsidR="00131367" w:rsidRPr="004A2C25" w:rsidRDefault="00131367" w:rsidP="00131367">
      <w:pPr>
        <w:rPr>
          <w:rFonts w:ascii="微软雅黑" w:hAnsi="微软雅黑"/>
        </w:rPr>
      </w:pPr>
      <w:r w:rsidRPr="004A2C25">
        <w:rPr>
          <w:rFonts w:ascii="微软雅黑" w:hAnsi="微软雅黑"/>
        </w:rPr>
        <w:t>内部函数形成了一个闭包：它可以访问外部函数的参数和变量，但是外部函数却不能使用它的参数和变量。</w:t>
      </w:r>
    </w:p>
    <w:p w14:paraId="61A42959" w14:textId="77777777" w:rsidR="00131367" w:rsidRPr="004A2C25" w:rsidRDefault="00131367" w:rsidP="00131367">
      <w:pPr>
        <w:rPr>
          <w:rFonts w:ascii="微软雅黑" w:hAnsi="微软雅黑"/>
        </w:rPr>
      </w:pPr>
      <w:r w:rsidRPr="004A2C25">
        <w:rPr>
          <w:rFonts w:ascii="微软雅黑" w:hAnsi="微软雅黑"/>
        </w:rPr>
        <w:t>下面的例子展示了嵌套函数：</w:t>
      </w:r>
    </w:p>
    <w:p w14:paraId="71D31338" w14:textId="77777777" w:rsidR="00131367" w:rsidRPr="004A2C25" w:rsidRDefault="00131367" w:rsidP="00131367">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addSquares(a, b) {</w:t>
      </w:r>
    </w:p>
    <w:p w14:paraId="49954E05" w14:textId="77777777" w:rsidR="00131367" w:rsidRPr="004A2C25" w:rsidRDefault="00131367" w:rsidP="00131367">
      <w:pPr>
        <w:rPr>
          <w:rFonts w:ascii="微软雅黑" w:hAnsi="微软雅黑"/>
        </w:rPr>
      </w:pPr>
      <w:r w:rsidRPr="004A2C25">
        <w:rPr>
          <w:rFonts w:ascii="微软雅黑" w:hAnsi="微软雅黑"/>
        </w:rPr>
        <w:t xml:space="preserve">  function square(x) {</w:t>
      </w:r>
    </w:p>
    <w:p w14:paraId="7FDEE743" w14:textId="77777777" w:rsidR="00131367" w:rsidRPr="004A2C25" w:rsidRDefault="00131367" w:rsidP="00131367">
      <w:pPr>
        <w:rPr>
          <w:rFonts w:ascii="微软雅黑" w:hAnsi="微软雅黑"/>
        </w:rPr>
      </w:pPr>
      <w:r w:rsidRPr="004A2C25">
        <w:rPr>
          <w:rFonts w:ascii="微软雅黑" w:hAnsi="微软雅黑"/>
        </w:rPr>
        <w:t xml:space="preserve">    return x * x;</w:t>
      </w:r>
    </w:p>
    <w:p w14:paraId="255AE031" w14:textId="77777777" w:rsidR="00131367" w:rsidRPr="004A2C25" w:rsidRDefault="00131367" w:rsidP="00131367">
      <w:pPr>
        <w:rPr>
          <w:rFonts w:ascii="微软雅黑" w:hAnsi="微软雅黑"/>
        </w:rPr>
      </w:pPr>
      <w:r w:rsidRPr="004A2C25">
        <w:rPr>
          <w:rFonts w:ascii="微软雅黑" w:hAnsi="微软雅黑"/>
        </w:rPr>
        <w:t xml:space="preserve">  }</w:t>
      </w:r>
    </w:p>
    <w:p w14:paraId="2A576C2D" w14:textId="77777777" w:rsidR="00131367" w:rsidRPr="004A2C25" w:rsidRDefault="00131367" w:rsidP="00131367">
      <w:pPr>
        <w:rPr>
          <w:rFonts w:ascii="微软雅黑" w:hAnsi="微软雅黑"/>
        </w:rPr>
      </w:pPr>
      <w:r w:rsidRPr="004A2C25">
        <w:rPr>
          <w:rFonts w:ascii="微软雅黑" w:hAnsi="微软雅黑"/>
        </w:rPr>
        <w:t xml:space="preserve">  return square(a) + square(b);</w:t>
      </w:r>
    </w:p>
    <w:p w14:paraId="76DDD2E9" w14:textId="77777777" w:rsidR="00131367" w:rsidRPr="004A2C25" w:rsidRDefault="00131367" w:rsidP="00131367">
      <w:pPr>
        <w:rPr>
          <w:rFonts w:ascii="微软雅黑" w:hAnsi="微软雅黑"/>
        </w:rPr>
      </w:pPr>
      <w:r w:rsidRPr="004A2C25">
        <w:rPr>
          <w:rFonts w:ascii="微软雅黑" w:hAnsi="微软雅黑"/>
        </w:rPr>
        <w:t>}</w:t>
      </w:r>
    </w:p>
    <w:p w14:paraId="36F1294F" w14:textId="77777777" w:rsidR="00131367" w:rsidRPr="004A2C25" w:rsidRDefault="00131367" w:rsidP="00131367">
      <w:pPr>
        <w:rPr>
          <w:rFonts w:ascii="微软雅黑" w:hAnsi="微软雅黑"/>
        </w:rPr>
      </w:pPr>
      <w:r w:rsidRPr="004A2C25">
        <w:rPr>
          <w:rFonts w:ascii="微软雅黑" w:hAnsi="微软雅黑"/>
        </w:rPr>
        <w:t xml:space="preserve">a = </w:t>
      </w:r>
      <w:proofErr w:type="gramStart"/>
      <w:r w:rsidRPr="004A2C25">
        <w:rPr>
          <w:rFonts w:ascii="微软雅黑" w:hAnsi="微软雅黑"/>
        </w:rPr>
        <w:t>addSquares(</w:t>
      </w:r>
      <w:proofErr w:type="gramEnd"/>
      <w:r w:rsidRPr="004A2C25">
        <w:rPr>
          <w:rFonts w:ascii="微软雅黑" w:hAnsi="微软雅黑"/>
        </w:rPr>
        <w:t>2, 3); // returns 13</w:t>
      </w:r>
    </w:p>
    <w:p w14:paraId="5CCA8E7E" w14:textId="77777777" w:rsidR="00131367" w:rsidRPr="004A2C25" w:rsidRDefault="00131367" w:rsidP="00131367">
      <w:pPr>
        <w:rPr>
          <w:rFonts w:ascii="微软雅黑" w:hAnsi="微软雅黑"/>
        </w:rPr>
      </w:pPr>
      <w:r w:rsidRPr="004A2C25">
        <w:rPr>
          <w:rFonts w:ascii="微软雅黑" w:hAnsi="微软雅黑"/>
        </w:rPr>
        <w:t xml:space="preserve">b = </w:t>
      </w:r>
      <w:proofErr w:type="gramStart"/>
      <w:r w:rsidRPr="004A2C25">
        <w:rPr>
          <w:rFonts w:ascii="微软雅黑" w:hAnsi="微软雅黑"/>
        </w:rPr>
        <w:t>addSquares(</w:t>
      </w:r>
      <w:proofErr w:type="gramEnd"/>
      <w:r w:rsidRPr="004A2C25">
        <w:rPr>
          <w:rFonts w:ascii="微软雅黑" w:hAnsi="微软雅黑"/>
        </w:rPr>
        <w:t>3, 4); // returns 25</w:t>
      </w:r>
    </w:p>
    <w:p w14:paraId="61C96CF6" w14:textId="77777777" w:rsidR="00131367" w:rsidRPr="004A2C25" w:rsidRDefault="00131367" w:rsidP="00131367">
      <w:pPr>
        <w:rPr>
          <w:rFonts w:ascii="微软雅黑" w:hAnsi="微软雅黑"/>
        </w:rPr>
      </w:pPr>
      <w:r w:rsidRPr="004A2C25">
        <w:rPr>
          <w:rFonts w:ascii="微软雅黑" w:hAnsi="微软雅黑"/>
        </w:rPr>
        <w:t xml:space="preserve">c = </w:t>
      </w:r>
      <w:proofErr w:type="gramStart"/>
      <w:r w:rsidRPr="004A2C25">
        <w:rPr>
          <w:rFonts w:ascii="微软雅黑" w:hAnsi="微软雅黑"/>
        </w:rPr>
        <w:t>addSquares(</w:t>
      </w:r>
      <w:proofErr w:type="gramEnd"/>
      <w:r w:rsidRPr="004A2C25">
        <w:rPr>
          <w:rFonts w:ascii="微软雅黑" w:hAnsi="微软雅黑"/>
        </w:rPr>
        <w:t>4, 5); // returns 41</w:t>
      </w:r>
    </w:p>
    <w:p w14:paraId="0765F682" w14:textId="77777777" w:rsidR="00131367" w:rsidRPr="004A2C25" w:rsidRDefault="00131367" w:rsidP="00131367">
      <w:pPr>
        <w:rPr>
          <w:rFonts w:ascii="微软雅黑" w:hAnsi="微软雅黑"/>
        </w:rPr>
      </w:pPr>
      <w:r w:rsidRPr="004A2C25">
        <w:rPr>
          <w:rFonts w:ascii="微软雅黑" w:hAnsi="微软雅黑"/>
        </w:rPr>
        <w:t>由于内部函数形成了闭包，因此你可以调用外部函数并为外部函数和内部函数指定参数：</w:t>
      </w:r>
    </w:p>
    <w:p w14:paraId="6DAE843C" w14:textId="77777777" w:rsidR="00131367" w:rsidRPr="004A2C25" w:rsidRDefault="00131367" w:rsidP="00131367">
      <w:pPr>
        <w:rPr>
          <w:rFonts w:ascii="微软雅黑" w:hAnsi="微软雅黑"/>
        </w:rPr>
      </w:pPr>
      <w:r w:rsidRPr="004A2C25">
        <w:rPr>
          <w:rFonts w:ascii="微软雅黑" w:hAnsi="微软雅黑"/>
        </w:rPr>
        <w:lastRenderedPageBreak/>
        <w:t>function outside(x) {</w:t>
      </w:r>
    </w:p>
    <w:p w14:paraId="5B13D5AD" w14:textId="77777777" w:rsidR="00131367" w:rsidRPr="004A2C25" w:rsidRDefault="00131367" w:rsidP="00131367">
      <w:pPr>
        <w:rPr>
          <w:rFonts w:ascii="微软雅黑" w:hAnsi="微软雅黑"/>
        </w:rPr>
      </w:pPr>
      <w:r w:rsidRPr="004A2C25">
        <w:rPr>
          <w:rFonts w:ascii="微软雅黑" w:hAnsi="微软雅黑"/>
        </w:rPr>
        <w:t xml:space="preserve">  function inside(y) {</w:t>
      </w:r>
    </w:p>
    <w:p w14:paraId="22F92CA2" w14:textId="77777777" w:rsidR="00131367" w:rsidRPr="004A2C25" w:rsidRDefault="00131367" w:rsidP="00131367">
      <w:pPr>
        <w:rPr>
          <w:rFonts w:ascii="微软雅黑" w:hAnsi="微软雅黑"/>
        </w:rPr>
      </w:pPr>
      <w:r w:rsidRPr="004A2C25">
        <w:rPr>
          <w:rFonts w:ascii="微软雅黑" w:hAnsi="微软雅黑"/>
        </w:rPr>
        <w:t xml:space="preserve">    return x + y;</w:t>
      </w:r>
    </w:p>
    <w:p w14:paraId="4C321413" w14:textId="77777777" w:rsidR="00131367" w:rsidRPr="004A2C25" w:rsidRDefault="00131367" w:rsidP="00131367">
      <w:pPr>
        <w:rPr>
          <w:rFonts w:ascii="微软雅黑" w:hAnsi="微软雅黑"/>
        </w:rPr>
      </w:pPr>
      <w:r w:rsidRPr="004A2C25">
        <w:rPr>
          <w:rFonts w:ascii="微软雅黑" w:hAnsi="微软雅黑"/>
        </w:rPr>
        <w:t xml:space="preserve">  }</w:t>
      </w:r>
    </w:p>
    <w:p w14:paraId="3838F2D9" w14:textId="77777777" w:rsidR="00131367" w:rsidRPr="004A2C25" w:rsidRDefault="00131367" w:rsidP="00131367">
      <w:pPr>
        <w:rPr>
          <w:rFonts w:ascii="微软雅黑" w:hAnsi="微软雅黑"/>
        </w:rPr>
      </w:pPr>
      <w:r w:rsidRPr="004A2C25">
        <w:rPr>
          <w:rFonts w:ascii="微软雅黑" w:hAnsi="微软雅黑"/>
        </w:rPr>
        <w:t xml:space="preserve">  return inside;</w:t>
      </w:r>
    </w:p>
    <w:p w14:paraId="7BC92F6B" w14:textId="77777777" w:rsidR="00131367" w:rsidRPr="004A2C25" w:rsidRDefault="00131367" w:rsidP="00131367">
      <w:pPr>
        <w:rPr>
          <w:rFonts w:ascii="微软雅黑" w:hAnsi="微软雅黑"/>
        </w:rPr>
      </w:pPr>
      <w:r w:rsidRPr="004A2C25">
        <w:rPr>
          <w:rFonts w:ascii="微软雅黑" w:hAnsi="微软雅黑"/>
        </w:rPr>
        <w:t>}</w:t>
      </w:r>
    </w:p>
    <w:p w14:paraId="702D0BBD" w14:textId="77777777" w:rsidR="00131367" w:rsidRPr="004A2C25" w:rsidRDefault="00131367" w:rsidP="00131367">
      <w:pPr>
        <w:rPr>
          <w:rFonts w:ascii="微软雅黑" w:hAnsi="微软雅黑"/>
        </w:rPr>
      </w:pPr>
      <w:r w:rsidRPr="004A2C25">
        <w:rPr>
          <w:rFonts w:ascii="微软雅黑" w:hAnsi="微软雅黑"/>
        </w:rPr>
        <w:t xml:space="preserve">fn_inside = </w:t>
      </w:r>
      <w:proofErr w:type="gramStart"/>
      <w:r w:rsidRPr="004A2C25">
        <w:rPr>
          <w:rFonts w:ascii="微软雅黑" w:hAnsi="微软雅黑"/>
        </w:rPr>
        <w:t>outside(</w:t>
      </w:r>
      <w:proofErr w:type="gramEnd"/>
      <w:r w:rsidRPr="004A2C25">
        <w:rPr>
          <w:rFonts w:ascii="微软雅黑" w:hAnsi="微软雅黑"/>
        </w:rPr>
        <w:t>3); // Think of it like: give me a function that adds 3 to whatever you give it</w:t>
      </w:r>
    </w:p>
    <w:p w14:paraId="0B2832D9" w14:textId="77777777" w:rsidR="00131367" w:rsidRPr="004A2C25" w:rsidRDefault="00131367" w:rsidP="00131367">
      <w:pPr>
        <w:rPr>
          <w:rFonts w:ascii="微软雅黑" w:hAnsi="微软雅黑"/>
        </w:rPr>
      </w:pPr>
      <w:proofErr w:type="gramStart"/>
      <w:r w:rsidRPr="004A2C25">
        <w:rPr>
          <w:rFonts w:ascii="微软雅黑" w:hAnsi="微软雅黑"/>
        </w:rPr>
        <w:t>result</w:t>
      </w:r>
      <w:proofErr w:type="gramEnd"/>
      <w:r w:rsidRPr="004A2C25">
        <w:rPr>
          <w:rFonts w:ascii="微软雅黑" w:hAnsi="微软雅黑"/>
        </w:rPr>
        <w:t xml:space="preserve"> = fn_inside(5); // returns 8</w:t>
      </w:r>
    </w:p>
    <w:p w14:paraId="20335293" w14:textId="77777777" w:rsidR="00131367" w:rsidRPr="004A2C25" w:rsidRDefault="00131367" w:rsidP="00131367">
      <w:pPr>
        <w:rPr>
          <w:rFonts w:ascii="微软雅黑" w:hAnsi="微软雅黑"/>
        </w:rPr>
      </w:pPr>
    </w:p>
    <w:p w14:paraId="6BF39D87" w14:textId="77777777" w:rsidR="00131367" w:rsidRPr="004A2C25" w:rsidRDefault="00131367" w:rsidP="00131367">
      <w:pPr>
        <w:rPr>
          <w:rFonts w:ascii="微软雅黑" w:hAnsi="微软雅黑"/>
        </w:rPr>
      </w:pPr>
      <w:r w:rsidRPr="004A2C25">
        <w:rPr>
          <w:rFonts w:ascii="微软雅黑" w:hAnsi="微软雅黑"/>
        </w:rPr>
        <w:t xml:space="preserve">result1 = </w:t>
      </w:r>
      <w:proofErr w:type="gramStart"/>
      <w:r w:rsidRPr="004A2C25">
        <w:rPr>
          <w:rFonts w:ascii="微软雅黑" w:hAnsi="微软雅黑"/>
        </w:rPr>
        <w:t>outside(</w:t>
      </w:r>
      <w:proofErr w:type="gramEnd"/>
      <w:r w:rsidRPr="004A2C25">
        <w:rPr>
          <w:rFonts w:ascii="微软雅黑" w:hAnsi="微软雅黑"/>
        </w:rPr>
        <w:t>3)(5); // returns 8</w:t>
      </w:r>
    </w:p>
    <w:p w14:paraId="7BEF32DC" w14:textId="29325500" w:rsidR="00131367" w:rsidRPr="004A2C25" w:rsidRDefault="00131367" w:rsidP="00A833B5">
      <w:pPr>
        <w:pStyle w:val="30"/>
        <w:rPr>
          <w:rFonts w:ascii="微软雅黑" w:hAnsi="微软雅黑"/>
        </w:rPr>
      </w:pPr>
      <w:bookmarkStart w:id="86" w:name="_Toc522392363"/>
      <w:r w:rsidRPr="004A2C25">
        <w:rPr>
          <w:rFonts w:ascii="微软雅黑" w:hAnsi="微软雅黑"/>
        </w:rPr>
        <w:t>保存变量</w:t>
      </w:r>
      <w:bookmarkEnd w:id="86"/>
    </w:p>
    <w:p w14:paraId="227F14A4" w14:textId="77777777" w:rsidR="00131367" w:rsidRPr="004A2C25" w:rsidRDefault="00131367" w:rsidP="00131367">
      <w:pPr>
        <w:rPr>
          <w:rFonts w:ascii="微软雅黑" w:hAnsi="微软雅黑"/>
        </w:rPr>
      </w:pPr>
      <w:r w:rsidRPr="004A2C25">
        <w:rPr>
          <w:rFonts w:ascii="微软雅黑" w:hAnsi="微软雅黑"/>
        </w:rPr>
        <w:t>注意到上例中 inside 被返回时 x 是怎么被保留下来的。一个闭包必须保存它可见作用域中所有参数和变量。因为每一次调用传入的参数都可能不同，每一次对外部函数的调用实际上重新创建了一遍这个闭包。只有当返回的 inside 没有再被引用时，内存才会被释放。</w:t>
      </w:r>
    </w:p>
    <w:p w14:paraId="00478EA8" w14:textId="77777777" w:rsidR="00131367" w:rsidRPr="004A2C25" w:rsidRDefault="00131367" w:rsidP="00131367">
      <w:pPr>
        <w:rPr>
          <w:rFonts w:ascii="微软雅黑" w:hAnsi="微软雅黑"/>
        </w:rPr>
      </w:pPr>
      <w:r w:rsidRPr="004A2C25">
        <w:rPr>
          <w:rFonts w:ascii="微软雅黑" w:hAnsi="微软雅黑"/>
        </w:rPr>
        <w:t>这与在其他对象中存储引用没什么不同，但是通常不太明显，因为并不能直接设置引用，也不能检查它们。</w:t>
      </w:r>
    </w:p>
    <w:p w14:paraId="5438638D" w14:textId="7C28181F" w:rsidR="00131367" w:rsidRPr="004A2C25" w:rsidRDefault="00131367" w:rsidP="00A833B5">
      <w:pPr>
        <w:pStyle w:val="30"/>
        <w:rPr>
          <w:rFonts w:ascii="微软雅黑" w:hAnsi="微软雅黑"/>
        </w:rPr>
      </w:pPr>
      <w:bookmarkStart w:id="87" w:name="_Toc522392364"/>
      <w:r w:rsidRPr="004A2C25">
        <w:rPr>
          <w:rFonts w:ascii="微软雅黑" w:hAnsi="微软雅黑"/>
        </w:rPr>
        <w:t>多层嵌套函数</w:t>
      </w:r>
      <w:bookmarkEnd w:id="87"/>
    </w:p>
    <w:p w14:paraId="124FEB9F" w14:textId="77777777" w:rsidR="00131367" w:rsidRPr="004A2C25" w:rsidRDefault="00131367" w:rsidP="00131367">
      <w:pPr>
        <w:rPr>
          <w:rFonts w:ascii="微软雅黑" w:hAnsi="微软雅黑"/>
        </w:rPr>
      </w:pPr>
      <w:r w:rsidRPr="004A2C25">
        <w:rPr>
          <w:rFonts w:ascii="微软雅黑" w:hAnsi="微软雅黑" w:cs="Arial"/>
          <w:color w:val="333333"/>
          <w:sz w:val="27"/>
          <w:szCs w:val="27"/>
        </w:rPr>
        <w:t>函</w:t>
      </w:r>
      <w:r w:rsidRPr="004A2C25">
        <w:rPr>
          <w:rFonts w:ascii="微软雅黑" w:hAnsi="微软雅黑"/>
        </w:rPr>
        <w:t>数可以被多层嵌套。例如，函数A可以包含函数B，函数B可以再包含函数C。B和C都形成了闭包，所以B可以访问A，C可以访问B和A。因此，闭包可以包含多个作用域；他们递归式的包含了所有包含它的函数作用域。这个称之</w:t>
      </w:r>
      <w:r w:rsidRPr="004A2C25">
        <w:rPr>
          <w:rFonts w:ascii="微软雅黑" w:hAnsi="微软雅黑"/>
        </w:rPr>
        <w:lastRenderedPageBreak/>
        <w:t>为作用</w:t>
      </w:r>
      <w:r w:rsidRPr="004A2C25">
        <w:rPr>
          <w:rFonts w:ascii="微软雅黑" w:hAnsi="微软雅黑"/>
          <w:i/>
          <w:iCs/>
        </w:rPr>
        <w:t>域链</w:t>
      </w:r>
      <w:r w:rsidRPr="004A2C25">
        <w:rPr>
          <w:rFonts w:ascii="微软雅黑" w:hAnsi="微软雅黑"/>
        </w:rPr>
        <w:t>。（稍后会详细解释）</w:t>
      </w:r>
    </w:p>
    <w:p w14:paraId="1F0EFAFF" w14:textId="77777777" w:rsidR="00131367" w:rsidRPr="004A2C25" w:rsidRDefault="00131367" w:rsidP="00131367">
      <w:pPr>
        <w:rPr>
          <w:rFonts w:ascii="微软雅黑" w:hAnsi="微软雅黑"/>
        </w:rPr>
      </w:pPr>
      <w:r w:rsidRPr="004A2C25">
        <w:rPr>
          <w:rFonts w:ascii="微软雅黑" w:hAnsi="微软雅黑"/>
        </w:rPr>
        <w:t>思考一下下面的例子：</w:t>
      </w:r>
    </w:p>
    <w:p w14:paraId="1CBFC003" w14:textId="77777777" w:rsidR="00131367" w:rsidRPr="004A2C25" w:rsidRDefault="00131367" w:rsidP="00131367">
      <w:pPr>
        <w:rPr>
          <w:rFonts w:ascii="微软雅黑" w:hAnsi="微软雅黑"/>
        </w:rPr>
      </w:pPr>
      <w:r w:rsidRPr="004A2C25">
        <w:rPr>
          <w:rFonts w:ascii="微软雅黑" w:hAnsi="微软雅黑"/>
        </w:rPr>
        <w:t>function A(x) {</w:t>
      </w:r>
    </w:p>
    <w:p w14:paraId="0335EF7C" w14:textId="77777777" w:rsidR="00131367" w:rsidRPr="004A2C25" w:rsidRDefault="00131367" w:rsidP="00131367">
      <w:pPr>
        <w:rPr>
          <w:rFonts w:ascii="微软雅黑" w:hAnsi="微软雅黑"/>
        </w:rPr>
      </w:pPr>
      <w:r w:rsidRPr="004A2C25">
        <w:rPr>
          <w:rFonts w:ascii="微软雅黑" w:hAnsi="微软雅黑"/>
        </w:rPr>
        <w:t xml:space="preserve">  function B(y) {</w:t>
      </w:r>
    </w:p>
    <w:p w14:paraId="47312AF5" w14:textId="77777777" w:rsidR="00131367" w:rsidRPr="004A2C25" w:rsidRDefault="00131367" w:rsidP="00131367">
      <w:pPr>
        <w:rPr>
          <w:rFonts w:ascii="微软雅黑" w:hAnsi="微软雅黑"/>
        </w:rPr>
      </w:pPr>
      <w:r w:rsidRPr="004A2C25">
        <w:rPr>
          <w:rFonts w:ascii="微软雅黑" w:hAnsi="微软雅黑"/>
        </w:rPr>
        <w:t xml:space="preserve">    function C(z) {</w:t>
      </w:r>
    </w:p>
    <w:p w14:paraId="4449DAB6" w14:textId="77777777" w:rsidR="00131367" w:rsidRPr="004A2C25" w:rsidRDefault="00131367" w:rsidP="00131367">
      <w:pPr>
        <w:rPr>
          <w:rFonts w:ascii="微软雅黑" w:hAnsi="微软雅黑"/>
        </w:rPr>
      </w:pPr>
      <w:r w:rsidRPr="004A2C25">
        <w:rPr>
          <w:rFonts w:ascii="微软雅黑" w:hAnsi="微软雅黑"/>
        </w:rPr>
        <w:t xml:space="preserve">      console.log(x + y + z);</w:t>
      </w:r>
    </w:p>
    <w:p w14:paraId="60586390" w14:textId="77777777" w:rsidR="00131367" w:rsidRPr="004A2C25" w:rsidRDefault="00131367" w:rsidP="00131367">
      <w:pPr>
        <w:rPr>
          <w:rFonts w:ascii="微软雅黑" w:hAnsi="微软雅黑"/>
        </w:rPr>
      </w:pPr>
      <w:r w:rsidRPr="004A2C25">
        <w:rPr>
          <w:rFonts w:ascii="微软雅黑" w:hAnsi="微软雅黑"/>
        </w:rPr>
        <w:t xml:space="preserve">    }</w:t>
      </w:r>
    </w:p>
    <w:p w14:paraId="39F07749"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C(</w:t>
      </w:r>
      <w:proofErr w:type="gramEnd"/>
      <w:r w:rsidRPr="004A2C25">
        <w:rPr>
          <w:rFonts w:ascii="微软雅黑" w:hAnsi="微软雅黑"/>
        </w:rPr>
        <w:t>3);</w:t>
      </w:r>
    </w:p>
    <w:p w14:paraId="591CFB8B" w14:textId="77777777" w:rsidR="00131367" w:rsidRPr="004A2C25" w:rsidRDefault="00131367" w:rsidP="00131367">
      <w:pPr>
        <w:rPr>
          <w:rFonts w:ascii="微软雅黑" w:hAnsi="微软雅黑"/>
        </w:rPr>
      </w:pPr>
      <w:r w:rsidRPr="004A2C25">
        <w:rPr>
          <w:rFonts w:ascii="微软雅黑" w:hAnsi="微软雅黑"/>
        </w:rPr>
        <w:t xml:space="preserve">  }</w:t>
      </w:r>
    </w:p>
    <w:p w14:paraId="47EADD09" w14:textId="77777777" w:rsidR="00131367" w:rsidRPr="004A2C25" w:rsidRDefault="00131367" w:rsidP="00131367">
      <w:pPr>
        <w:rPr>
          <w:rFonts w:ascii="微软雅黑" w:hAnsi="微软雅黑"/>
        </w:rPr>
      </w:pPr>
      <w:r w:rsidRPr="004A2C25">
        <w:rPr>
          <w:rFonts w:ascii="微软雅黑" w:hAnsi="微软雅黑"/>
        </w:rPr>
        <w:t xml:space="preserve">  </w:t>
      </w:r>
      <w:proofErr w:type="gramStart"/>
      <w:r w:rsidRPr="004A2C25">
        <w:rPr>
          <w:rFonts w:ascii="微软雅黑" w:hAnsi="微软雅黑"/>
        </w:rPr>
        <w:t>B(</w:t>
      </w:r>
      <w:proofErr w:type="gramEnd"/>
      <w:r w:rsidRPr="004A2C25">
        <w:rPr>
          <w:rFonts w:ascii="微软雅黑" w:hAnsi="微软雅黑"/>
        </w:rPr>
        <w:t>2);</w:t>
      </w:r>
    </w:p>
    <w:p w14:paraId="182E7E6F" w14:textId="77777777" w:rsidR="00131367" w:rsidRPr="004A2C25" w:rsidRDefault="00131367" w:rsidP="00131367">
      <w:pPr>
        <w:rPr>
          <w:rFonts w:ascii="微软雅黑" w:hAnsi="微软雅黑"/>
        </w:rPr>
      </w:pPr>
      <w:r w:rsidRPr="004A2C25">
        <w:rPr>
          <w:rFonts w:ascii="微软雅黑" w:hAnsi="微软雅黑"/>
        </w:rPr>
        <w:t>}</w:t>
      </w:r>
    </w:p>
    <w:p w14:paraId="4AB52BD6" w14:textId="77777777" w:rsidR="00131367" w:rsidRPr="004A2C25" w:rsidRDefault="00131367" w:rsidP="00131367">
      <w:pPr>
        <w:rPr>
          <w:rFonts w:ascii="微软雅黑" w:hAnsi="微软雅黑"/>
        </w:rPr>
      </w:pPr>
      <w:proofErr w:type="gramStart"/>
      <w:r w:rsidRPr="004A2C25">
        <w:rPr>
          <w:rFonts w:ascii="微软雅黑" w:hAnsi="微软雅黑"/>
        </w:rPr>
        <w:t>A(</w:t>
      </w:r>
      <w:proofErr w:type="gramEnd"/>
      <w:r w:rsidRPr="004A2C25">
        <w:rPr>
          <w:rFonts w:ascii="微软雅黑" w:hAnsi="微软雅黑"/>
        </w:rPr>
        <w:t>1); // logs 6 (1 + 2 + 3)</w:t>
      </w:r>
    </w:p>
    <w:p w14:paraId="235F7D79" w14:textId="77777777" w:rsidR="00131367" w:rsidRPr="004A2C25" w:rsidRDefault="00131367" w:rsidP="00131367">
      <w:pPr>
        <w:rPr>
          <w:rFonts w:ascii="微软雅黑" w:hAnsi="微软雅黑"/>
        </w:rPr>
      </w:pPr>
      <w:r w:rsidRPr="004A2C25">
        <w:rPr>
          <w:rFonts w:ascii="微软雅黑" w:hAnsi="微软雅黑"/>
        </w:rPr>
        <w:t>在这个例子里面，C可以访问B的y和A的x。这是因为：</w:t>
      </w:r>
    </w:p>
    <w:p w14:paraId="215D3E6F" w14:textId="77777777" w:rsidR="00131367" w:rsidRPr="004A2C25" w:rsidRDefault="00131367" w:rsidP="00131367">
      <w:pPr>
        <w:rPr>
          <w:rFonts w:ascii="微软雅黑" w:hAnsi="微软雅黑"/>
        </w:rPr>
      </w:pPr>
      <w:r w:rsidRPr="004A2C25">
        <w:rPr>
          <w:rFonts w:ascii="微软雅黑" w:hAnsi="微软雅黑"/>
        </w:rPr>
        <w:t>B形成了一个包含A的闭包，B可以访问A的参数和变量</w:t>
      </w:r>
    </w:p>
    <w:p w14:paraId="1130FA00" w14:textId="77777777" w:rsidR="00131367" w:rsidRPr="004A2C25" w:rsidRDefault="00131367" w:rsidP="00131367">
      <w:pPr>
        <w:rPr>
          <w:rFonts w:ascii="微软雅黑" w:hAnsi="微软雅黑"/>
        </w:rPr>
      </w:pPr>
      <w:r w:rsidRPr="004A2C25">
        <w:rPr>
          <w:rFonts w:ascii="微软雅黑" w:hAnsi="微软雅黑"/>
        </w:rPr>
        <w:t>C形成了一个包含B的闭包</w:t>
      </w:r>
    </w:p>
    <w:p w14:paraId="1EF38507" w14:textId="77777777" w:rsidR="00131367" w:rsidRPr="004A2C25" w:rsidRDefault="00131367" w:rsidP="00131367">
      <w:pPr>
        <w:rPr>
          <w:rFonts w:ascii="微软雅黑" w:hAnsi="微软雅黑"/>
        </w:rPr>
      </w:pPr>
      <w:r w:rsidRPr="004A2C25">
        <w:rPr>
          <w:rFonts w:ascii="微软雅黑" w:hAnsi="微软雅黑"/>
        </w:rPr>
        <w:t>B包含A，所以C也包含A，C可以访问B和A的参数和变量。换言之，C用这个顺序链接了B和A的作用域</w:t>
      </w:r>
    </w:p>
    <w:p w14:paraId="7F432BC4" w14:textId="77777777" w:rsidR="00131367" w:rsidRPr="004A2C25" w:rsidRDefault="00131367" w:rsidP="00131367">
      <w:pPr>
        <w:rPr>
          <w:rFonts w:ascii="微软雅黑" w:hAnsi="微软雅黑"/>
        </w:rPr>
      </w:pPr>
      <w:r w:rsidRPr="004A2C25">
        <w:rPr>
          <w:rFonts w:ascii="微软雅黑" w:hAnsi="微软雅黑"/>
        </w:rPr>
        <w:t>反过来却不是这样。A不能访问C，因为A看不到B中的参数和变量，C是B中的一个变量，所以C是B私有的。</w:t>
      </w:r>
    </w:p>
    <w:p w14:paraId="4EF2F051" w14:textId="5058DD21" w:rsidR="00131367" w:rsidRPr="004A2C25" w:rsidRDefault="00131367" w:rsidP="00A833B5">
      <w:pPr>
        <w:pStyle w:val="30"/>
        <w:rPr>
          <w:rFonts w:ascii="微软雅黑" w:hAnsi="微软雅黑"/>
        </w:rPr>
      </w:pPr>
      <w:bookmarkStart w:id="88" w:name="_Toc522392365"/>
      <w:r w:rsidRPr="004A2C25">
        <w:rPr>
          <w:rFonts w:ascii="微软雅黑" w:hAnsi="微软雅黑"/>
        </w:rPr>
        <w:t>命名冲突</w:t>
      </w:r>
      <w:bookmarkEnd w:id="88"/>
    </w:p>
    <w:p w14:paraId="58FA45D7" w14:textId="77777777" w:rsidR="00131367" w:rsidRPr="004A2C25" w:rsidRDefault="00131367" w:rsidP="00131367">
      <w:pPr>
        <w:rPr>
          <w:rFonts w:ascii="微软雅黑" w:hAnsi="微软雅黑"/>
        </w:rPr>
      </w:pPr>
      <w:r w:rsidRPr="004A2C25">
        <w:rPr>
          <w:rFonts w:ascii="微软雅黑" w:hAnsi="微软雅黑"/>
        </w:rPr>
        <w:t>当同一个闭包作用域下两个参数或者变量同名时，就会产生命名冲突。更近的作用域有更高的优先权，所以最近的优先级最高，最远的优先级最低。这就是作用</w:t>
      </w:r>
      <w:r w:rsidRPr="004A2C25">
        <w:rPr>
          <w:rFonts w:ascii="微软雅黑" w:hAnsi="微软雅黑"/>
        </w:rPr>
        <w:lastRenderedPageBreak/>
        <w:t>域链。链的第一个元素就是最里面的作用域，最后一个元素便是最外层的作用域。</w:t>
      </w:r>
    </w:p>
    <w:p w14:paraId="145630F6" w14:textId="77777777" w:rsidR="00131367" w:rsidRPr="004A2C25" w:rsidRDefault="00131367" w:rsidP="00131367">
      <w:pPr>
        <w:rPr>
          <w:rFonts w:ascii="微软雅黑" w:hAnsi="微软雅黑"/>
        </w:rPr>
      </w:pPr>
      <w:r w:rsidRPr="004A2C25">
        <w:rPr>
          <w:rFonts w:ascii="微软雅黑" w:hAnsi="微软雅黑"/>
        </w:rPr>
        <w:t>看以下的例子：</w:t>
      </w:r>
    </w:p>
    <w:p w14:paraId="49A0F767" w14:textId="77777777" w:rsidR="00131367" w:rsidRPr="004A2C25" w:rsidRDefault="00131367" w:rsidP="00131367">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outside() {</w:t>
      </w:r>
    </w:p>
    <w:p w14:paraId="3F400070" w14:textId="77777777" w:rsidR="00131367" w:rsidRPr="004A2C25" w:rsidRDefault="00131367" w:rsidP="00131367">
      <w:pPr>
        <w:rPr>
          <w:rFonts w:ascii="微软雅黑" w:hAnsi="微软雅黑"/>
        </w:rPr>
      </w:pPr>
      <w:r w:rsidRPr="004A2C25">
        <w:rPr>
          <w:rFonts w:ascii="微软雅黑" w:hAnsi="微软雅黑"/>
        </w:rPr>
        <w:t xml:space="preserve">  var x = 5;</w:t>
      </w:r>
    </w:p>
    <w:p w14:paraId="155D903F" w14:textId="77777777" w:rsidR="00131367" w:rsidRPr="004A2C25" w:rsidRDefault="00131367" w:rsidP="00131367">
      <w:pPr>
        <w:rPr>
          <w:rFonts w:ascii="微软雅黑" w:hAnsi="微软雅黑"/>
        </w:rPr>
      </w:pPr>
      <w:r w:rsidRPr="004A2C25">
        <w:rPr>
          <w:rFonts w:ascii="微软雅黑" w:hAnsi="微软雅黑"/>
        </w:rPr>
        <w:t xml:space="preserve">  function inside(x) {</w:t>
      </w:r>
    </w:p>
    <w:p w14:paraId="41738645" w14:textId="77777777" w:rsidR="00131367" w:rsidRPr="004A2C25" w:rsidRDefault="00131367" w:rsidP="00131367">
      <w:pPr>
        <w:rPr>
          <w:rFonts w:ascii="微软雅黑" w:hAnsi="微软雅黑"/>
        </w:rPr>
      </w:pPr>
      <w:r w:rsidRPr="004A2C25">
        <w:rPr>
          <w:rFonts w:ascii="微软雅黑" w:hAnsi="微软雅黑"/>
        </w:rPr>
        <w:t xml:space="preserve">    return x * 2;</w:t>
      </w:r>
    </w:p>
    <w:p w14:paraId="07F2E68D" w14:textId="77777777" w:rsidR="00131367" w:rsidRPr="004A2C25" w:rsidRDefault="00131367" w:rsidP="00131367">
      <w:pPr>
        <w:rPr>
          <w:rFonts w:ascii="微软雅黑" w:hAnsi="微软雅黑"/>
        </w:rPr>
      </w:pPr>
      <w:r w:rsidRPr="004A2C25">
        <w:rPr>
          <w:rFonts w:ascii="微软雅黑" w:hAnsi="微软雅黑"/>
        </w:rPr>
        <w:t xml:space="preserve">  }</w:t>
      </w:r>
    </w:p>
    <w:p w14:paraId="0C836EC4" w14:textId="77777777" w:rsidR="00131367" w:rsidRPr="004A2C25" w:rsidRDefault="00131367" w:rsidP="00131367">
      <w:pPr>
        <w:rPr>
          <w:rFonts w:ascii="微软雅黑" w:hAnsi="微软雅黑"/>
        </w:rPr>
      </w:pPr>
      <w:r w:rsidRPr="004A2C25">
        <w:rPr>
          <w:rFonts w:ascii="微软雅黑" w:hAnsi="微软雅黑"/>
        </w:rPr>
        <w:t xml:space="preserve">  return inside;</w:t>
      </w:r>
    </w:p>
    <w:p w14:paraId="293D09E1" w14:textId="77777777" w:rsidR="00131367" w:rsidRPr="004A2C25" w:rsidRDefault="00131367" w:rsidP="00131367">
      <w:pPr>
        <w:rPr>
          <w:rFonts w:ascii="微软雅黑" w:hAnsi="微软雅黑"/>
        </w:rPr>
      </w:pPr>
      <w:r w:rsidRPr="004A2C25">
        <w:rPr>
          <w:rFonts w:ascii="微软雅黑" w:hAnsi="微软雅黑"/>
        </w:rPr>
        <w:t>}</w:t>
      </w:r>
    </w:p>
    <w:p w14:paraId="25B0CAD1" w14:textId="77777777" w:rsidR="00131367" w:rsidRPr="004A2C25" w:rsidRDefault="00131367" w:rsidP="00131367">
      <w:pPr>
        <w:rPr>
          <w:rFonts w:ascii="微软雅黑" w:hAnsi="微软雅黑"/>
        </w:rPr>
      </w:pPr>
    </w:p>
    <w:p w14:paraId="0A6171BF" w14:textId="77777777" w:rsidR="00131367" w:rsidRPr="004A2C25" w:rsidRDefault="00131367" w:rsidP="00131367">
      <w:pPr>
        <w:rPr>
          <w:rFonts w:ascii="微软雅黑" w:hAnsi="微软雅黑"/>
        </w:rPr>
      </w:pPr>
      <w:proofErr w:type="gramStart"/>
      <w:r w:rsidRPr="004A2C25">
        <w:rPr>
          <w:rFonts w:ascii="微软雅黑" w:hAnsi="微软雅黑"/>
        </w:rPr>
        <w:t>outside(</w:t>
      </w:r>
      <w:proofErr w:type="gramEnd"/>
      <w:r w:rsidRPr="004A2C25">
        <w:rPr>
          <w:rFonts w:ascii="微软雅黑" w:hAnsi="微软雅黑"/>
        </w:rPr>
        <w:t>)(10); // returns 20 instead of 10</w:t>
      </w:r>
    </w:p>
    <w:p w14:paraId="57555A3E" w14:textId="77777777" w:rsidR="00131367" w:rsidRPr="004A2C25" w:rsidRDefault="00131367" w:rsidP="00131367">
      <w:pPr>
        <w:rPr>
          <w:rFonts w:ascii="微软雅黑" w:hAnsi="微软雅黑"/>
        </w:rPr>
      </w:pPr>
      <w:r w:rsidRPr="004A2C25">
        <w:rPr>
          <w:rFonts w:ascii="微软雅黑" w:hAnsi="微软雅黑"/>
        </w:rPr>
        <w:t>命名冲突发生在return x上，inside的参数x和outside变量x发生了冲突。这里的作用链域是{inside, outside, 全局对象}。因此inside的x具有最高优先权，返回了20（inside的x）而不是10（outside的x）。</w:t>
      </w:r>
    </w:p>
    <w:p w14:paraId="78439FD0" w14:textId="77777777" w:rsidR="004A594F" w:rsidRPr="004A2C25" w:rsidRDefault="00C8044D" w:rsidP="00FE5187">
      <w:pPr>
        <w:rPr>
          <w:rFonts w:ascii="微软雅黑" w:hAnsi="微软雅黑"/>
        </w:rPr>
      </w:pPr>
      <w:hyperlink r:id="rId21" w:anchor="%E5%AE%9A%E4%B9%89%E5%87%BD%E6%95%B0#%E5%87%BD%E6%95%B0%E4%BD%9C%E7%94%A8%E5%9F%9F" w:history="1">
        <w:r w:rsidR="004A594F" w:rsidRPr="004A2C25">
          <w:rPr>
            <w:rFonts w:ascii="微软雅黑" w:hAnsi="微软雅黑"/>
          </w:rPr>
          <w:br/>
        </w:r>
      </w:hyperlink>
    </w:p>
    <w:p w14:paraId="608B9B94" w14:textId="3288AC94" w:rsidR="00A833B5" w:rsidRPr="004A2C25" w:rsidRDefault="00A833B5" w:rsidP="00A833B5">
      <w:pPr>
        <w:pStyle w:val="20"/>
        <w:rPr>
          <w:rFonts w:ascii="微软雅黑" w:hAnsi="微软雅黑"/>
        </w:rPr>
      </w:pPr>
      <w:bookmarkStart w:id="89" w:name="_Toc522392366"/>
      <w:r w:rsidRPr="004A2C25">
        <w:rPr>
          <w:rFonts w:ascii="微软雅黑" w:hAnsi="微软雅黑"/>
        </w:rPr>
        <w:t>arguments 对象</w:t>
      </w:r>
      <w:bookmarkEnd w:id="89"/>
    </w:p>
    <w:p w14:paraId="66DC655D" w14:textId="77777777" w:rsidR="00A833B5" w:rsidRPr="004A2C25" w:rsidRDefault="00A833B5" w:rsidP="00A833B5">
      <w:pPr>
        <w:rPr>
          <w:rFonts w:ascii="微软雅黑" w:hAnsi="微软雅黑"/>
        </w:rPr>
      </w:pPr>
      <w:r w:rsidRPr="004A2C25">
        <w:rPr>
          <w:rFonts w:ascii="微软雅黑" w:hAnsi="微软雅黑"/>
        </w:rPr>
        <w:t>函数的实际参数会被保存在一个类似数组的arguments对象中。在函数内，你可以按如下方式找出传入的参数：</w:t>
      </w:r>
    </w:p>
    <w:p w14:paraId="30299081" w14:textId="77777777" w:rsidR="00A833B5" w:rsidRPr="004A2C25" w:rsidRDefault="00A833B5" w:rsidP="00A833B5">
      <w:pPr>
        <w:rPr>
          <w:rFonts w:ascii="微软雅黑" w:hAnsi="微软雅黑"/>
          <w:shd w:val="pct15" w:color="auto" w:fill="FFFFFF"/>
        </w:rPr>
      </w:pPr>
      <w:r w:rsidRPr="004A2C25">
        <w:rPr>
          <w:rFonts w:ascii="微软雅黑" w:hAnsi="微软雅黑"/>
          <w:shd w:val="pct15" w:color="auto" w:fill="FFFFFF"/>
        </w:rPr>
        <w:t>arguments[i]</w:t>
      </w:r>
    </w:p>
    <w:p w14:paraId="45997809" w14:textId="35FE2CB3" w:rsidR="00A833B5" w:rsidRPr="004A2C25" w:rsidRDefault="00A833B5" w:rsidP="00A833B5">
      <w:pPr>
        <w:rPr>
          <w:rFonts w:ascii="微软雅黑" w:hAnsi="微软雅黑"/>
        </w:rPr>
      </w:pPr>
      <w:r w:rsidRPr="004A2C25">
        <w:rPr>
          <w:rFonts w:ascii="微软雅黑" w:hAnsi="微软雅黑"/>
        </w:rPr>
        <w:t>i是参数的序数编号（译注：数组索引），以0开始。所以第一个传来的参数会是</w:t>
      </w:r>
      <w:r w:rsidRPr="004A2C25">
        <w:rPr>
          <w:rFonts w:ascii="微软雅黑" w:hAnsi="微软雅黑"/>
        </w:rPr>
        <w:lastRenderedPageBreak/>
        <w:t>arguments[0]。参数的数量由arguments.length表示。</w:t>
      </w:r>
    </w:p>
    <w:p w14:paraId="2B9EBC93" w14:textId="77777777" w:rsidR="00A833B5" w:rsidRPr="004A2C25" w:rsidRDefault="00A833B5" w:rsidP="00A833B5">
      <w:pPr>
        <w:rPr>
          <w:rFonts w:ascii="微软雅黑" w:hAnsi="微软雅黑"/>
        </w:rPr>
      </w:pPr>
      <w:r w:rsidRPr="004A2C25">
        <w:rPr>
          <w:rFonts w:ascii="微软雅黑" w:hAnsi="微软雅黑"/>
        </w:rPr>
        <w:t>使用arguments对象，你可以处理比声明的更多的参数来调用函数。这在你事先不知道会需要将多少参数传递给函数时十分有用。你可以用arguments.length来获得实际传递给函数的参数的数量，然后用arguments对象来取得每个参数。</w:t>
      </w:r>
    </w:p>
    <w:p w14:paraId="03B51BF0" w14:textId="77777777" w:rsidR="00A833B5" w:rsidRPr="004A2C25" w:rsidRDefault="00A833B5" w:rsidP="00A833B5">
      <w:pPr>
        <w:rPr>
          <w:rFonts w:ascii="微软雅黑" w:hAnsi="微软雅黑"/>
        </w:rPr>
      </w:pPr>
      <w:r w:rsidRPr="004A2C25">
        <w:rPr>
          <w:rFonts w:ascii="微软雅黑" w:hAnsi="微软雅黑"/>
        </w:rPr>
        <w:t>例如，设想有一个用来连接字符串的函数。唯一事先确定的参数是在连接后的字符串中用来分隔各个连接部分的字符（译注：比如例子里的分号“；”）。该函数定义如下：</w:t>
      </w:r>
    </w:p>
    <w:p w14:paraId="55FD7312" w14:textId="77777777" w:rsidR="00A833B5" w:rsidRPr="004A2C25" w:rsidRDefault="00A833B5" w:rsidP="00A833B5">
      <w:pPr>
        <w:rPr>
          <w:rFonts w:ascii="微软雅黑" w:hAnsi="微软雅黑"/>
        </w:rPr>
      </w:pPr>
      <w:r w:rsidRPr="004A2C25">
        <w:rPr>
          <w:rFonts w:ascii="微软雅黑" w:hAnsi="微软雅黑"/>
        </w:rPr>
        <w:t>function myConcat(separator) {</w:t>
      </w:r>
    </w:p>
    <w:p w14:paraId="77344BCF" w14:textId="77777777" w:rsidR="00A833B5" w:rsidRPr="004A2C25" w:rsidRDefault="00A833B5" w:rsidP="00A833B5">
      <w:pPr>
        <w:rPr>
          <w:rFonts w:ascii="微软雅黑" w:hAnsi="微软雅黑"/>
        </w:rPr>
      </w:pPr>
      <w:r w:rsidRPr="004A2C25">
        <w:rPr>
          <w:rFonts w:ascii="微软雅黑" w:hAnsi="微软雅黑"/>
        </w:rPr>
        <w:t xml:space="preserve">   var result = ''; // 把值初始化成一个字符串，这样就可以用来保存字符串了！！</w:t>
      </w:r>
    </w:p>
    <w:p w14:paraId="2C4D2EF9" w14:textId="77777777" w:rsidR="00A833B5" w:rsidRPr="004A2C25" w:rsidRDefault="00A833B5" w:rsidP="00A833B5">
      <w:pPr>
        <w:rPr>
          <w:rFonts w:ascii="微软雅黑" w:hAnsi="微软雅黑"/>
        </w:rPr>
      </w:pPr>
      <w:r w:rsidRPr="004A2C25">
        <w:rPr>
          <w:rFonts w:ascii="微软雅黑" w:hAnsi="微软雅黑"/>
        </w:rPr>
        <w:t xml:space="preserve">   var i;</w:t>
      </w:r>
    </w:p>
    <w:p w14:paraId="280FDA27" w14:textId="77777777" w:rsidR="00A833B5" w:rsidRPr="004A2C25" w:rsidRDefault="00A833B5" w:rsidP="00A833B5">
      <w:pPr>
        <w:rPr>
          <w:rFonts w:ascii="微软雅黑" w:hAnsi="微软雅黑"/>
        </w:rPr>
      </w:pPr>
      <w:r w:rsidRPr="004A2C25">
        <w:rPr>
          <w:rFonts w:ascii="微软雅黑" w:hAnsi="微软雅黑"/>
        </w:rPr>
        <w:t xml:space="preserve">   // iterate through arguments</w:t>
      </w:r>
    </w:p>
    <w:p w14:paraId="0330DFE4" w14:textId="77777777" w:rsidR="00A833B5" w:rsidRPr="004A2C25" w:rsidRDefault="00A833B5" w:rsidP="00A833B5">
      <w:pPr>
        <w:rPr>
          <w:rFonts w:ascii="微软雅黑" w:hAnsi="微软雅黑"/>
        </w:rPr>
      </w:pPr>
      <w:r w:rsidRPr="004A2C25">
        <w:rPr>
          <w:rFonts w:ascii="微软雅黑" w:hAnsi="微软雅黑"/>
        </w:rPr>
        <w:t xml:space="preserve">   </w:t>
      </w:r>
      <w:proofErr w:type="gramStart"/>
      <w:r w:rsidRPr="004A2C25">
        <w:rPr>
          <w:rFonts w:ascii="微软雅黑" w:hAnsi="微软雅黑"/>
        </w:rPr>
        <w:t>for</w:t>
      </w:r>
      <w:proofErr w:type="gramEnd"/>
      <w:r w:rsidRPr="004A2C25">
        <w:rPr>
          <w:rFonts w:ascii="微软雅黑" w:hAnsi="微软雅黑"/>
        </w:rPr>
        <w:t xml:space="preserve"> (i = 1; i &lt; arguments.length; i++) {</w:t>
      </w:r>
    </w:p>
    <w:p w14:paraId="0509D984" w14:textId="77777777" w:rsidR="00A833B5" w:rsidRPr="004A2C25" w:rsidRDefault="00A833B5" w:rsidP="00A833B5">
      <w:pPr>
        <w:rPr>
          <w:rFonts w:ascii="微软雅黑" w:hAnsi="微软雅黑"/>
        </w:rPr>
      </w:pPr>
      <w:r w:rsidRPr="004A2C25">
        <w:rPr>
          <w:rFonts w:ascii="微软雅黑" w:hAnsi="微软雅黑"/>
        </w:rPr>
        <w:t xml:space="preserve">      result += arguments[i] + separator;</w:t>
      </w:r>
    </w:p>
    <w:p w14:paraId="65EA4C75" w14:textId="77777777" w:rsidR="00A833B5" w:rsidRPr="004A2C25" w:rsidRDefault="00A833B5" w:rsidP="00A833B5">
      <w:pPr>
        <w:rPr>
          <w:rFonts w:ascii="微软雅黑" w:hAnsi="微软雅黑"/>
        </w:rPr>
      </w:pPr>
      <w:r w:rsidRPr="004A2C25">
        <w:rPr>
          <w:rFonts w:ascii="微软雅黑" w:hAnsi="微软雅黑"/>
        </w:rPr>
        <w:t xml:space="preserve">   }</w:t>
      </w:r>
    </w:p>
    <w:p w14:paraId="68841B7A" w14:textId="77777777" w:rsidR="00A833B5" w:rsidRPr="004A2C25" w:rsidRDefault="00A833B5" w:rsidP="00A833B5">
      <w:pPr>
        <w:rPr>
          <w:rFonts w:ascii="微软雅黑" w:hAnsi="微软雅黑"/>
        </w:rPr>
      </w:pPr>
      <w:r w:rsidRPr="004A2C25">
        <w:rPr>
          <w:rFonts w:ascii="微软雅黑" w:hAnsi="微软雅黑"/>
        </w:rPr>
        <w:t xml:space="preserve">   return result;</w:t>
      </w:r>
    </w:p>
    <w:p w14:paraId="2F1F1952" w14:textId="77777777" w:rsidR="00A833B5" w:rsidRPr="004A2C25" w:rsidRDefault="00A833B5" w:rsidP="00A833B5">
      <w:pPr>
        <w:rPr>
          <w:rFonts w:ascii="微软雅黑" w:hAnsi="微软雅黑"/>
        </w:rPr>
      </w:pPr>
      <w:r w:rsidRPr="004A2C25">
        <w:rPr>
          <w:rFonts w:ascii="微软雅黑" w:hAnsi="微软雅黑"/>
        </w:rPr>
        <w:t>}</w:t>
      </w:r>
    </w:p>
    <w:p w14:paraId="571B3E3F" w14:textId="77777777" w:rsidR="00A833B5" w:rsidRPr="004A2C25" w:rsidRDefault="00A833B5" w:rsidP="00A833B5">
      <w:pPr>
        <w:rPr>
          <w:rFonts w:ascii="微软雅黑" w:hAnsi="微软雅黑"/>
        </w:rPr>
      </w:pPr>
      <w:r w:rsidRPr="004A2C25">
        <w:rPr>
          <w:rFonts w:ascii="微软雅黑" w:hAnsi="微软雅黑"/>
        </w:rPr>
        <w:t>你可以给这个函数传递任意数量的参数，它会将各个参数连接成一个字符串“列表”：</w:t>
      </w:r>
    </w:p>
    <w:p w14:paraId="4B2FE076" w14:textId="77777777" w:rsidR="00A833B5" w:rsidRPr="004A2C25" w:rsidRDefault="00A833B5" w:rsidP="00A833B5">
      <w:pPr>
        <w:rPr>
          <w:rFonts w:ascii="微软雅黑" w:hAnsi="微软雅黑"/>
        </w:rPr>
      </w:pPr>
      <w:r w:rsidRPr="004A2C25">
        <w:rPr>
          <w:rFonts w:ascii="微软雅黑" w:hAnsi="微软雅黑"/>
        </w:rPr>
        <w:t>// returns "red, orange, blue, "</w:t>
      </w:r>
    </w:p>
    <w:p w14:paraId="06C2E616" w14:textId="77777777" w:rsidR="00A833B5" w:rsidRPr="004A2C25" w:rsidRDefault="00A833B5" w:rsidP="00A833B5">
      <w:pPr>
        <w:rPr>
          <w:rFonts w:ascii="微软雅黑" w:hAnsi="微软雅黑"/>
        </w:rPr>
      </w:pPr>
      <w:proofErr w:type="gramStart"/>
      <w:r w:rsidRPr="004A2C25">
        <w:rPr>
          <w:rFonts w:ascii="微软雅黑" w:hAnsi="微软雅黑"/>
        </w:rPr>
        <w:t>myConcat(</w:t>
      </w:r>
      <w:proofErr w:type="gramEnd"/>
      <w:r w:rsidRPr="004A2C25">
        <w:rPr>
          <w:rFonts w:ascii="微软雅黑" w:hAnsi="微软雅黑"/>
        </w:rPr>
        <w:t>", ", "red", "orange", "blue");</w:t>
      </w:r>
    </w:p>
    <w:p w14:paraId="7E019DF3" w14:textId="77777777" w:rsidR="00A833B5" w:rsidRPr="004A2C25" w:rsidRDefault="00A833B5" w:rsidP="00A833B5">
      <w:pPr>
        <w:rPr>
          <w:rFonts w:ascii="微软雅黑" w:hAnsi="微软雅黑"/>
        </w:rPr>
      </w:pPr>
    </w:p>
    <w:p w14:paraId="1F1569D1" w14:textId="77777777" w:rsidR="00A833B5" w:rsidRPr="004A2C25" w:rsidRDefault="00A833B5" w:rsidP="00A833B5">
      <w:pPr>
        <w:rPr>
          <w:rFonts w:ascii="微软雅黑" w:hAnsi="微软雅黑"/>
        </w:rPr>
      </w:pPr>
      <w:r w:rsidRPr="004A2C25">
        <w:rPr>
          <w:rFonts w:ascii="微软雅黑" w:hAnsi="微软雅黑"/>
        </w:rPr>
        <w:lastRenderedPageBreak/>
        <w:t>// returns "elephant; giraffe; lion; cheetah; "</w:t>
      </w:r>
    </w:p>
    <w:p w14:paraId="13893831" w14:textId="77777777" w:rsidR="00A833B5" w:rsidRPr="004A2C25" w:rsidRDefault="00A833B5" w:rsidP="00A833B5">
      <w:pPr>
        <w:rPr>
          <w:rFonts w:ascii="微软雅黑" w:hAnsi="微软雅黑"/>
        </w:rPr>
      </w:pPr>
      <w:proofErr w:type="gramStart"/>
      <w:r w:rsidRPr="004A2C25">
        <w:rPr>
          <w:rFonts w:ascii="微软雅黑" w:hAnsi="微软雅黑"/>
        </w:rPr>
        <w:t>myConcat(</w:t>
      </w:r>
      <w:proofErr w:type="gramEnd"/>
      <w:r w:rsidRPr="004A2C25">
        <w:rPr>
          <w:rFonts w:ascii="微软雅黑" w:hAnsi="微软雅黑"/>
        </w:rPr>
        <w:t>"; ", "elephant", "giraffe", "lion", "cheetah");</w:t>
      </w:r>
    </w:p>
    <w:p w14:paraId="123D6B4C" w14:textId="77777777" w:rsidR="00A833B5" w:rsidRPr="004A2C25" w:rsidRDefault="00A833B5" w:rsidP="00A833B5">
      <w:pPr>
        <w:rPr>
          <w:rFonts w:ascii="微软雅黑" w:hAnsi="微软雅黑"/>
        </w:rPr>
      </w:pPr>
    </w:p>
    <w:p w14:paraId="5949FEA0" w14:textId="77777777" w:rsidR="00A833B5" w:rsidRPr="004A2C25" w:rsidRDefault="00A833B5" w:rsidP="00A833B5">
      <w:pPr>
        <w:rPr>
          <w:rFonts w:ascii="微软雅黑" w:hAnsi="微软雅黑"/>
        </w:rPr>
      </w:pPr>
      <w:r w:rsidRPr="004A2C25">
        <w:rPr>
          <w:rFonts w:ascii="微软雅黑" w:hAnsi="微软雅黑"/>
        </w:rPr>
        <w:t>// returns "sage. basil. oregano. pepper. parsley. "</w:t>
      </w:r>
    </w:p>
    <w:p w14:paraId="06BA2CED" w14:textId="77777777" w:rsidR="00A833B5" w:rsidRPr="004A2C25" w:rsidRDefault="00A833B5" w:rsidP="00A833B5">
      <w:pPr>
        <w:rPr>
          <w:rFonts w:ascii="微软雅黑" w:hAnsi="微软雅黑"/>
        </w:rPr>
      </w:pPr>
      <w:r w:rsidRPr="004A2C25">
        <w:rPr>
          <w:rFonts w:ascii="微软雅黑" w:hAnsi="微软雅黑"/>
        </w:rPr>
        <w:t>myConcat(". ", "sage", "basil", "oregano", "pepper", "parsley");</w:t>
      </w:r>
    </w:p>
    <w:p w14:paraId="2F5A29AF" w14:textId="1E02C995" w:rsidR="00A833B5" w:rsidRPr="004A2C25" w:rsidRDefault="00A833B5" w:rsidP="00A833B5">
      <w:pPr>
        <w:rPr>
          <w:rFonts w:ascii="微软雅黑" w:hAnsi="微软雅黑"/>
        </w:rPr>
      </w:pPr>
      <w:r w:rsidRPr="004A2C25">
        <w:rPr>
          <w:rFonts w:ascii="微软雅黑" w:hAnsi="微软雅黑"/>
          <w:b/>
          <w:bCs/>
        </w:rPr>
        <w:t>提示：</w:t>
      </w:r>
      <w:r w:rsidRPr="004A2C25">
        <w:rPr>
          <w:rFonts w:ascii="微软雅黑" w:hAnsi="微软雅黑"/>
        </w:rPr>
        <w:t>arguments变量只是 </w:t>
      </w:r>
      <w:r w:rsidRPr="004A2C25">
        <w:rPr>
          <w:rFonts w:ascii="微软雅黑" w:hAnsi="微软雅黑"/>
          <w:i/>
          <w:iCs/>
        </w:rPr>
        <w:t>”</w:t>
      </w:r>
      <w:r w:rsidRPr="004A2C25">
        <w:rPr>
          <w:rFonts w:ascii="微软雅黑" w:hAnsi="微软雅黑"/>
          <w:b/>
          <w:bCs/>
        </w:rPr>
        <w:t>类数组对象</w:t>
      </w:r>
      <w:r w:rsidRPr="004A2C25">
        <w:rPr>
          <w:rFonts w:ascii="微软雅黑" w:hAnsi="微软雅黑"/>
        </w:rPr>
        <w:t>“，并不是一个数组</w:t>
      </w:r>
      <w:r w:rsidRPr="004A2C25">
        <w:rPr>
          <w:rFonts w:ascii="微软雅黑" w:hAnsi="微软雅黑" w:hint="eastAsia"/>
        </w:rPr>
        <w:t>，</w:t>
      </w:r>
      <w:r w:rsidRPr="004A2C25">
        <w:rPr>
          <w:rFonts w:ascii="微软雅黑" w:hAnsi="微软雅黑"/>
        </w:rPr>
        <w:t>类数组对象有一个索引编号和length属性。并不拥有全部的Array对象的操作方法。</w:t>
      </w:r>
    </w:p>
    <w:p w14:paraId="67D963F9" w14:textId="77777777" w:rsidR="004A594F" w:rsidRPr="004A2C25" w:rsidRDefault="004A594F" w:rsidP="00700821">
      <w:pPr>
        <w:rPr>
          <w:rFonts w:ascii="微软雅黑" w:hAnsi="微软雅黑"/>
        </w:rPr>
      </w:pPr>
    </w:p>
    <w:p w14:paraId="66FEC536" w14:textId="77777777" w:rsidR="00A833B5" w:rsidRPr="004A2C25" w:rsidRDefault="00A833B5" w:rsidP="00A833B5">
      <w:pPr>
        <w:pStyle w:val="20"/>
        <w:rPr>
          <w:rFonts w:ascii="微软雅黑" w:hAnsi="微软雅黑"/>
        </w:rPr>
      </w:pPr>
      <w:bookmarkStart w:id="90" w:name="_Toc522392367"/>
      <w:r w:rsidRPr="004A2C25">
        <w:rPr>
          <w:rFonts w:ascii="微软雅黑" w:hAnsi="微软雅黑"/>
        </w:rPr>
        <w:t>函数参数</w:t>
      </w:r>
      <w:bookmarkEnd w:id="90"/>
    </w:p>
    <w:p w14:paraId="56E09D21" w14:textId="77777777" w:rsidR="00A833B5" w:rsidRPr="004A2C25" w:rsidRDefault="00A833B5" w:rsidP="00A833B5">
      <w:pPr>
        <w:rPr>
          <w:rFonts w:ascii="微软雅黑" w:hAnsi="微软雅黑"/>
        </w:rPr>
      </w:pPr>
      <w:r w:rsidRPr="004A2C25">
        <w:rPr>
          <w:rFonts w:ascii="微软雅黑" w:hAnsi="微软雅黑"/>
        </w:rPr>
        <w:t>从ECMAScript 6开始，有两个新的类型的参数：默认参数，剩余参数。</w:t>
      </w:r>
    </w:p>
    <w:p w14:paraId="01F8E624" w14:textId="1EA3AD9E" w:rsidR="00A833B5" w:rsidRPr="004A2C25" w:rsidRDefault="00A833B5" w:rsidP="00A833B5">
      <w:pPr>
        <w:pStyle w:val="30"/>
        <w:rPr>
          <w:rFonts w:ascii="微软雅黑" w:hAnsi="微软雅黑" w:cs="Times New Roman"/>
          <w:color w:val="333333"/>
          <w:sz w:val="27"/>
          <w:szCs w:val="27"/>
        </w:rPr>
      </w:pPr>
      <w:bookmarkStart w:id="91" w:name="_Toc522392368"/>
      <w:r w:rsidRPr="004A2C25">
        <w:rPr>
          <w:rFonts w:ascii="微软雅黑" w:hAnsi="微软雅黑"/>
        </w:rPr>
        <w:t>默认参数</w:t>
      </w:r>
      <w:bookmarkEnd w:id="91"/>
    </w:p>
    <w:p w14:paraId="44A19CD0" w14:textId="77777777" w:rsidR="00A833B5" w:rsidRPr="004A2C25" w:rsidRDefault="00A833B5" w:rsidP="00A833B5">
      <w:pPr>
        <w:rPr>
          <w:rFonts w:ascii="微软雅黑" w:hAnsi="微软雅黑"/>
        </w:rPr>
      </w:pPr>
      <w:r w:rsidRPr="004A2C25">
        <w:rPr>
          <w:rFonts w:ascii="微软雅黑" w:hAnsi="微软雅黑"/>
        </w:rPr>
        <w:t>在JavaScript中，函数参数的默认值是undefined。然而，在某些情况下设置不同的默认值是有用的。这时默认参数可以提供帮助。</w:t>
      </w:r>
    </w:p>
    <w:p w14:paraId="0709B814" w14:textId="77777777" w:rsidR="00A833B5" w:rsidRPr="004A2C25" w:rsidRDefault="00A833B5" w:rsidP="00A833B5">
      <w:pPr>
        <w:rPr>
          <w:rFonts w:ascii="微软雅黑" w:hAnsi="微软雅黑"/>
        </w:rPr>
      </w:pPr>
      <w:r w:rsidRPr="004A2C25">
        <w:rPr>
          <w:rFonts w:ascii="微软雅黑" w:hAnsi="微软雅黑"/>
        </w:rPr>
        <w:t>在过去，用于设定默认的一般策略是在函数的主体测试参数值是否为undefined，如果是则赋予一个值。如果在下面的例子中，调用函数时没有实参传递给b，那么它的值就是undefined，于是计算a*b得到、函数返回的是 NaN：</w:t>
      </w:r>
    </w:p>
    <w:p w14:paraId="1AE77996"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multiply(a, b) {</w:t>
      </w:r>
    </w:p>
    <w:p w14:paraId="3D302A50" w14:textId="77777777" w:rsidR="00A833B5" w:rsidRPr="004A2C25" w:rsidRDefault="00A833B5" w:rsidP="00A833B5">
      <w:pPr>
        <w:rPr>
          <w:rFonts w:ascii="微软雅黑" w:hAnsi="微软雅黑"/>
        </w:rPr>
      </w:pPr>
      <w:r w:rsidRPr="004A2C25">
        <w:rPr>
          <w:rFonts w:ascii="微软雅黑" w:hAnsi="微软雅黑"/>
        </w:rPr>
        <w:t xml:space="preserve">  b = (typeof </w:t>
      </w:r>
      <w:proofErr w:type="gramStart"/>
      <w:r w:rsidRPr="004A2C25">
        <w:rPr>
          <w:rFonts w:ascii="微软雅黑" w:hAnsi="微软雅黑"/>
        </w:rPr>
        <w:t>b !</w:t>
      </w:r>
      <w:proofErr w:type="gramEnd"/>
      <w:r w:rsidRPr="004A2C25">
        <w:rPr>
          <w:rFonts w:ascii="微软雅黑" w:hAnsi="微软雅黑"/>
        </w:rPr>
        <w:t xml:space="preserve">== 'undefined') ?  </w:t>
      </w:r>
      <w:proofErr w:type="gramStart"/>
      <w:r w:rsidRPr="004A2C25">
        <w:rPr>
          <w:rFonts w:ascii="微软雅黑" w:hAnsi="微软雅黑"/>
        </w:rPr>
        <w:t>b :</w:t>
      </w:r>
      <w:proofErr w:type="gramEnd"/>
      <w:r w:rsidRPr="004A2C25">
        <w:rPr>
          <w:rFonts w:ascii="微软雅黑" w:hAnsi="微软雅黑"/>
        </w:rPr>
        <w:t xml:space="preserve"> 1;</w:t>
      </w:r>
    </w:p>
    <w:p w14:paraId="7BD40917" w14:textId="77777777" w:rsidR="00A833B5" w:rsidRPr="004A2C25" w:rsidRDefault="00A833B5" w:rsidP="00A833B5">
      <w:pPr>
        <w:rPr>
          <w:rFonts w:ascii="微软雅黑" w:hAnsi="微软雅黑"/>
        </w:rPr>
      </w:pPr>
    </w:p>
    <w:p w14:paraId="106DA2E1" w14:textId="77777777" w:rsidR="00A833B5" w:rsidRPr="004A2C25" w:rsidRDefault="00A833B5" w:rsidP="00A833B5">
      <w:pPr>
        <w:rPr>
          <w:rFonts w:ascii="微软雅黑" w:hAnsi="微软雅黑"/>
        </w:rPr>
      </w:pPr>
      <w:r w:rsidRPr="004A2C25">
        <w:rPr>
          <w:rFonts w:ascii="微软雅黑" w:hAnsi="微软雅黑"/>
        </w:rPr>
        <w:t xml:space="preserve">  return a*b;</w:t>
      </w:r>
    </w:p>
    <w:p w14:paraId="590E5E64" w14:textId="77777777" w:rsidR="00A833B5" w:rsidRPr="004A2C25" w:rsidRDefault="00A833B5" w:rsidP="00A833B5">
      <w:pPr>
        <w:rPr>
          <w:rFonts w:ascii="微软雅黑" w:hAnsi="微软雅黑"/>
        </w:rPr>
      </w:pPr>
      <w:r w:rsidRPr="004A2C25">
        <w:rPr>
          <w:rFonts w:ascii="微软雅黑" w:hAnsi="微软雅黑"/>
        </w:rPr>
        <w:t>}</w:t>
      </w:r>
    </w:p>
    <w:p w14:paraId="1747F534" w14:textId="77777777" w:rsidR="00A833B5" w:rsidRPr="004A2C25" w:rsidRDefault="00A833B5" w:rsidP="00A833B5">
      <w:pPr>
        <w:rPr>
          <w:rFonts w:ascii="微软雅黑" w:hAnsi="微软雅黑"/>
        </w:rPr>
      </w:pPr>
    </w:p>
    <w:p w14:paraId="3E967B52" w14:textId="77777777" w:rsidR="00A833B5" w:rsidRPr="004A2C25" w:rsidRDefault="00A833B5" w:rsidP="00A833B5">
      <w:pPr>
        <w:rPr>
          <w:rFonts w:ascii="微软雅黑" w:hAnsi="微软雅黑"/>
        </w:rPr>
      </w:pPr>
      <w:proofErr w:type="gramStart"/>
      <w:r w:rsidRPr="004A2C25">
        <w:rPr>
          <w:rFonts w:ascii="微软雅黑" w:hAnsi="微软雅黑"/>
        </w:rPr>
        <w:t>multiply(</w:t>
      </w:r>
      <w:proofErr w:type="gramEnd"/>
      <w:r w:rsidRPr="004A2C25">
        <w:rPr>
          <w:rFonts w:ascii="微软雅黑" w:hAnsi="微软雅黑"/>
        </w:rPr>
        <w:t>5); // 5</w:t>
      </w:r>
    </w:p>
    <w:p w14:paraId="2E05D1CE" w14:textId="77777777" w:rsidR="00A833B5" w:rsidRPr="004A2C25" w:rsidRDefault="00A833B5" w:rsidP="00A833B5">
      <w:pPr>
        <w:rPr>
          <w:rFonts w:ascii="微软雅黑" w:hAnsi="微软雅黑"/>
        </w:rPr>
      </w:pPr>
      <w:r w:rsidRPr="004A2C25">
        <w:rPr>
          <w:rFonts w:ascii="微软雅黑" w:hAnsi="微软雅黑"/>
        </w:rPr>
        <w:t>使用默认参数，在函数体的检查就不再需要了。现在，你可以在函数头简单地把1设定为b的默认值：</w:t>
      </w:r>
    </w:p>
    <w:p w14:paraId="304E9D96"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multiply(a, b = 1) {</w:t>
      </w:r>
    </w:p>
    <w:p w14:paraId="53003D7C" w14:textId="77777777" w:rsidR="00A833B5" w:rsidRPr="004A2C25" w:rsidRDefault="00A833B5" w:rsidP="00A833B5">
      <w:pPr>
        <w:rPr>
          <w:rFonts w:ascii="微软雅黑" w:hAnsi="微软雅黑"/>
        </w:rPr>
      </w:pPr>
      <w:r w:rsidRPr="004A2C25">
        <w:rPr>
          <w:rFonts w:ascii="微软雅黑" w:hAnsi="微软雅黑"/>
        </w:rPr>
        <w:t xml:space="preserve">  return a*b;</w:t>
      </w:r>
    </w:p>
    <w:p w14:paraId="4B43AE84" w14:textId="77777777" w:rsidR="00A833B5" w:rsidRPr="004A2C25" w:rsidRDefault="00A833B5" w:rsidP="00A833B5">
      <w:pPr>
        <w:rPr>
          <w:rFonts w:ascii="微软雅黑" w:hAnsi="微软雅黑"/>
        </w:rPr>
      </w:pPr>
      <w:r w:rsidRPr="004A2C25">
        <w:rPr>
          <w:rFonts w:ascii="微软雅黑" w:hAnsi="微软雅黑"/>
        </w:rPr>
        <w:t>}</w:t>
      </w:r>
    </w:p>
    <w:p w14:paraId="7E8ACA14" w14:textId="77777777" w:rsidR="00A833B5" w:rsidRPr="004A2C25" w:rsidRDefault="00A833B5" w:rsidP="00A833B5">
      <w:pPr>
        <w:rPr>
          <w:rFonts w:ascii="微软雅黑" w:hAnsi="微软雅黑"/>
        </w:rPr>
      </w:pPr>
    </w:p>
    <w:p w14:paraId="2D775016" w14:textId="77777777" w:rsidR="00A833B5" w:rsidRPr="004A2C25" w:rsidRDefault="00A833B5" w:rsidP="00A833B5">
      <w:pPr>
        <w:rPr>
          <w:rFonts w:ascii="微软雅黑" w:hAnsi="微软雅黑"/>
        </w:rPr>
      </w:pPr>
      <w:proofErr w:type="gramStart"/>
      <w:r w:rsidRPr="004A2C25">
        <w:rPr>
          <w:rFonts w:ascii="微软雅黑" w:hAnsi="微软雅黑"/>
        </w:rPr>
        <w:t>multiply(</w:t>
      </w:r>
      <w:proofErr w:type="gramEnd"/>
      <w:r w:rsidRPr="004A2C25">
        <w:rPr>
          <w:rFonts w:ascii="微软雅黑" w:hAnsi="微软雅黑"/>
        </w:rPr>
        <w:t>5); // 5</w:t>
      </w:r>
    </w:p>
    <w:p w14:paraId="55482858" w14:textId="77777777" w:rsidR="00A833B5" w:rsidRPr="004A2C25" w:rsidRDefault="00A833B5" w:rsidP="00A833B5">
      <w:pPr>
        <w:rPr>
          <w:rFonts w:ascii="微软雅黑" w:hAnsi="微软雅黑"/>
        </w:rPr>
      </w:pPr>
      <w:r w:rsidRPr="004A2C25">
        <w:rPr>
          <w:rFonts w:ascii="微软雅黑" w:hAnsi="微软雅黑"/>
        </w:rPr>
        <w:t>了解更多</w:t>
      </w:r>
      <w:hyperlink r:id="rId22" w:history="1">
        <w:r w:rsidRPr="004A2C25">
          <w:rPr>
            <w:rFonts w:ascii="微软雅黑" w:hAnsi="微软雅黑"/>
          </w:rPr>
          <w:t>默认参数</w:t>
        </w:r>
      </w:hyperlink>
      <w:r w:rsidRPr="004A2C25">
        <w:rPr>
          <w:rFonts w:ascii="微软雅黑" w:hAnsi="微软雅黑"/>
        </w:rPr>
        <w:t>的信息。</w:t>
      </w:r>
    </w:p>
    <w:p w14:paraId="4C409554" w14:textId="77777777" w:rsidR="00A833B5" w:rsidRPr="004A2C25" w:rsidRDefault="00C8044D" w:rsidP="00A833B5">
      <w:pPr>
        <w:pStyle w:val="30"/>
        <w:rPr>
          <w:rFonts w:ascii="微软雅黑" w:hAnsi="微软雅黑"/>
        </w:rPr>
      </w:pPr>
      <w:hyperlink r:id="rId23" w:anchor="%E5%AE%9A%E4%B9%89%E5%87%BD%E6%95%B0#%E5%89%A9%E4%BD%99%E5%8F%82%E6%95%B0" w:history="1">
        <w:bookmarkStart w:id="92" w:name="_Toc522392369"/>
        <w:r w:rsidR="00A833B5" w:rsidRPr="004A2C25">
          <w:rPr>
            <w:rFonts w:ascii="微软雅黑" w:hAnsi="微软雅黑"/>
          </w:rPr>
          <w:t>Link to section</w:t>
        </w:r>
      </w:hyperlink>
      <w:r w:rsidR="00A833B5" w:rsidRPr="004A2C25">
        <w:rPr>
          <w:rFonts w:ascii="微软雅黑" w:hAnsi="微软雅黑"/>
        </w:rPr>
        <w:t>剩余参数</w:t>
      </w:r>
      <w:bookmarkEnd w:id="92"/>
    </w:p>
    <w:p w14:paraId="64AD9DCA" w14:textId="77777777" w:rsidR="00A833B5" w:rsidRPr="004A2C25" w:rsidRDefault="00C8044D" w:rsidP="00A833B5">
      <w:pPr>
        <w:rPr>
          <w:rFonts w:ascii="微软雅黑" w:hAnsi="微软雅黑"/>
        </w:rPr>
      </w:pPr>
      <w:hyperlink r:id="rId24" w:history="1">
        <w:r w:rsidR="00A833B5" w:rsidRPr="004A2C25">
          <w:rPr>
            <w:rFonts w:ascii="微软雅黑" w:hAnsi="微软雅黑"/>
          </w:rPr>
          <w:t>剩余参数</w:t>
        </w:r>
      </w:hyperlink>
      <w:r w:rsidR="00A833B5" w:rsidRPr="004A2C25">
        <w:rPr>
          <w:rFonts w:ascii="微软雅黑" w:hAnsi="微软雅黑"/>
        </w:rPr>
        <w:t>语法允许将不确定数量的参数表示为数组。在下面的例子中，使用剩余参数收集从第二个到最后参数。然后，我们将这个数组的每一个数与第一个参数相乘。这个例子是使用了一个箭头函数，这将在下一节介绍。</w:t>
      </w:r>
    </w:p>
    <w:p w14:paraId="738B4C42"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multiply(multiplier, ...theArgs) {</w:t>
      </w:r>
    </w:p>
    <w:p w14:paraId="41F9862C" w14:textId="77777777" w:rsidR="00A833B5" w:rsidRPr="004A2C25" w:rsidRDefault="00A833B5" w:rsidP="00A833B5">
      <w:pPr>
        <w:rPr>
          <w:rFonts w:ascii="微软雅黑" w:hAnsi="微软雅黑"/>
        </w:rPr>
      </w:pPr>
      <w:r w:rsidRPr="004A2C25">
        <w:rPr>
          <w:rFonts w:ascii="微软雅黑" w:hAnsi="微软雅黑"/>
        </w:rPr>
        <w:t xml:space="preserve">  </w:t>
      </w:r>
      <w:proofErr w:type="gramStart"/>
      <w:r w:rsidRPr="004A2C25">
        <w:rPr>
          <w:rFonts w:ascii="微软雅黑" w:hAnsi="微软雅黑"/>
        </w:rPr>
        <w:t>return</w:t>
      </w:r>
      <w:proofErr w:type="gramEnd"/>
      <w:r w:rsidRPr="004A2C25">
        <w:rPr>
          <w:rFonts w:ascii="微软雅黑" w:hAnsi="微软雅黑"/>
        </w:rPr>
        <w:t xml:space="preserve"> theArgs.map(x =&gt; multiplier * x);</w:t>
      </w:r>
    </w:p>
    <w:p w14:paraId="1C9D2C1D" w14:textId="77777777" w:rsidR="00A833B5" w:rsidRPr="004A2C25" w:rsidRDefault="00A833B5" w:rsidP="00A833B5">
      <w:pPr>
        <w:rPr>
          <w:rFonts w:ascii="微软雅黑" w:hAnsi="微软雅黑"/>
        </w:rPr>
      </w:pPr>
      <w:r w:rsidRPr="004A2C25">
        <w:rPr>
          <w:rFonts w:ascii="微软雅黑" w:hAnsi="微软雅黑"/>
        </w:rPr>
        <w:t>}</w:t>
      </w:r>
    </w:p>
    <w:p w14:paraId="54B21E1D" w14:textId="77777777" w:rsidR="00A833B5" w:rsidRPr="004A2C25" w:rsidRDefault="00A833B5" w:rsidP="00A833B5">
      <w:pPr>
        <w:rPr>
          <w:rFonts w:ascii="微软雅黑" w:hAnsi="微软雅黑"/>
        </w:rPr>
      </w:pPr>
    </w:p>
    <w:p w14:paraId="503A269C" w14:textId="77777777" w:rsidR="00A833B5" w:rsidRPr="004A2C25" w:rsidRDefault="00A833B5" w:rsidP="00A833B5">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arr = multiply(2, 1, 2, 3);</w:t>
      </w:r>
    </w:p>
    <w:p w14:paraId="61E813F9" w14:textId="77777777" w:rsidR="00A833B5" w:rsidRPr="004A2C25" w:rsidRDefault="00A833B5" w:rsidP="00A833B5">
      <w:pPr>
        <w:rPr>
          <w:rFonts w:ascii="微软雅黑" w:hAnsi="微软雅黑"/>
        </w:rPr>
      </w:pPr>
      <w:r w:rsidRPr="004A2C25">
        <w:rPr>
          <w:rFonts w:ascii="微软雅黑" w:hAnsi="微软雅黑"/>
        </w:rPr>
        <w:t>console.log(arr); // [2, 4, 6]</w:t>
      </w:r>
    </w:p>
    <w:p w14:paraId="3015F173" w14:textId="77777777" w:rsidR="004A594F" w:rsidRPr="004A2C25" w:rsidRDefault="004A594F" w:rsidP="00700821">
      <w:pPr>
        <w:rPr>
          <w:rFonts w:ascii="微软雅黑" w:hAnsi="微软雅黑"/>
        </w:rPr>
      </w:pPr>
    </w:p>
    <w:p w14:paraId="669DBFF5" w14:textId="77777777" w:rsidR="00A833B5" w:rsidRPr="004A2C25" w:rsidRDefault="00A833B5" w:rsidP="00A2493B">
      <w:pPr>
        <w:pStyle w:val="20"/>
        <w:rPr>
          <w:rFonts w:ascii="微软雅黑" w:hAnsi="微软雅黑"/>
        </w:rPr>
      </w:pPr>
      <w:bookmarkStart w:id="93" w:name="_Toc522392370"/>
      <w:r w:rsidRPr="004A2C25">
        <w:rPr>
          <w:rFonts w:ascii="微软雅黑" w:hAnsi="微软雅黑"/>
        </w:rPr>
        <w:lastRenderedPageBreak/>
        <w:t>箭头函数</w:t>
      </w:r>
      <w:bookmarkEnd w:id="93"/>
    </w:p>
    <w:p w14:paraId="4CDA1A0E" w14:textId="77777777" w:rsidR="00A833B5" w:rsidRPr="004A2C25" w:rsidRDefault="00C8044D" w:rsidP="00A833B5">
      <w:pPr>
        <w:rPr>
          <w:rFonts w:ascii="微软雅黑" w:hAnsi="微软雅黑"/>
        </w:rPr>
      </w:pPr>
      <w:hyperlink r:id="rId25" w:history="1">
        <w:r w:rsidR="00A833B5" w:rsidRPr="004A2C25">
          <w:rPr>
            <w:rFonts w:ascii="微软雅黑" w:hAnsi="微软雅黑"/>
          </w:rPr>
          <w:t>箭头函数表达式</w:t>
        </w:r>
      </w:hyperlink>
      <w:r w:rsidR="00A833B5" w:rsidRPr="004A2C25">
        <w:rPr>
          <w:rFonts w:ascii="微软雅黑" w:hAnsi="微软雅黑"/>
        </w:rPr>
        <w:t>（也称胖箭头函数）相比函数表达式具有较短的语法并以词法的方式绑定 this。箭头函数总是匿名的。另见 hacks.mozilla.org 的博文：“</w:t>
      </w:r>
      <w:hyperlink r:id="rId26" w:history="1">
        <w:r w:rsidR="00A833B5" w:rsidRPr="004A2C25">
          <w:rPr>
            <w:rFonts w:ascii="微软雅黑" w:hAnsi="微软雅黑"/>
          </w:rPr>
          <w:t>深度了解ES6：箭头函数</w:t>
        </w:r>
      </w:hyperlink>
      <w:r w:rsidR="00A833B5" w:rsidRPr="004A2C25">
        <w:rPr>
          <w:rFonts w:ascii="微软雅黑" w:hAnsi="微软雅黑"/>
        </w:rPr>
        <w:t>”。</w:t>
      </w:r>
    </w:p>
    <w:p w14:paraId="6626752F" w14:textId="77777777" w:rsidR="00A833B5" w:rsidRPr="004A2C25" w:rsidRDefault="00A833B5" w:rsidP="00A833B5">
      <w:pPr>
        <w:rPr>
          <w:rFonts w:ascii="微软雅黑" w:hAnsi="微软雅黑"/>
        </w:rPr>
      </w:pPr>
      <w:r w:rsidRPr="004A2C25">
        <w:rPr>
          <w:rFonts w:ascii="微软雅黑" w:hAnsi="微软雅黑"/>
        </w:rPr>
        <w:t>有两个因素会影响引入箭头函数：更简洁的函数和 this。</w:t>
      </w:r>
    </w:p>
    <w:p w14:paraId="6C6A6DB4" w14:textId="230CC036" w:rsidR="00A833B5" w:rsidRPr="004A2C25" w:rsidRDefault="00A833B5" w:rsidP="00A833B5">
      <w:pPr>
        <w:pStyle w:val="30"/>
        <w:rPr>
          <w:rFonts w:ascii="微软雅黑" w:hAnsi="微软雅黑"/>
        </w:rPr>
      </w:pPr>
      <w:bookmarkStart w:id="94" w:name="_Toc522392371"/>
      <w:r w:rsidRPr="004A2C25">
        <w:rPr>
          <w:rFonts w:ascii="微软雅黑" w:hAnsi="微软雅黑"/>
        </w:rPr>
        <w:t>更简洁的函数</w:t>
      </w:r>
      <w:bookmarkEnd w:id="94"/>
    </w:p>
    <w:p w14:paraId="49FF863B" w14:textId="77777777" w:rsidR="00A833B5" w:rsidRPr="004A2C25" w:rsidRDefault="00A833B5" w:rsidP="00A833B5">
      <w:pPr>
        <w:rPr>
          <w:rFonts w:ascii="微软雅黑" w:hAnsi="微软雅黑"/>
        </w:rPr>
      </w:pPr>
      <w:r w:rsidRPr="004A2C25">
        <w:rPr>
          <w:rFonts w:ascii="微软雅黑" w:hAnsi="微软雅黑" w:cs="Arial"/>
          <w:color w:val="333333"/>
          <w:sz w:val="27"/>
          <w:szCs w:val="27"/>
        </w:rPr>
        <w:t>有</w:t>
      </w:r>
      <w:r w:rsidRPr="004A2C25">
        <w:rPr>
          <w:rFonts w:ascii="微软雅黑" w:hAnsi="微软雅黑"/>
        </w:rPr>
        <w:t>一些函数模式，更简洁的函数很受欢迎。对比一下：</w:t>
      </w:r>
    </w:p>
    <w:p w14:paraId="6ACD5860" w14:textId="77777777" w:rsidR="00A833B5" w:rsidRPr="004A2C25" w:rsidRDefault="00A833B5" w:rsidP="00A833B5">
      <w:pPr>
        <w:rPr>
          <w:rFonts w:ascii="微软雅黑" w:hAnsi="微软雅黑"/>
        </w:rPr>
      </w:pPr>
      <w:r w:rsidRPr="004A2C25">
        <w:rPr>
          <w:rFonts w:ascii="微软雅黑" w:hAnsi="微软雅黑"/>
        </w:rPr>
        <w:t>var a = [</w:t>
      </w:r>
    </w:p>
    <w:p w14:paraId="62C45DFF" w14:textId="77777777" w:rsidR="00A833B5" w:rsidRPr="004A2C25" w:rsidRDefault="00A833B5" w:rsidP="00A833B5">
      <w:pPr>
        <w:rPr>
          <w:rFonts w:ascii="微软雅黑" w:hAnsi="微软雅黑"/>
        </w:rPr>
      </w:pPr>
      <w:r w:rsidRPr="004A2C25">
        <w:rPr>
          <w:rFonts w:ascii="微软雅黑" w:hAnsi="微软雅黑"/>
        </w:rPr>
        <w:t xml:space="preserve">  "Hydrogen",</w:t>
      </w:r>
    </w:p>
    <w:p w14:paraId="2256FB0C" w14:textId="77777777" w:rsidR="00A833B5" w:rsidRPr="004A2C25" w:rsidRDefault="00A833B5" w:rsidP="00A833B5">
      <w:pPr>
        <w:rPr>
          <w:rFonts w:ascii="微软雅黑" w:hAnsi="微软雅黑"/>
        </w:rPr>
      </w:pPr>
      <w:r w:rsidRPr="004A2C25">
        <w:rPr>
          <w:rFonts w:ascii="微软雅黑" w:hAnsi="微软雅黑"/>
        </w:rPr>
        <w:t xml:space="preserve">  "Helium",</w:t>
      </w:r>
    </w:p>
    <w:p w14:paraId="7DE9B50D" w14:textId="77777777" w:rsidR="00A833B5" w:rsidRPr="004A2C25" w:rsidRDefault="00A833B5" w:rsidP="00A833B5">
      <w:pPr>
        <w:rPr>
          <w:rFonts w:ascii="微软雅黑" w:hAnsi="微软雅黑"/>
        </w:rPr>
      </w:pPr>
      <w:r w:rsidRPr="004A2C25">
        <w:rPr>
          <w:rFonts w:ascii="微软雅黑" w:hAnsi="微软雅黑"/>
        </w:rPr>
        <w:t xml:space="preserve">  "Lithium",</w:t>
      </w:r>
    </w:p>
    <w:p w14:paraId="09D3AEAF" w14:textId="77777777" w:rsidR="00A833B5" w:rsidRPr="004A2C25" w:rsidRDefault="00A833B5" w:rsidP="00A833B5">
      <w:pPr>
        <w:rPr>
          <w:rFonts w:ascii="微软雅黑" w:hAnsi="微软雅黑"/>
        </w:rPr>
      </w:pPr>
      <w:r w:rsidRPr="004A2C25">
        <w:rPr>
          <w:rFonts w:ascii="微软雅黑" w:hAnsi="微软雅黑"/>
        </w:rPr>
        <w:t xml:space="preserve">  "Beryllium"</w:t>
      </w:r>
    </w:p>
    <w:p w14:paraId="18E125E6" w14:textId="77777777" w:rsidR="00A833B5" w:rsidRPr="004A2C25" w:rsidRDefault="00A833B5" w:rsidP="00A833B5">
      <w:pPr>
        <w:rPr>
          <w:rFonts w:ascii="微软雅黑" w:hAnsi="微软雅黑"/>
        </w:rPr>
      </w:pPr>
      <w:r w:rsidRPr="004A2C25">
        <w:rPr>
          <w:rFonts w:ascii="微软雅黑" w:hAnsi="微软雅黑"/>
        </w:rPr>
        <w:t>];</w:t>
      </w:r>
    </w:p>
    <w:p w14:paraId="1077B67C" w14:textId="77777777" w:rsidR="00A833B5" w:rsidRPr="004A2C25" w:rsidRDefault="00A833B5" w:rsidP="00A833B5">
      <w:pPr>
        <w:rPr>
          <w:rFonts w:ascii="微软雅黑" w:hAnsi="微软雅黑"/>
        </w:rPr>
      </w:pPr>
    </w:p>
    <w:p w14:paraId="5BA062ED" w14:textId="77777777" w:rsidR="00A833B5" w:rsidRPr="004A2C25" w:rsidRDefault="00A833B5" w:rsidP="00A833B5">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a2 = a.map(function(s){ return s.length });</w:t>
      </w:r>
    </w:p>
    <w:p w14:paraId="32FFFA8F" w14:textId="77777777" w:rsidR="00A833B5" w:rsidRPr="004A2C25" w:rsidRDefault="00A833B5" w:rsidP="00A833B5">
      <w:pPr>
        <w:rPr>
          <w:rFonts w:ascii="微软雅黑" w:hAnsi="微软雅黑"/>
        </w:rPr>
      </w:pPr>
    </w:p>
    <w:p w14:paraId="213C1F56" w14:textId="77777777" w:rsidR="00A833B5" w:rsidRPr="004A2C25" w:rsidRDefault="00A833B5" w:rsidP="00A833B5">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a2); // logs [ 8, 6, 7, 9 ]</w:t>
      </w:r>
    </w:p>
    <w:p w14:paraId="1A8AE27D" w14:textId="77777777" w:rsidR="00A833B5" w:rsidRPr="004A2C25" w:rsidRDefault="00A833B5" w:rsidP="00A833B5">
      <w:pPr>
        <w:rPr>
          <w:rFonts w:ascii="微软雅黑" w:hAnsi="微软雅黑"/>
        </w:rPr>
      </w:pPr>
    </w:p>
    <w:p w14:paraId="5D1F8A62" w14:textId="77777777" w:rsidR="00A833B5" w:rsidRPr="004A2C25" w:rsidRDefault="00A833B5" w:rsidP="00A833B5">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a3 = a.map( s =&gt; s.length );</w:t>
      </w:r>
    </w:p>
    <w:p w14:paraId="1E0CBB8D" w14:textId="77777777" w:rsidR="00A833B5" w:rsidRPr="004A2C25" w:rsidRDefault="00A833B5" w:rsidP="00A833B5">
      <w:pPr>
        <w:rPr>
          <w:rFonts w:ascii="微软雅黑" w:hAnsi="微软雅黑"/>
        </w:rPr>
      </w:pPr>
    </w:p>
    <w:p w14:paraId="6983E3EA" w14:textId="77777777" w:rsidR="00A833B5" w:rsidRPr="004A2C25" w:rsidRDefault="00A833B5" w:rsidP="00A833B5">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a3); // logs [ 8, 6, 7, 9 ]</w:t>
      </w:r>
    </w:p>
    <w:p w14:paraId="03CB8418" w14:textId="5B714263" w:rsidR="00A833B5" w:rsidRPr="004A2C25" w:rsidRDefault="00A833B5" w:rsidP="00A833B5">
      <w:pPr>
        <w:pStyle w:val="30"/>
        <w:rPr>
          <w:rFonts w:ascii="微软雅黑" w:hAnsi="微软雅黑"/>
        </w:rPr>
      </w:pPr>
      <w:bookmarkStart w:id="95" w:name="_Toc522392372"/>
      <w:r w:rsidRPr="004A2C25">
        <w:rPr>
          <w:rFonts w:ascii="微软雅黑" w:hAnsi="微软雅黑"/>
        </w:rPr>
        <w:lastRenderedPageBreak/>
        <w:t>this 的词法</w:t>
      </w:r>
      <w:bookmarkEnd w:id="95"/>
    </w:p>
    <w:p w14:paraId="31973867" w14:textId="77777777" w:rsidR="00A833B5" w:rsidRPr="004A2C25" w:rsidRDefault="00A833B5" w:rsidP="00A833B5">
      <w:pPr>
        <w:rPr>
          <w:rFonts w:ascii="微软雅黑" w:hAnsi="微软雅黑"/>
        </w:rPr>
      </w:pPr>
      <w:r w:rsidRPr="004A2C25">
        <w:rPr>
          <w:rFonts w:ascii="微软雅黑" w:hAnsi="微软雅黑"/>
        </w:rPr>
        <w:t>在箭头函数出现之前，每一个新函数都重新定义了自己的 </w:t>
      </w:r>
      <w:hyperlink r:id="rId27" w:history="1">
        <w:r w:rsidRPr="004A2C25">
          <w:rPr>
            <w:rFonts w:ascii="微软雅黑" w:hAnsi="微软雅黑"/>
          </w:rPr>
          <w:t>this</w:t>
        </w:r>
      </w:hyperlink>
      <w:r w:rsidRPr="004A2C25">
        <w:rPr>
          <w:rFonts w:ascii="微软雅黑" w:hAnsi="微软雅黑"/>
        </w:rPr>
        <w:t> 值（在严格模式下，一个新的对象在构造函数里是未定义的，以“对象方法”的方式调用的函数是上下文对象等）。以面向对象的编程风格，这样着实有点恼人。</w:t>
      </w:r>
    </w:p>
    <w:p w14:paraId="115B9D4A"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Person() {</w:t>
      </w:r>
    </w:p>
    <w:p w14:paraId="02ADD982" w14:textId="77777777" w:rsidR="00A833B5" w:rsidRPr="004A2C25" w:rsidRDefault="00A833B5" w:rsidP="00A833B5">
      <w:pPr>
        <w:rPr>
          <w:rFonts w:ascii="微软雅黑" w:hAnsi="微软雅黑"/>
        </w:rPr>
      </w:pPr>
      <w:r w:rsidRPr="004A2C25">
        <w:rPr>
          <w:rFonts w:ascii="微软雅黑" w:hAnsi="微软雅黑"/>
        </w:rPr>
        <w:t xml:space="preserve">  // The </w:t>
      </w:r>
      <w:proofErr w:type="gramStart"/>
      <w:r w:rsidRPr="004A2C25">
        <w:rPr>
          <w:rFonts w:ascii="微软雅黑" w:hAnsi="微软雅黑"/>
        </w:rPr>
        <w:t>Person(</w:t>
      </w:r>
      <w:proofErr w:type="gramEnd"/>
      <w:r w:rsidRPr="004A2C25">
        <w:rPr>
          <w:rFonts w:ascii="微软雅黑" w:hAnsi="微软雅黑"/>
        </w:rPr>
        <w:t>) constructor defines `this` as itself.</w:t>
      </w:r>
    </w:p>
    <w:p w14:paraId="627DF77D" w14:textId="77777777" w:rsidR="00A833B5" w:rsidRPr="004A2C25" w:rsidRDefault="00A833B5" w:rsidP="00A833B5">
      <w:pPr>
        <w:rPr>
          <w:rFonts w:ascii="微软雅黑" w:hAnsi="微软雅黑"/>
        </w:rPr>
      </w:pPr>
      <w:r w:rsidRPr="004A2C25">
        <w:rPr>
          <w:rFonts w:ascii="微软雅黑" w:hAnsi="微软雅黑"/>
        </w:rPr>
        <w:t xml:space="preserve">  this.age = 0;</w:t>
      </w:r>
    </w:p>
    <w:p w14:paraId="158C5726" w14:textId="77777777" w:rsidR="00A833B5" w:rsidRPr="004A2C25" w:rsidRDefault="00A833B5" w:rsidP="00A833B5">
      <w:pPr>
        <w:rPr>
          <w:rFonts w:ascii="微软雅黑" w:hAnsi="微软雅黑"/>
        </w:rPr>
      </w:pPr>
    </w:p>
    <w:p w14:paraId="43F80407" w14:textId="77777777" w:rsidR="00A833B5" w:rsidRPr="004A2C25" w:rsidRDefault="00A833B5" w:rsidP="00A833B5">
      <w:pPr>
        <w:rPr>
          <w:rFonts w:ascii="微软雅黑" w:hAnsi="微软雅黑"/>
        </w:rPr>
      </w:pPr>
      <w:r w:rsidRPr="004A2C25">
        <w:rPr>
          <w:rFonts w:ascii="微软雅黑" w:hAnsi="微软雅黑"/>
        </w:rPr>
        <w:t xml:space="preserve">  </w:t>
      </w:r>
      <w:proofErr w:type="gramStart"/>
      <w:r w:rsidRPr="004A2C25">
        <w:rPr>
          <w:rFonts w:ascii="微软雅黑" w:hAnsi="微软雅黑"/>
        </w:rPr>
        <w:t>setInterval(</w:t>
      </w:r>
      <w:proofErr w:type="gramEnd"/>
      <w:r w:rsidRPr="004A2C25">
        <w:rPr>
          <w:rFonts w:ascii="微软雅黑" w:hAnsi="微软雅黑"/>
        </w:rPr>
        <w:t>function growUp() {</w:t>
      </w:r>
    </w:p>
    <w:p w14:paraId="1CBF555D" w14:textId="77777777" w:rsidR="00A833B5" w:rsidRPr="004A2C25" w:rsidRDefault="00A833B5" w:rsidP="00A833B5">
      <w:pPr>
        <w:rPr>
          <w:rFonts w:ascii="微软雅黑" w:hAnsi="微软雅黑"/>
        </w:rPr>
      </w:pPr>
      <w:r w:rsidRPr="004A2C25">
        <w:rPr>
          <w:rFonts w:ascii="微软雅黑" w:hAnsi="微软雅黑"/>
        </w:rPr>
        <w:t xml:space="preserve">    // In nonstrict mode, the </w:t>
      </w:r>
      <w:proofErr w:type="gramStart"/>
      <w:r w:rsidRPr="004A2C25">
        <w:rPr>
          <w:rFonts w:ascii="微软雅黑" w:hAnsi="微软雅黑"/>
        </w:rPr>
        <w:t>growUp(</w:t>
      </w:r>
      <w:proofErr w:type="gramEnd"/>
      <w:r w:rsidRPr="004A2C25">
        <w:rPr>
          <w:rFonts w:ascii="微软雅黑" w:hAnsi="微软雅黑"/>
        </w:rPr>
        <w:t xml:space="preserve">) function defines `this` </w:t>
      </w:r>
    </w:p>
    <w:p w14:paraId="733A9BEF" w14:textId="77777777" w:rsidR="00A833B5" w:rsidRPr="004A2C25" w:rsidRDefault="00A833B5" w:rsidP="00A833B5">
      <w:pPr>
        <w:rPr>
          <w:rFonts w:ascii="微软雅黑" w:hAnsi="微软雅黑"/>
        </w:rPr>
      </w:pPr>
      <w:r w:rsidRPr="004A2C25">
        <w:rPr>
          <w:rFonts w:ascii="微软雅黑" w:hAnsi="微软雅黑"/>
        </w:rPr>
        <w:t xml:space="preserve">    // as the global object, which is different from the `this`</w:t>
      </w:r>
    </w:p>
    <w:p w14:paraId="2A7D2725" w14:textId="77777777" w:rsidR="00A833B5" w:rsidRPr="004A2C25" w:rsidRDefault="00A833B5" w:rsidP="00A833B5">
      <w:pPr>
        <w:rPr>
          <w:rFonts w:ascii="微软雅黑" w:hAnsi="微软雅黑"/>
        </w:rPr>
      </w:pPr>
      <w:r w:rsidRPr="004A2C25">
        <w:rPr>
          <w:rFonts w:ascii="微软雅黑" w:hAnsi="微软雅黑"/>
        </w:rPr>
        <w:t xml:space="preserve">    // defined by the </w:t>
      </w:r>
      <w:proofErr w:type="gramStart"/>
      <w:r w:rsidRPr="004A2C25">
        <w:rPr>
          <w:rFonts w:ascii="微软雅黑" w:hAnsi="微软雅黑"/>
        </w:rPr>
        <w:t>Person(</w:t>
      </w:r>
      <w:proofErr w:type="gramEnd"/>
      <w:r w:rsidRPr="004A2C25">
        <w:rPr>
          <w:rFonts w:ascii="微软雅黑" w:hAnsi="微软雅黑"/>
        </w:rPr>
        <w:t>) constructor.</w:t>
      </w:r>
    </w:p>
    <w:p w14:paraId="1E539215" w14:textId="77777777" w:rsidR="00A833B5" w:rsidRPr="004A2C25" w:rsidRDefault="00A833B5" w:rsidP="00A833B5">
      <w:pPr>
        <w:rPr>
          <w:rFonts w:ascii="微软雅黑" w:hAnsi="微软雅黑"/>
        </w:rPr>
      </w:pPr>
      <w:r w:rsidRPr="004A2C25">
        <w:rPr>
          <w:rFonts w:ascii="微软雅黑" w:hAnsi="微软雅黑"/>
        </w:rPr>
        <w:t xml:space="preserve">    this.age++;</w:t>
      </w:r>
    </w:p>
    <w:p w14:paraId="0717E8BA" w14:textId="77777777" w:rsidR="00A833B5" w:rsidRPr="004A2C25" w:rsidRDefault="00A833B5" w:rsidP="00A833B5">
      <w:pPr>
        <w:rPr>
          <w:rFonts w:ascii="微软雅黑" w:hAnsi="微软雅黑"/>
        </w:rPr>
      </w:pPr>
      <w:r w:rsidRPr="004A2C25">
        <w:rPr>
          <w:rFonts w:ascii="微软雅黑" w:hAnsi="微软雅黑"/>
        </w:rPr>
        <w:t xml:space="preserve">  }, 1000);</w:t>
      </w:r>
    </w:p>
    <w:p w14:paraId="3B47EAC8" w14:textId="77777777" w:rsidR="00A833B5" w:rsidRPr="004A2C25" w:rsidRDefault="00A833B5" w:rsidP="00A833B5">
      <w:pPr>
        <w:rPr>
          <w:rFonts w:ascii="微软雅黑" w:hAnsi="微软雅黑"/>
        </w:rPr>
      </w:pPr>
      <w:r w:rsidRPr="004A2C25">
        <w:rPr>
          <w:rFonts w:ascii="微软雅黑" w:hAnsi="微软雅黑"/>
        </w:rPr>
        <w:t>}</w:t>
      </w:r>
    </w:p>
    <w:p w14:paraId="5106D1DF" w14:textId="77777777" w:rsidR="00A833B5" w:rsidRPr="004A2C25" w:rsidRDefault="00A833B5" w:rsidP="00A833B5">
      <w:pPr>
        <w:rPr>
          <w:rFonts w:ascii="微软雅黑" w:hAnsi="微软雅黑"/>
        </w:rPr>
      </w:pPr>
    </w:p>
    <w:p w14:paraId="0DAE4257" w14:textId="77777777" w:rsidR="00A833B5" w:rsidRPr="004A2C25" w:rsidRDefault="00A833B5" w:rsidP="00A833B5">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p = new Person();</w:t>
      </w:r>
    </w:p>
    <w:p w14:paraId="7133AD6A" w14:textId="77777777" w:rsidR="00A833B5" w:rsidRPr="004A2C25" w:rsidRDefault="00A833B5" w:rsidP="00A833B5">
      <w:pPr>
        <w:rPr>
          <w:rFonts w:ascii="微软雅黑" w:hAnsi="微软雅黑"/>
        </w:rPr>
      </w:pPr>
      <w:r w:rsidRPr="004A2C25">
        <w:rPr>
          <w:rFonts w:ascii="微软雅黑" w:hAnsi="微软雅黑"/>
        </w:rPr>
        <w:t>在ECMAScript 3/5里，通过把this的值赋值给一个变量可以修复这个问题。</w:t>
      </w:r>
    </w:p>
    <w:p w14:paraId="6690A2FB"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Person() {</w:t>
      </w:r>
    </w:p>
    <w:p w14:paraId="55C9718A" w14:textId="77777777" w:rsidR="00A833B5" w:rsidRPr="004A2C25" w:rsidRDefault="00A833B5" w:rsidP="00A833B5">
      <w:pPr>
        <w:rPr>
          <w:rFonts w:ascii="微软雅黑" w:hAnsi="微软雅黑"/>
        </w:rPr>
      </w:pPr>
      <w:r w:rsidRPr="004A2C25">
        <w:rPr>
          <w:rFonts w:ascii="微软雅黑" w:hAnsi="微软雅黑"/>
        </w:rPr>
        <w:t xml:space="preserve">  var self = this; // Some choose `that` instead of `self`. </w:t>
      </w:r>
    </w:p>
    <w:p w14:paraId="2C15ACBA" w14:textId="77777777" w:rsidR="00A833B5" w:rsidRPr="004A2C25" w:rsidRDefault="00A833B5" w:rsidP="00A833B5">
      <w:pPr>
        <w:rPr>
          <w:rFonts w:ascii="微软雅黑" w:hAnsi="微软雅黑"/>
        </w:rPr>
      </w:pPr>
      <w:r w:rsidRPr="004A2C25">
        <w:rPr>
          <w:rFonts w:ascii="微软雅黑" w:hAnsi="微软雅黑"/>
        </w:rPr>
        <w:t xml:space="preserve">                   // Choose one and be consistent.</w:t>
      </w:r>
    </w:p>
    <w:p w14:paraId="56901D22" w14:textId="77777777" w:rsidR="00A833B5" w:rsidRPr="004A2C25" w:rsidRDefault="00A833B5" w:rsidP="00A833B5">
      <w:pPr>
        <w:rPr>
          <w:rFonts w:ascii="微软雅黑" w:hAnsi="微软雅黑"/>
        </w:rPr>
      </w:pPr>
      <w:r w:rsidRPr="004A2C25">
        <w:rPr>
          <w:rFonts w:ascii="微软雅黑" w:hAnsi="微软雅黑"/>
        </w:rPr>
        <w:t xml:space="preserve">  self.age = 0;</w:t>
      </w:r>
    </w:p>
    <w:p w14:paraId="71BA78B7" w14:textId="77777777" w:rsidR="00A833B5" w:rsidRPr="004A2C25" w:rsidRDefault="00A833B5" w:rsidP="00A833B5">
      <w:pPr>
        <w:rPr>
          <w:rFonts w:ascii="微软雅黑" w:hAnsi="微软雅黑"/>
        </w:rPr>
      </w:pPr>
    </w:p>
    <w:p w14:paraId="19B5FCBE" w14:textId="77777777" w:rsidR="00A833B5" w:rsidRPr="004A2C25" w:rsidRDefault="00A833B5" w:rsidP="00A833B5">
      <w:pPr>
        <w:rPr>
          <w:rFonts w:ascii="微软雅黑" w:hAnsi="微软雅黑"/>
        </w:rPr>
      </w:pPr>
      <w:r w:rsidRPr="004A2C25">
        <w:rPr>
          <w:rFonts w:ascii="微软雅黑" w:hAnsi="微软雅黑"/>
        </w:rPr>
        <w:t xml:space="preserve">  </w:t>
      </w:r>
      <w:proofErr w:type="gramStart"/>
      <w:r w:rsidRPr="004A2C25">
        <w:rPr>
          <w:rFonts w:ascii="微软雅黑" w:hAnsi="微软雅黑"/>
        </w:rPr>
        <w:t>setInterval(</w:t>
      </w:r>
      <w:proofErr w:type="gramEnd"/>
      <w:r w:rsidRPr="004A2C25">
        <w:rPr>
          <w:rFonts w:ascii="微软雅黑" w:hAnsi="微软雅黑"/>
        </w:rPr>
        <w:t>function growUp() {</w:t>
      </w:r>
    </w:p>
    <w:p w14:paraId="75ADCD07" w14:textId="77777777" w:rsidR="00A833B5" w:rsidRPr="004A2C25" w:rsidRDefault="00A833B5" w:rsidP="00A833B5">
      <w:pPr>
        <w:rPr>
          <w:rFonts w:ascii="微软雅黑" w:hAnsi="微软雅黑"/>
        </w:rPr>
      </w:pPr>
      <w:r w:rsidRPr="004A2C25">
        <w:rPr>
          <w:rFonts w:ascii="微软雅黑" w:hAnsi="微软雅黑"/>
        </w:rPr>
        <w:t xml:space="preserve">    // The callback refers to the `self` variable of which</w:t>
      </w:r>
    </w:p>
    <w:p w14:paraId="279F74BD" w14:textId="77777777" w:rsidR="00A833B5" w:rsidRPr="004A2C25" w:rsidRDefault="00A833B5" w:rsidP="00A833B5">
      <w:pPr>
        <w:rPr>
          <w:rFonts w:ascii="微软雅黑" w:hAnsi="微软雅黑"/>
        </w:rPr>
      </w:pPr>
      <w:r w:rsidRPr="004A2C25">
        <w:rPr>
          <w:rFonts w:ascii="微软雅黑" w:hAnsi="微软雅黑"/>
        </w:rPr>
        <w:t xml:space="preserve">    // the value is the expected object.</w:t>
      </w:r>
    </w:p>
    <w:p w14:paraId="2B4E3F6B" w14:textId="77777777" w:rsidR="00A833B5" w:rsidRPr="004A2C25" w:rsidRDefault="00A833B5" w:rsidP="00A833B5">
      <w:pPr>
        <w:rPr>
          <w:rFonts w:ascii="微软雅黑" w:hAnsi="微软雅黑"/>
        </w:rPr>
      </w:pPr>
      <w:r w:rsidRPr="004A2C25">
        <w:rPr>
          <w:rFonts w:ascii="微软雅黑" w:hAnsi="微软雅黑"/>
        </w:rPr>
        <w:t xml:space="preserve">    self.age++;</w:t>
      </w:r>
    </w:p>
    <w:p w14:paraId="73E3ADA8" w14:textId="77777777" w:rsidR="00A833B5" w:rsidRPr="004A2C25" w:rsidRDefault="00A833B5" w:rsidP="00A833B5">
      <w:pPr>
        <w:rPr>
          <w:rFonts w:ascii="微软雅黑" w:hAnsi="微软雅黑"/>
        </w:rPr>
      </w:pPr>
      <w:r w:rsidRPr="004A2C25">
        <w:rPr>
          <w:rFonts w:ascii="微软雅黑" w:hAnsi="微软雅黑"/>
        </w:rPr>
        <w:t xml:space="preserve">  }, 1000);</w:t>
      </w:r>
    </w:p>
    <w:p w14:paraId="0089F24F" w14:textId="77777777" w:rsidR="00A833B5" w:rsidRPr="004A2C25" w:rsidRDefault="00A833B5" w:rsidP="00A833B5">
      <w:pPr>
        <w:rPr>
          <w:rFonts w:ascii="微软雅黑" w:hAnsi="微软雅黑"/>
        </w:rPr>
      </w:pPr>
      <w:r w:rsidRPr="004A2C25">
        <w:rPr>
          <w:rFonts w:ascii="微软雅黑" w:hAnsi="微软雅黑"/>
        </w:rPr>
        <w:t>}</w:t>
      </w:r>
    </w:p>
    <w:p w14:paraId="47215FF2" w14:textId="77777777" w:rsidR="00A833B5" w:rsidRPr="004A2C25" w:rsidRDefault="00A833B5" w:rsidP="00A833B5">
      <w:pPr>
        <w:rPr>
          <w:rFonts w:ascii="微软雅黑" w:hAnsi="微软雅黑"/>
        </w:rPr>
      </w:pPr>
      <w:r w:rsidRPr="004A2C25">
        <w:rPr>
          <w:rFonts w:ascii="微软雅黑" w:hAnsi="微软雅黑"/>
        </w:rPr>
        <w:t>另外，创建一个</w:t>
      </w:r>
      <w:hyperlink r:id="rId28" w:history="1">
        <w:r w:rsidRPr="004A2C25">
          <w:rPr>
            <w:rFonts w:ascii="微软雅黑" w:hAnsi="微软雅黑"/>
          </w:rPr>
          <w:t>约束函数</w:t>
        </w:r>
      </w:hyperlink>
      <w:r w:rsidRPr="004A2C25">
        <w:rPr>
          <w:rFonts w:ascii="微软雅黑" w:hAnsi="微软雅黑"/>
        </w:rPr>
        <w:t>可以使得 this值被正确传递给 growUp() 函数。</w:t>
      </w:r>
    </w:p>
    <w:p w14:paraId="666A96F0" w14:textId="77777777" w:rsidR="00A833B5" w:rsidRPr="004A2C25" w:rsidRDefault="00A833B5" w:rsidP="00A833B5">
      <w:pPr>
        <w:rPr>
          <w:rFonts w:ascii="微软雅黑" w:hAnsi="微软雅黑"/>
        </w:rPr>
      </w:pPr>
      <w:r w:rsidRPr="004A2C25">
        <w:rPr>
          <w:rFonts w:ascii="微软雅黑" w:hAnsi="微软雅黑"/>
        </w:rPr>
        <w:t>箭头功能捕捉闭包上下文的this值，所以下面的代码工作正常。</w:t>
      </w:r>
    </w:p>
    <w:p w14:paraId="222D5A31" w14:textId="77777777" w:rsidR="00A833B5" w:rsidRPr="004A2C25" w:rsidRDefault="00A833B5" w:rsidP="00A833B5">
      <w:pPr>
        <w:rPr>
          <w:rFonts w:ascii="微软雅黑" w:hAnsi="微软雅黑"/>
        </w:rPr>
      </w:pPr>
      <w:proofErr w:type="gramStart"/>
      <w:r w:rsidRPr="004A2C25">
        <w:rPr>
          <w:rFonts w:ascii="微软雅黑" w:hAnsi="微软雅黑"/>
        </w:rPr>
        <w:t>function</w:t>
      </w:r>
      <w:proofErr w:type="gramEnd"/>
      <w:r w:rsidRPr="004A2C25">
        <w:rPr>
          <w:rFonts w:ascii="微软雅黑" w:hAnsi="微软雅黑"/>
        </w:rPr>
        <w:t xml:space="preserve"> Person(){</w:t>
      </w:r>
    </w:p>
    <w:p w14:paraId="40E9DDF2" w14:textId="77777777" w:rsidR="00A833B5" w:rsidRPr="004A2C25" w:rsidRDefault="00A833B5" w:rsidP="00A833B5">
      <w:pPr>
        <w:rPr>
          <w:rFonts w:ascii="微软雅黑" w:hAnsi="微软雅黑"/>
        </w:rPr>
      </w:pPr>
      <w:r w:rsidRPr="004A2C25">
        <w:rPr>
          <w:rFonts w:ascii="微软雅黑" w:hAnsi="微软雅黑"/>
        </w:rPr>
        <w:t xml:space="preserve">  this.age = 0;</w:t>
      </w:r>
    </w:p>
    <w:p w14:paraId="66F46614" w14:textId="77777777" w:rsidR="00A833B5" w:rsidRPr="004A2C25" w:rsidRDefault="00A833B5" w:rsidP="00A833B5">
      <w:pPr>
        <w:rPr>
          <w:rFonts w:ascii="微软雅黑" w:hAnsi="微软雅黑"/>
        </w:rPr>
      </w:pPr>
    </w:p>
    <w:p w14:paraId="48FCECF3" w14:textId="77777777" w:rsidR="00A833B5" w:rsidRPr="004A2C25" w:rsidRDefault="00A833B5" w:rsidP="00A833B5">
      <w:pPr>
        <w:rPr>
          <w:rFonts w:ascii="微软雅黑" w:hAnsi="微软雅黑"/>
        </w:rPr>
      </w:pPr>
      <w:r w:rsidRPr="004A2C25">
        <w:rPr>
          <w:rFonts w:ascii="微软雅黑" w:hAnsi="微软雅黑"/>
        </w:rPr>
        <w:t xml:space="preserve">  </w:t>
      </w:r>
      <w:proofErr w:type="gramStart"/>
      <w:r w:rsidRPr="004A2C25">
        <w:rPr>
          <w:rFonts w:ascii="微软雅黑" w:hAnsi="微软雅黑"/>
        </w:rPr>
        <w:t>setInterval(</w:t>
      </w:r>
      <w:proofErr w:type="gramEnd"/>
      <w:r w:rsidRPr="004A2C25">
        <w:rPr>
          <w:rFonts w:ascii="微软雅黑" w:hAnsi="微软雅黑"/>
        </w:rPr>
        <w:t>() =&gt; {</w:t>
      </w:r>
    </w:p>
    <w:p w14:paraId="2A1AFE65" w14:textId="77777777" w:rsidR="00A833B5" w:rsidRPr="004A2C25" w:rsidRDefault="00A833B5" w:rsidP="00A833B5">
      <w:pPr>
        <w:rPr>
          <w:rFonts w:ascii="微软雅黑" w:hAnsi="微软雅黑"/>
        </w:rPr>
      </w:pPr>
      <w:r w:rsidRPr="004A2C25">
        <w:rPr>
          <w:rFonts w:ascii="微软雅黑" w:hAnsi="微软雅黑"/>
        </w:rPr>
        <w:t xml:space="preserve">    this.age++; // |this| properly refers to the person object</w:t>
      </w:r>
    </w:p>
    <w:p w14:paraId="689E338B" w14:textId="77777777" w:rsidR="00A833B5" w:rsidRPr="004A2C25" w:rsidRDefault="00A833B5" w:rsidP="00A833B5">
      <w:pPr>
        <w:rPr>
          <w:rFonts w:ascii="微软雅黑" w:hAnsi="微软雅黑"/>
        </w:rPr>
      </w:pPr>
      <w:r w:rsidRPr="004A2C25">
        <w:rPr>
          <w:rFonts w:ascii="微软雅黑" w:hAnsi="微软雅黑"/>
        </w:rPr>
        <w:t xml:space="preserve">  }, 1000);</w:t>
      </w:r>
    </w:p>
    <w:p w14:paraId="182C46F2" w14:textId="77777777" w:rsidR="00A833B5" w:rsidRPr="004A2C25" w:rsidRDefault="00A833B5" w:rsidP="00A833B5">
      <w:pPr>
        <w:rPr>
          <w:rFonts w:ascii="微软雅黑" w:hAnsi="微软雅黑"/>
        </w:rPr>
      </w:pPr>
      <w:r w:rsidRPr="004A2C25">
        <w:rPr>
          <w:rFonts w:ascii="微软雅黑" w:hAnsi="微软雅黑"/>
        </w:rPr>
        <w:t>}</w:t>
      </w:r>
    </w:p>
    <w:p w14:paraId="75AA7785" w14:textId="77777777" w:rsidR="00A833B5" w:rsidRPr="004A2C25" w:rsidRDefault="00A833B5" w:rsidP="00A833B5">
      <w:pPr>
        <w:rPr>
          <w:rFonts w:ascii="微软雅黑" w:hAnsi="微软雅黑"/>
        </w:rPr>
      </w:pPr>
    </w:p>
    <w:p w14:paraId="27B81FB4" w14:textId="77777777" w:rsidR="00A833B5" w:rsidRPr="004A2C25" w:rsidRDefault="00A833B5" w:rsidP="00A833B5">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p = new Person();</w:t>
      </w:r>
    </w:p>
    <w:p w14:paraId="350CEEE7" w14:textId="77777777" w:rsidR="00046902" w:rsidRPr="004A2C25" w:rsidRDefault="00046902" w:rsidP="00A833B5">
      <w:pPr>
        <w:rPr>
          <w:rFonts w:ascii="微软雅黑" w:hAnsi="微软雅黑"/>
        </w:rPr>
      </w:pPr>
    </w:p>
    <w:p w14:paraId="73125834" w14:textId="77777777" w:rsidR="00046902" w:rsidRPr="004A2C25" w:rsidRDefault="00046902" w:rsidP="006143EF">
      <w:pPr>
        <w:pStyle w:val="20"/>
        <w:rPr>
          <w:rFonts w:ascii="微软雅黑" w:hAnsi="微软雅黑"/>
        </w:rPr>
      </w:pPr>
      <w:bookmarkStart w:id="96" w:name="_Toc522392373"/>
      <w:r w:rsidRPr="004A2C25">
        <w:rPr>
          <w:rFonts w:ascii="微软雅黑" w:hAnsi="微软雅黑"/>
        </w:rPr>
        <w:t>运算符</w:t>
      </w:r>
      <w:bookmarkEnd w:id="96"/>
    </w:p>
    <w:p w14:paraId="679A98CD" w14:textId="7E5B6D06" w:rsidR="00046902" w:rsidRPr="004A2C25" w:rsidRDefault="00046902" w:rsidP="006143EF">
      <w:pPr>
        <w:rPr>
          <w:rFonts w:ascii="微软雅黑" w:hAnsi="微软雅黑"/>
        </w:rPr>
      </w:pPr>
      <w:r w:rsidRPr="004A2C25">
        <w:rPr>
          <w:rFonts w:ascii="微软雅黑" w:hAnsi="微软雅黑"/>
        </w:rPr>
        <w:t>JavaScript 拥有如下类型的运算符。本节描述了运算符和运算符的优先级。</w:t>
      </w:r>
      <w:r w:rsidRPr="004A2C25">
        <w:rPr>
          <w:rFonts w:ascii="微软雅黑" w:hAnsi="微软雅黑"/>
        </w:rPr>
        <w:lastRenderedPageBreak/>
        <w:t>JavaScript 拥有二元和一元运算符， 和一个特殊的三元运算符（条件运算符）。一个二元运算符需要两个操作数，分别在运算符的前面和后面：</w:t>
      </w:r>
    </w:p>
    <w:p w14:paraId="30E4D34E" w14:textId="77777777" w:rsidR="00046902" w:rsidRPr="004A2C25" w:rsidRDefault="00046902" w:rsidP="006143EF">
      <w:pPr>
        <w:rPr>
          <w:rFonts w:ascii="微软雅黑" w:hAnsi="微软雅黑"/>
        </w:rPr>
      </w:pPr>
      <w:r w:rsidRPr="004A2C25">
        <w:rPr>
          <w:rFonts w:ascii="微软雅黑" w:hAnsi="微软雅黑"/>
        </w:rPr>
        <w:t>操作数1 运算符 操作数2</w:t>
      </w:r>
    </w:p>
    <w:p w14:paraId="558B2137" w14:textId="77777777" w:rsidR="00046902" w:rsidRPr="004A2C25" w:rsidRDefault="00046902" w:rsidP="006143EF">
      <w:pPr>
        <w:rPr>
          <w:rFonts w:ascii="微软雅黑" w:hAnsi="微软雅黑"/>
        </w:rPr>
      </w:pPr>
      <w:r w:rsidRPr="004A2C25">
        <w:rPr>
          <w:rFonts w:ascii="微软雅黑" w:hAnsi="微软雅黑"/>
        </w:rPr>
        <w:t>例如, 3+4 或 x*y。</w:t>
      </w:r>
    </w:p>
    <w:p w14:paraId="55861891" w14:textId="77777777" w:rsidR="00046902" w:rsidRPr="004A2C25" w:rsidRDefault="00046902" w:rsidP="006143EF">
      <w:pPr>
        <w:rPr>
          <w:rFonts w:ascii="微软雅黑" w:hAnsi="微软雅黑"/>
        </w:rPr>
      </w:pPr>
      <w:r w:rsidRPr="004A2C25">
        <w:rPr>
          <w:rFonts w:ascii="微软雅黑" w:hAnsi="微软雅黑"/>
        </w:rPr>
        <w:t>一个一元运算符需要一个操作数，在运算符前面或后面：</w:t>
      </w:r>
    </w:p>
    <w:p w14:paraId="1469477F" w14:textId="77777777" w:rsidR="00046902" w:rsidRPr="004A2C25" w:rsidRDefault="00046902" w:rsidP="006143EF">
      <w:pPr>
        <w:rPr>
          <w:rFonts w:ascii="微软雅黑" w:hAnsi="微软雅黑"/>
          <w:shd w:val="pct15" w:color="auto" w:fill="FFFFFF"/>
        </w:rPr>
      </w:pPr>
      <w:r w:rsidRPr="004A2C25">
        <w:rPr>
          <w:rFonts w:ascii="微软雅黑" w:hAnsi="微软雅黑"/>
          <w:shd w:val="pct15" w:color="auto" w:fill="FFFFFF"/>
        </w:rPr>
        <w:t>运算符 操作数</w:t>
      </w:r>
    </w:p>
    <w:p w14:paraId="25E89E4B" w14:textId="77777777" w:rsidR="00046902" w:rsidRPr="004A2C25" w:rsidRDefault="00046902" w:rsidP="006143EF">
      <w:pPr>
        <w:rPr>
          <w:rFonts w:ascii="微软雅黑" w:hAnsi="微软雅黑"/>
          <w:shd w:val="pct15" w:color="auto" w:fill="FFFFFF"/>
        </w:rPr>
      </w:pPr>
      <w:r w:rsidRPr="004A2C25">
        <w:rPr>
          <w:rFonts w:ascii="微软雅黑" w:hAnsi="微软雅黑"/>
          <w:shd w:val="pct15" w:color="auto" w:fill="FFFFFF"/>
        </w:rPr>
        <w:t>或</w:t>
      </w:r>
    </w:p>
    <w:p w14:paraId="680D5DD7" w14:textId="77777777" w:rsidR="00046902" w:rsidRPr="004A2C25" w:rsidRDefault="00046902" w:rsidP="006143EF">
      <w:pPr>
        <w:rPr>
          <w:rFonts w:ascii="微软雅黑" w:hAnsi="微软雅黑"/>
          <w:shd w:val="pct15" w:color="auto" w:fill="FFFFFF"/>
        </w:rPr>
      </w:pPr>
      <w:r w:rsidRPr="004A2C25">
        <w:rPr>
          <w:rFonts w:ascii="微软雅黑" w:hAnsi="微软雅黑"/>
          <w:shd w:val="pct15" w:color="auto" w:fill="FFFFFF"/>
        </w:rPr>
        <w:t>操作数 运算符</w:t>
      </w:r>
    </w:p>
    <w:p w14:paraId="63D5DC97" w14:textId="77777777" w:rsidR="00046902" w:rsidRPr="004A2C25" w:rsidRDefault="00046902" w:rsidP="006143EF">
      <w:pPr>
        <w:rPr>
          <w:rFonts w:ascii="微软雅黑" w:hAnsi="微软雅黑"/>
        </w:rPr>
      </w:pPr>
      <w:r w:rsidRPr="004A2C25">
        <w:rPr>
          <w:rFonts w:ascii="微软雅黑" w:hAnsi="微软雅黑"/>
        </w:rPr>
        <w:t>例如, x++ 或 ++x。</w:t>
      </w:r>
    </w:p>
    <w:p w14:paraId="1E7C84BE" w14:textId="1CD28FD0" w:rsidR="00046902" w:rsidRPr="004A2C25" w:rsidRDefault="00046902" w:rsidP="00046902">
      <w:pPr>
        <w:pStyle w:val="30"/>
        <w:rPr>
          <w:rFonts w:ascii="微软雅黑" w:hAnsi="微软雅黑"/>
        </w:rPr>
      </w:pPr>
      <w:bookmarkStart w:id="97" w:name="_Toc522392374"/>
      <w:r w:rsidRPr="004A2C25">
        <w:rPr>
          <w:rFonts w:ascii="微软雅黑" w:hAnsi="微软雅黑"/>
        </w:rPr>
        <w:t>赋值运算符</w:t>
      </w:r>
      <w:bookmarkEnd w:id="97"/>
    </w:p>
    <w:p w14:paraId="29FD387A" w14:textId="77777777" w:rsidR="00046902" w:rsidRPr="004A2C25" w:rsidRDefault="00046902" w:rsidP="006143EF">
      <w:pPr>
        <w:rPr>
          <w:rFonts w:ascii="微软雅黑" w:hAnsi="微软雅黑"/>
        </w:rPr>
      </w:pPr>
      <w:r w:rsidRPr="004A2C25">
        <w:rPr>
          <w:rFonts w:ascii="微软雅黑" w:hAnsi="微软雅黑"/>
        </w:rPr>
        <w:t>一个 </w:t>
      </w:r>
      <w:hyperlink r:id="rId29" w:history="1">
        <w:r w:rsidRPr="004A2C25">
          <w:rPr>
            <w:rFonts w:ascii="微软雅黑" w:hAnsi="微软雅黑"/>
          </w:rPr>
          <w:t>赋值运算符(assignment operator)</w:t>
        </w:r>
      </w:hyperlink>
      <w:r w:rsidRPr="004A2C25">
        <w:rPr>
          <w:rFonts w:ascii="微软雅黑" w:hAnsi="微软雅黑"/>
        </w:rPr>
        <w:t> 将它右边操作数的值赋给它左边的操作数。最简单的赋值运算符是等于（=），它将右边的操作数值赋给左边的操作数。那么 x = y 就是将 y 的值赋给 x。</w:t>
      </w:r>
    </w:p>
    <w:p w14:paraId="726C76C9" w14:textId="77777777" w:rsidR="00046902" w:rsidRPr="004A2C25" w:rsidRDefault="00046902" w:rsidP="006143EF">
      <w:pPr>
        <w:rPr>
          <w:rFonts w:ascii="微软雅黑" w:hAnsi="微软雅黑"/>
        </w:rPr>
      </w:pPr>
      <w:r w:rsidRPr="004A2C25">
        <w:rPr>
          <w:rFonts w:ascii="微软雅黑" w:hAnsi="微软雅黑"/>
        </w:rPr>
        <w:t>还有一些复合赋值操作符，它们是下表列出的这些操作的缩写：</w:t>
      </w:r>
    </w:p>
    <w:tbl>
      <w:tblPr>
        <w:tblW w:w="850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5396"/>
        <w:gridCol w:w="1599"/>
        <w:gridCol w:w="1510"/>
      </w:tblGrid>
      <w:tr w:rsidR="00046902" w:rsidRPr="004A2C25" w14:paraId="52671F0F" w14:textId="77777777" w:rsidTr="0040507B">
        <w:trPr>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14:paraId="4615EE63" w14:textId="77777777" w:rsidR="00046902" w:rsidRPr="004A2C25" w:rsidRDefault="00046902">
            <w:pPr>
              <w:rPr>
                <w:rFonts w:ascii="微软雅黑" w:hAnsi="微软雅黑"/>
              </w:rPr>
            </w:pPr>
            <w:r w:rsidRPr="004A2C25">
              <w:rPr>
                <w:rFonts w:ascii="微软雅黑" w:hAnsi="微软雅黑"/>
              </w:rPr>
              <w:t>复合赋值运算符</w:t>
            </w:r>
          </w:p>
        </w:tc>
      </w:tr>
      <w:tr w:rsidR="00046902" w:rsidRPr="004A2C25" w14:paraId="02F456AC" w14:textId="77777777" w:rsidTr="0040507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91F6D25" w14:textId="77777777" w:rsidR="00046902" w:rsidRPr="004A2C25" w:rsidRDefault="00046902">
            <w:pPr>
              <w:rPr>
                <w:rFonts w:ascii="微软雅黑" w:hAnsi="微软雅黑"/>
              </w:rPr>
            </w:pPr>
            <w:r w:rsidRPr="004A2C25">
              <w:rPr>
                <w:rFonts w:ascii="微软雅黑" w:hAnsi="微软雅黑"/>
              </w:rPr>
              <w:t>名字</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5AB1775" w14:textId="77777777" w:rsidR="00046902" w:rsidRPr="004A2C25" w:rsidRDefault="00046902">
            <w:pPr>
              <w:rPr>
                <w:rFonts w:ascii="微软雅黑" w:hAnsi="微软雅黑"/>
              </w:rPr>
            </w:pPr>
            <w:r w:rsidRPr="004A2C25">
              <w:rPr>
                <w:rFonts w:ascii="微软雅黑" w:hAnsi="微软雅黑"/>
              </w:rPr>
              <w:t>简写的操作符</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FAFB660" w14:textId="77777777" w:rsidR="00046902" w:rsidRPr="004A2C25" w:rsidRDefault="00046902">
            <w:pPr>
              <w:rPr>
                <w:rFonts w:ascii="微软雅黑" w:hAnsi="微软雅黑"/>
              </w:rPr>
            </w:pPr>
            <w:r w:rsidRPr="004A2C25">
              <w:rPr>
                <w:rFonts w:ascii="微软雅黑" w:hAnsi="微软雅黑"/>
              </w:rPr>
              <w:t>含义</w:t>
            </w:r>
          </w:p>
        </w:tc>
      </w:tr>
      <w:tr w:rsidR="00046902" w:rsidRPr="004A2C25" w14:paraId="5237097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ADB722" w14:textId="77777777" w:rsidR="00046902" w:rsidRPr="004A2C25" w:rsidRDefault="00C8044D">
            <w:pPr>
              <w:rPr>
                <w:rFonts w:ascii="微软雅黑" w:hAnsi="微软雅黑"/>
              </w:rPr>
            </w:pPr>
            <w:hyperlink r:id="rId30" w:anchor="Assignment" w:history="1">
              <w:r w:rsidR="00046902" w:rsidRPr="004A2C25">
                <w:rPr>
                  <w:rFonts w:ascii="微软雅黑" w:hAnsi="微软雅黑"/>
                </w:rPr>
                <w:t>赋值(Assignment)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578B78"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8E253A" w14:textId="77777777" w:rsidR="00046902" w:rsidRPr="004A2C25" w:rsidRDefault="00046902">
            <w:pPr>
              <w:rPr>
                <w:rFonts w:ascii="微软雅黑" w:hAnsi="微软雅黑"/>
              </w:rPr>
            </w:pPr>
            <w:r w:rsidRPr="004A2C25">
              <w:rPr>
                <w:rFonts w:ascii="微软雅黑" w:hAnsi="微软雅黑"/>
              </w:rPr>
              <w:t>x = y</w:t>
            </w:r>
          </w:p>
        </w:tc>
      </w:tr>
      <w:tr w:rsidR="00046902" w:rsidRPr="004A2C25" w14:paraId="57EAFCC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7333E9" w14:textId="77777777" w:rsidR="00046902" w:rsidRPr="004A2C25" w:rsidRDefault="00C8044D">
            <w:pPr>
              <w:rPr>
                <w:rFonts w:ascii="微软雅黑" w:hAnsi="微软雅黑"/>
              </w:rPr>
            </w:pPr>
            <w:hyperlink r:id="rId31" w:anchor="Addition_assignment" w:history="1">
              <w:r w:rsidR="00046902" w:rsidRPr="004A2C25">
                <w:rPr>
                  <w:rFonts w:ascii="微软雅黑" w:hAnsi="微软雅黑"/>
                </w:rPr>
                <w:t>加法赋值(Addition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9B3A06"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0DE3DA"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127EFA9C"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CF075A5" w14:textId="77777777" w:rsidR="00046902" w:rsidRPr="004A2C25" w:rsidRDefault="00C8044D">
            <w:pPr>
              <w:rPr>
                <w:rFonts w:ascii="微软雅黑" w:hAnsi="微软雅黑"/>
              </w:rPr>
            </w:pPr>
            <w:hyperlink r:id="rId32" w:anchor="Subtraction_assignment" w:history="1">
              <w:r w:rsidR="00046902" w:rsidRPr="004A2C25">
                <w:rPr>
                  <w:rFonts w:ascii="微软雅黑" w:hAnsi="微软雅黑"/>
                </w:rPr>
                <w:t>减法赋值(Subtraction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DE37D8"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1151E0"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763BBB5F"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60EC71" w14:textId="77777777" w:rsidR="00046902" w:rsidRPr="004A2C25" w:rsidRDefault="00C8044D">
            <w:pPr>
              <w:rPr>
                <w:rFonts w:ascii="微软雅黑" w:hAnsi="微软雅黑"/>
              </w:rPr>
            </w:pPr>
            <w:hyperlink r:id="rId33" w:anchor="Multiplication_assignment" w:history="1">
              <w:r w:rsidR="00046902" w:rsidRPr="004A2C25">
                <w:rPr>
                  <w:rFonts w:ascii="微软雅黑" w:hAnsi="微软雅黑"/>
                </w:rPr>
                <w:t>乘法赋值(Multiplication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D5B869E"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B480D86"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1D56CFE7"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C9028B7" w14:textId="77777777" w:rsidR="00046902" w:rsidRPr="004A2C25" w:rsidRDefault="00C8044D">
            <w:pPr>
              <w:rPr>
                <w:rFonts w:ascii="微软雅黑" w:hAnsi="微软雅黑"/>
              </w:rPr>
            </w:pPr>
            <w:hyperlink r:id="rId34" w:anchor="Division_assignment" w:history="1">
              <w:r w:rsidR="00046902" w:rsidRPr="004A2C25">
                <w:rPr>
                  <w:rFonts w:ascii="微软雅黑" w:hAnsi="微软雅黑"/>
                </w:rPr>
                <w:t>除法赋值(Division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176E266"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D84EE0"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7CB6621F"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729362" w14:textId="77777777" w:rsidR="00046902" w:rsidRPr="004A2C25" w:rsidRDefault="00C8044D">
            <w:pPr>
              <w:rPr>
                <w:rFonts w:ascii="微软雅黑" w:hAnsi="微软雅黑"/>
              </w:rPr>
            </w:pPr>
            <w:hyperlink r:id="rId35" w:anchor="Remainder_assignment" w:history="1">
              <w:r w:rsidR="00046902" w:rsidRPr="004A2C25">
                <w:rPr>
                  <w:rFonts w:ascii="微软雅黑" w:hAnsi="微软雅黑"/>
                </w:rPr>
                <w:t>求余赋值(Remainder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48CCE80"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DACB4E"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4A389713"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BDF49F3" w14:textId="77777777" w:rsidR="00046902" w:rsidRPr="004A2C25" w:rsidRDefault="00C8044D">
            <w:pPr>
              <w:rPr>
                <w:rFonts w:ascii="微软雅黑" w:hAnsi="微软雅黑"/>
              </w:rPr>
            </w:pPr>
            <w:hyperlink r:id="rId36" w:anchor="Exponentiation_assignment" w:history="1">
              <w:r w:rsidR="00046902" w:rsidRPr="004A2C25">
                <w:rPr>
                  <w:rFonts w:ascii="微软雅黑" w:hAnsi="微软雅黑"/>
                </w:rPr>
                <w:t>求幂赋值(Exponentiation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24F7DF"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54604F2"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0263AF8B"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08819A" w14:textId="77777777" w:rsidR="00046902" w:rsidRPr="004A2C25" w:rsidRDefault="00C8044D">
            <w:pPr>
              <w:rPr>
                <w:rFonts w:ascii="微软雅黑" w:hAnsi="微软雅黑"/>
              </w:rPr>
            </w:pPr>
            <w:hyperlink r:id="rId37" w:anchor="Left_shift_assignment" w:history="1">
              <w:r w:rsidR="00046902" w:rsidRPr="004A2C25">
                <w:rPr>
                  <w:rFonts w:ascii="微软雅黑" w:hAnsi="微软雅黑"/>
                </w:rPr>
                <w:t>左移位赋值(Left shift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960D8A5" w14:textId="77777777" w:rsidR="00046902" w:rsidRPr="004A2C25" w:rsidRDefault="00046902">
            <w:pPr>
              <w:rPr>
                <w:rFonts w:ascii="微软雅黑" w:hAnsi="微软雅黑"/>
              </w:rPr>
            </w:pPr>
            <w:r w:rsidRPr="004A2C25">
              <w:rPr>
                <w:rFonts w:ascii="微软雅黑" w:hAnsi="微软雅黑"/>
              </w:rPr>
              <w:t>x &lt;&lt;=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3641AC5" w14:textId="77777777" w:rsidR="00046902" w:rsidRPr="004A2C25" w:rsidRDefault="00046902">
            <w:pPr>
              <w:rPr>
                <w:rFonts w:ascii="微软雅黑" w:hAnsi="微软雅黑"/>
              </w:rPr>
            </w:pPr>
            <w:r w:rsidRPr="004A2C25">
              <w:rPr>
                <w:rFonts w:ascii="微软雅黑" w:hAnsi="微软雅黑"/>
              </w:rPr>
              <w:t>x = x &lt;&lt; y</w:t>
            </w:r>
          </w:p>
        </w:tc>
      </w:tr>
      <w:tr w:rsidR="00046902" w:rsidRPr="004A2C25" w14:paraId="2D895231"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5520EE9" w14:textId="77777777" w:rsidR="00046902" w:rsidRPr="004A2C25" w:rsidRDefault="00C8044D">
            <w:pPr>
              <w:rPr>
                <w:rFonts w:ascii="微软雅黑" w:hAnsi="微软雅黑"/>
              </w:rPr>
            </w:pPr>
            <w:hyperlink r:id="rId38" w:anchor="Right_shift_assignment" w:history="1">
              <w:r w:rsidR="00046902" w:rsidRPr="004A2C25">
                <w:rPr>
                  <w:rFonts w:ascii="微软雅黑" w:hAnsi="微软雅黑"/>
                </w:rPr>
                <w:t>右移位赋值(Right shift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12C8F3" w14:textId="77777777" w:rsidR="00046902" w:rsidRPr="004A2C25" w:rsidRDefault="00046902">
            <w:pPr>
              <w:rPr>
                <w:rFonts w:ascii="微软雅黑" w:hAnsi="微软雅黑"/>
              </w:rPr>
            </w:pPr>
            <w:r w:rsidRPr="004A2C25">
              <w:rPr>
                <w:rFonts w:ascii="微软雅黑" w:hAnsi="微软雅黑"/>
              </w:rPr>
              <w:t>x &gt;&gt;=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3B40DFD" w14:textId="77777777" w:rsidR="00046902" w:rsidRPr="004A2C25" w:rsidRDefault="00046902">
            <w:pPr>
              <w:rPr>
                <w:rFonts w:ascii="微软雅黑" w:hAnsi="微软雅黑"/>
              </w:rPr>
            </w:pPr>
            <w:r w:rsidRPr="004A2C25">
              <w:rPr>
                <w:rFonts w:ascii="微软雅黑" w:hAnsi="微软雅黑"/>
              </w:rPr>
              <w:t>x = x &gt;&gt; y</w:t>
            </w:r>
          </w:p>
        </w:tc>
      </w:tr>
      <w:tr w:rsidR="00046902" w:rsidRPr="004A2C25" w14:paraId="61E68DDB"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22ECE2" w14:textId="77777777" w:rsidR="00046902" w:rsidRPr="004A2C25" w:rsidRDefault="00C8044D">
            <w:pPr>
              <w:rPr>
                <w:rFonts w:ascii="微软雅黑" w:hAnsi="微软雅黑"/>
              </w:rPr>
            </w:pPr>
            <w:hyperlink r:id="rId39" w:anchor="Unsigned_right_shift_assignment" w:history="1">
              <w:r w:rsidR="00046902" w:rsidRPr="004A2C25">
                <w:rPr>
                  <w:rFonts w:ascii="微软雅黑" w:hAnsi="微软雅黑"/>
                </w:rPr>
                <w:t>无符号右移位赋值(Unsigned right shift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E64DBA" w14:textId="77777777" w:rsidR="00046902" w:rsidRPr="004A2C25" w:rsidRDefault="00046902">
            <w:pPr>
              <w:rPr>
                <w:rFonts w:ascii="微软雅黑" w:hAnsi="微软雅黑"/>
              </w:rPr>
            </w:pPr>
            <w:r w:rsidRPr="004A2C25">
              <w:rPr>
                <w:rFonts w:ascii="微软雅黑" w:hAnsi="微软雅黑"/>
              </w:rPr>
              <w:t>x &gt;&gt;&gt;=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40B82E" w14:textId="77777777" w:rsidR="00046902" w:rsidRPr="004A2C25" w:rsidRDefault="00046902">
            <w:pPr>
              <w:rPr>
                <w:rFonts w:ascii="微软雅黑" w:hAnsi="微软雅黑"/>
              </w:rPr>
            </w:pPr>
            <w:r w:rsidRPr="004A2C25">
              <w:rPr>
                <w:rFonts w:ascii="微软雅黑" w:hAnsi="微软雅黑"/>
              </w:rPr>
              <w:t>x = x &gt;&gt;&gt; y</w:t>
            </w:r>
          </w:p>
        </w:tc>
      </w:tr>
      <w:tr w:rsidR="00046902" w:rsidRPr="004A2C25" w14:paraId="23665C02"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DCFFE5" w14:textId="77777777" w:rsidR="00046902" w:rsidRPr="004A2C25" w:rsidRDefault="00C8044D">
            <w:pPr>
              <w:rPr>
                <w:rFonts w:ascii="微软雅黑" w:hAnsi="微软雅黑"/>
              </w:rPr>
            </w:pPr>
            <w:hyperlink r:id="rId40" w:anchor="Bitwise_AND_assignment" w:history="1">
              <w:r w:rsidR="00046902" w:rsidRPr="004A2C25">
                <w:rPr>
                  <w:rFonts w:ascii="微软雅黑" w:hAnsi="微软雅黑"/>
                </w:rPr>
                <w:t>按位与赋值(Bitwise AND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51DF44" w14:textId="77777777" w:rsidR="00046902" w:rsidRPr="004A2C25" w:rsidRDefault="00046902">
            <w:pPr>
              <w:rPr>
                <w:rFonts w:ascii="微软雅黑" w:hAnsi="微软雅黑"/>
              </w:rPr>
            </w:pPr>
            <w:r w:rsidRPr="004A2C25">
              <w:rPr>
                <w:rFonts w:ascii="微软雅黑" w:hAnsi="微软雅黑"/>
              </w:rPr>
              <w:t>x &amp;=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8EEFCD6" w14:textId="77777777" w:rsidR="00046902" w:rsidRPr="004A2C25" w:rsidRDefault="00046902">
            <w:pPr>
              <w:rPr>
                <w:rFonts w:ascii="微软雅黑" w:hAnsi="微软雅黑"/>
              </w:rPr>
            </w:pPr>
            <w:r w:rsidRPr="004A2C25">
              <w:rPr>
                <w:rFonts w:ascii="微软雅黑" w:hAnsi="微软雅黑"/>
              </w:rPr>
              <w:t>x = x &amp; y</w:t>
            </w:r>
          </w:p>
        </w:tc>
      </w:tr>
      <w:tr w:rsidR="00046902" w:rsidRPr="004A2C25" w14:paraId="6F034A8D"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8E49065" w14:textId="77777777" w:rsidR="00046902" w:rsidRPr="004A2C25" w:rsidRDefault="00C8044D">
            <w:pPr>
              <w:rPr>
                <w:rFonts w:ascii="微软雅黑" w:hAnsi="微软雅黑"/>
              </w:rPr>
            </w:pPr>
            <w:hyperlink r:id="rId41" w:anchor="Bitwise_XOR_assignment" w:history="1">
              <w:r w:rsidR="00046902" w:rsidRPr="004A2C25">
                <w:rPr>
                  <w:rFonts w:ascii="微软雅黑" w:hAnsi="微软雅黑"/>
                </w:rPr>
                <w:t>按位异或赋值(Bitwise XOR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843A19"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2B5AEE4" w14:textId="77777777" w:rsidR="00046902" w:rsidRPr="004A2C25" w:rsidRDefault="00046902">
            <w:pPr>
              <w:rPr>
                <w:rFonts w:ascii="微软雅黑" w:hAnsi="微软雅黑"/>
              </w:rPr>
            </w:pPr>
            <w:r w:rsidRPr="004A2C25">
              <w:rPr>
                <w:rFonts w:ascii="微软雅黑" w:hAnsi="微软雅黑"/>
              </w:rPr>
              <w:t>x = x ^ y</w:t>
            </w:r>
          </w:p>
        </w:tc>
      </w:tr>
      <w:tr w:rsidR="00046902" w:rsidRPr="004A2C25" w14:paraId="1B340F2F"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C4FE860" w14:textId="77777777" w:rsidR="00046902" w:rsidRPr="004A2C25" w:rsidRDefault="00C8044D">
            <w:pPr>
              <w:rPr>
                <w:rFonts w:ascii="微软雅黑" w:hAnsi="微软雅黑"/>
              </w:rPr>
            </w:pPr>
            <w:hyperlink r:id="rId42" w:anchor="Bitwise_OR_assignment" w:history="1">
              <w:r w:rsidR="00046902" w:rsidRPr="004A2C25">
                <w:rPr>
                  <w:rFonts w:ascii="微软雅黑" w:hAnsi="微软雅黑"/>
                </w:rPr>
                <w:t>按位或赋值(Bitwise OR assignment)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0928D1B" w14:textId="77777777" w:rsidR="00046902" w:rsidRPr="004A2C25" w:rsidRDefault="00046902">
            <w:pPr>
              <w:rPr>
                <w:rFonts w:ascii="微软雅黑" w:hAnsi="微软雅黑"/>
              </w:rPr>
            </w:pPr>
            <w:r w:rsidRPr="004A2C25">
              <w:rPr>
                <w:rFonts w:ascii="微软雅黑" w:hAnsi="微软雅黑"/>
              </w:rPr>
              <w:t>x |= 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13C23BF" w14:textId="77777777" w:rsidR="00046902" w:rsidRPr="004A2C25" w:rsidRDefault="00046902">
            <w:pPr>
              <w:rPr>
                <w:rFonts w:ascii="微软雅黑" w:hAnsi="微软雅黑"/>
              </w:rPr>
            </w:pPr>
            <w:r w:rsidRPr="004A2C25">
              <w:rPr>
                <w:rFonts w:ascii="微软雅黑" w:hAnsi="微软雅黑"/>
              </w:rPr>
              <w:t>x = x | y</w:t>
            </w:r>
          </w:p>
        </w:tc>
      </w:tr>
    </w:tbl>
    <w:p w14:paraId="37374BC7" w14:textId="77777777" w:rsidR="00046902" w:rsidRPr="004A2C25" w:rsidRDefault="00046902" w:rsidP="006143EF">
      <w:pPr>
        <w:rPr>
          <w:rFonts w:ascii="微软雅黑" w:hAnsi="微软雅黑"/>
        </w:rPr>
      </w:pPr>
      <w:r w:rsidRPr="004A2C25">
        <w:rPr>
          <w:rFonts w:ascii="微软雅黑" w:hAnsi="微软雅黑"/>
        </w:rPr>
        <w:t>解构</w:t>
      </w:r>
    </w:p>
    <w:p w14:paraId="5F62D2A1" w14:textId="77777777" w:rsidR="00046902" w:rsidRPr="004A2C25" w:rsidRDefault="00046902" w:rsidP="006143EF">
      <w:pPr>
        <w:rPr>
          <w:rFonts w:ascii="微软雅黑" w:hAnsi="微软雅黑"/>
        </w:rPr>
      </w:pPr>
      <w:r w:rsidRPr="004A2C25">
        <w:rPr>
          <w:rFonts w:ascii="微软雅黑" w:hAnsi="微软雅黑"/>
        </w:rPr>
        <w:t>对于更复杂的赋值，</w:t>
      </w:r>
      <w:hyperlink r:id="rId43" w:history="1">
        <w:r w:rsidRPr="004A2C25">
          <w:rPr>
            <w:rFonts w:ascii="微软雅黑" w:hAnsi="微软雅黑"/>
          </w:rPr>
          <w:t>解构赋值</w:t>
        </w:r>
      </w:hyperlink>
      <w:r w:rsidRPr="004A2C25">
        <w:rPr>
          <w:rFonts w:ascii="微软雅黑" w:hAnsi="微软雅黑"/>
        </w:rPr>
        <w:t>语法是一个能从数组或对象对应的数组结构或对象字面量里提取数据的 Javascript 表达式。</w:t>
      </w:r>
    </w:p>
    <w:p w14:paraId="6D37534F" w14:textId="77777777" w:rsidR="00046902" w:rsidRPr="004A2C25" w:rsidRDefault="00046902" w:rsidP="006143EF">
      <w:pPr>
        <w:rPr>
          <w:rFonts w:ascii="微软雅黑" w:hAnsi="微软雅黑"/>
        </w:rPr>
      </w:pPr>
      <w:r w:rsidRPr="004A2C25">
        <w:rPr>
          <w:rFonts w:ascii="微软雅黑" w:hAnsi="微软雅黑"/>
        </w:rPr>
        <w:t>var foo = ["one", "two", "three"];</w:t>
      </w:r>
    </w:p>
    <w:p w14:paraId="7E840252" w14:textId="77777777" w:rsidR="00046902" w:rsidRPr="004A2C25" w:rsidRDefault="00046902" w:rsidP="006143EF">
      <w:pPr>
        <w:rPr>
          <w:rFonts w:ascii="微软雅黑" w:hAnsi="微软雅黑"/>
        </w:rPr>
      </w:pPr>
    </w:p>
    <w:p w14:paraId="2959F11C" w14:textId="77777777" w:rsidR="00046902" w:rsidRPr="004A2C25" w:rsidRDefault="00046902" w:rsidP="006143EF">
      <w:pPr>
        <w:rPr>
          <w:rFonts w:ascii="微软雅黑" w:hAnsi="微软雅黑"/>
        </w:rPr>
      </w:pPr>
      <w:r w:rsidRPr="004A2C25">
        <w:rPr>
          <w:rFonts w:ascii="微软雅黑" w:hAnsi="微软雅黑"/>
        </w:rPr>
        <w:t>// 不使用解构</w:t>
      </w:r>
    </w:p>
    <w:p w14:paraId="7A83999B"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one   = foo[0];</w:t>
      </w:r>
    </w:p>
    <w:p w14:paraId="25A8D8BB"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two   = foo[1];</w:t>
      </w:r>
    </w:p>
    <w:p w14:paraId="598F3681"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three = foo[2];</w:t>
      </w:r>
    </w:p>
    <w:p w14:paraId="662AD205" w14:textId="77777777" w:rsidR="00046902" w:rsidRPr="004A2C25" w:rsidRDefault="00046902" w:rsidP="006143EF">
      <w:pPr>
        <w:rPr>
          <w:rFonts w:ascii="微软雅黑" w:hAnsi="微软雅黑"/>
        </w:rPr>
      </w:pPr>
    </w:p>
    <w:p w14:paraId="13C7FDE2" w14:textId="77777777" w:rsidR="00046902" w:rsidRPr="004A2C25" w:rsidRDefault="00046902" w:rsidP="006143EF">
      <w:pPr>
        <w:rPr>
          <w:rFonts w:ascii="微软雅黑" w:hAnsi="微软雅黑"/>
        </w:rPr>
      </w:pPr>
      <w:r w:rsidRPr="004A2C25">
        <w:rPr>
          <w:rFonts w:ascii="微软雅黑" w:hAnsi="微软雅黑"/>
        </w:rPr>
        <w:t>// 使用解构</w:t>
      </w:r>
    </w:p>
    <w:p w14:paraId="7A638870" w14:textId="77777777" w:rsidR="00046902" w:rsidRPr="004A2C25" w:rsidRDefault="00046902" w:rsidP="006143EF">
      <w:pPr>
        <w:rPr>
          <w:rFonts w:ascii="微软雅黑" w:hAnsi="微软雅黑"/>
        </w:rPr>
      </w:pPr>
      <w:r w:rsidRPr="004A2C25">
        <w:rPr>
          <w:rFonts w:ascii="微软雅黑" w:hAnsi="微软雅黑"/>
        </w:rPr>
        <w:t>var [one, two, three] = foo;</w:t>
      </w:r>
    </w:p>
    <w:p w14:paraId="57761983" w14:textId="2477A3C5" w:rsidR="00046902" w:rsidRPr="004A2C25" w:rsidRDefault="00046902" w:rsidP="00046902">
      <w:pPr>
        <w:pStyle w:val="30"/>
        <w:rPr>
          <w:rFonts w:ascii="微软雅黑" w:hAnsi="微软雅黑"/>
        </w:rPr>
      </w:pPr>
      <w:bookmarkStart w:id="98" w:name="_Toc522392375"/>
      <w:r w:rsidRPr="004A2C25">
        <w:rPr>
          <w:rFonts w:ascii="微软雅黑" w:hAnsi="微软雅黑"/>
        </w:rPr>
        <w:t>比较运算符</w:t>
      </w:r>
      <w:bookmarkEnd w:id="98"/>
    </w:p>
    <w:p w14:paraId="68BD94EC" w14:textId="77777777" w:rsidR="00046902" w:rsidRPr="004A2C25" w:rsidRDefault="00C8044D" w:rsidP="006143EF">
      <w:pPr>
        <w:rPr>
          <w:rFonts w:ascii="微软雅黑" w:hAnsi="微软雅黑"/>
        </w:rPr>
      </w:pPr>
      <w:hyperlink r:id="rId44" w:history="1">
        <w:r w:rsidR="00046902" w:rsidRPr="004A2C25">
          <w:rPr>
            <w:rFonts w:ascii="微软雅黑" w:hAnsi="微软雅黑"/>
          </w:rPr>
          <w:t>比较运算符</w:t>
        </w:r>
      </w:hyperlink>
      <w:r w:rsidR="00046902" w:rsidRPr="004A2C25">
        <w:rPr>
          <w:rFonts w:ascii="微软雅黑" w:hAnsi="微软雅黑"/>
        </w:rPr>
        <w:t>比较它的操作数并返回一个基于表达式是否为真的逻辑值。操作数可以是数字，字符串，逻辑，对象值。字符串比较是基于标准的字典顺序，使用Unicode值。在多数情况下，如果两个操作数不是相同的类型， JavaScript 会尝试转换它们为恰当的类型来比较。这种行为通常发生在数字作为操作数的比较。类型转换的例外是使用 === 和 !== 操作符，它们会执行严格的相等和不相等比较。这些运算符不会在检查相等之前转换操作数的类型。下面的表格描述了该示例代码中的各比较运算符</w:t>
      </w:r>
    </w:p>
    <w:p w14:paraId="4C0715DF" w14:textId="77777777" w:rsidR="00046902" w:rsidRPr="004A2C25" w:rsidRDefault="00046902" w:rsidP="006143EF">
      <w:pPr>
        <w:rPr>
          <w:rFonts w:ascii="微软雅黑" w:hAnsi="微软雅黑"/>
        </w:rPr>
      </w:pPr>
      <w:r w:rsidRPr="004A2C25">
        <w:rPr>
          <w:rFonts w:ascii="微软雅黑" w:hAnsi="微软雅黑"/>
        </w:rPr>
        <w:t>var var1 = 3;</w:t>
      </w:r>
    </w:p>
    <w:p w14:paraId="46DEFAAE" w14:textId="77777777" w:rsidR="00046902" w:rsidRPr="004A2C25" w:rsidRDefault="00046902" w:rsidP="006143EF">
      <w:pPr>
        <w:rPr>
          <w:rFonts w:ascii="微软雅黑" w:hAnsi="微软雅黑"/>
        </w:rPr>
      </w:pPr>
      <w:r w:rsidRPr="004A2C25">
        <w:rPr>
          <w:rFonts w:ascii="微软雅黑" w:hAnsi="微软雅黑"/>
        </w:rPr>
        <w:t>var var2 = 4;</w:t>
      </w:r>
    </w:p>
    <w:tbl>
      <w:tblPr>
        <w:tblW w:w="850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377"/>
        <w:gridCol w:w="4683"/>
        <w:gridCol w:w="1445"/>
      </w:tblGrid>
      <w:tr w:rsidR="00046902" w:rsidRPr="004A2C25" w14:paraId="0AA5F4A5" w14:textId="77777777" w:rsidTr="0040507B">
        <w:trPr>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14:paraId="7343C9E9" w14:textId="77777777" w:rsidR="00046902" w:rsidRPr="004A2C25" w:rsidRDefault="00046902">
            <w:pPr>
              <w:rPr>
                <w:rFonts w:ascii="微软雅黑" w:hAnsi="微软雅黑"/>
              </w:rPr>
            </w:pPr>
            <w:r w:rsidRPr="004A2C25">
              <w:rPr>
                <w:rFonts w:ascii="微软雅黑" w:hAnsi="微软雅黑"/>
              </w:rPr>
              <w:lastRenderedPageBreak/>
              <w:t>比较运算符</w:t>
            </w:r>
          </w:p>
        </w:tc>
      </w:tr>
      <w:tr w:rsidR="00046902" w:rsidRPr="004A2C25" w14:paraId="006F95C1" w14:textId="77777777" w:rsidTr="0040507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BA7214E" w14:textId="77777777" w:rsidR="00046902" w:rsidRPr="004A2C25" w:rsidRDefault="00046902">
            <w:pPr>
              <w:rPr>
                <w:rFonts w:ascii="微软雅黑" w:hAnsi="微软雅黑"/>
              </w:rPr>
            </w:pPr>
            <w:r w:rsidRPr="004A2C25">
              <w:rPr>
                <w:rFonts w:ascii="微软雅黑" w:hAnsi="微软雅黑"/>
              </w:rPr>
              <w:t>运算符</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5B56C1F" w14:textId="77777777" w:rsidR="00046902" w:rsidRPr="004A2C25" w:rsidRDefault="00046902">
            <w:pPr>
              <w:rPr>
                <w:rFonts w:ascii="微软雅黑" w:hAnsi="微软雅黑"/>
              </w:rPr>
            </w:pPr>
            <w:r w:rsidRPr="004A2C25">
              <w:rPr>
                <w:rFonts w:ascii="微软雅黑" w:hAnsi="微软雅黑"/>
              </w:rPr>
              <w:t>描述</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C01E9B5" w14:textId="77777777" w:rsidR="00046902" w:rsidRPr="004A2C25" w:rsidRDefault="00046902">
            <w:pPr>
              <w:rPr>
                <w:rFonts w:ascii="微软雅黑" w:hAnsi="微软雅黑"/>
              </w:rPr>
            </w:pPr>
            <w:r w:rsidRPr="004A2C25">
              <w:rPr>
                <w:rFonts w:ascii="微软雅黑" w:hAnsi="微软雅黑"/>
              </w:rPr>
              <w:t>返回true的示例</w:t>
            </w:r>
          </w:p>
        </w:tc>
      </w:tr>
      <w:tr w:rsidR="00046902" w:rsidRPr="004A2C25" w14:paraId="299861E3"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3D0CE26" w14:textId="77777777" w:rsidR="00046902" w:rsidRPr="004A2C25" w:rsidRDefault="00C8044D">
            <w:pPr>
              <w:rPr>
                <w:rFonts w:ascii="微软雅黑" w:hAnsi="微软雅黑"/>
              </w:rPr>
            </w:pPr>
            <w:hyperlink r:id="rId45" w:anchor="Equality" w:history="1">
              <w:r w:rsidR="00046902" w:rsidRPr="004A2C25">
                <w:rPr>
                  <w:rFonts w:ascii="微软雅黑" w:hAnsi="微软雅黑"/>
                </w:rPr>
                <w:t>等于 Equal</w:t>
              </w:r>
            </w:hyperlink>
            <w:r w:rsidR="00046902" w:rsidRPr="004A2C25">
              <w:rPr>
                <w:rFonts w:ascii="微软雅黑" w:hAnsi="微软雅黑"/>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C817B20" w14:textId="77777777" w:rsidR="00046902" w:rsidRPr="004A2C25" w:rsidRDefault="00046902" w:rsidP="006143EF">
            <w:pPr>
              <w:rPr>
                <w:rFonts w:ascii="微软雅黑" w:hAnsi="微软雅黑"/>
              </w:rPr>
            </w:pPr>
            <w:r w:rsidRPr="004A2C25">
              <w:rPr>
                <w:rFonts w:ascii="微软雅黑" w:hAnsi="微软雅黑"/>
              </w:rPr>
              <w:t>如果两边操作数相等时返回true。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E5D281B" w14:textId="77777777" w:rsidR="00046902" w:rsidRPr="004A2C25" w:rsidRDefault="00046902">
            <w:pPr>
              <w:rPr>
                <w:rFonts w:ascii="微软雅黑" w:hAnsi="微软雅黑"/>
              </w:rPr>
            </w:pPr>
            <w:r w:rsidRPr="004A2C25">
              <w:rPr>
                <w:rFonts w:ascii="微软雅黑" w:hAnsi="微软雅黑"/>
              </w:rPr>
              <w:t>3 == var1</w:t>
            </w:r>
          </w:p>
          <w:p w14:paraId="36D87777" w14:textId="77777777" w:rsidR="00046902" w:rsidRPr="004A2C25" w:rsidRDefault="00046902" w:rsidP="006143EF">
            <w:pPr>
              <w:rPr>
                <w:rFonts w:ascii="微软雅黑" w:hAnsi="微软雅黑"/>
              </w:rPr>
            </w:pPr>
            <w:r w:rsidRPr="004A2C25">
              <w:rPr>
                <w:rFonts w:ascii="微软雅黑" w:hAnsi="微软雅黑"/>
              </w:rPr>
              <w:t>"3" == var1</w:t>
            </w:r>
          </w:p>
          <w:p w14:paraId="296BDA09" w14:textId="77777777" w:rsidR="00046902" w:rsidRPr="004A2C25" w:rsidRDefault="00046902">
            <w:pPr>
              <w:rPr>
                <w:rFonts w:ascii="微软雅黑" w:hAnsi="微软雅黑"/>
              </w:rPr>
            </w:pPr>
            <w:r w:rsidRPr="004A2C25">
              <w:rPr>
                <w:rFonts w:ascii="微软雅黑" w:hAnsi="微软雅黑"/>
              </w:rPr>
              <w:t>3 == '3'</w:t>
            </w:r>
          </w:p>
        </w:tc>
      </w:tr>
      <w:tr w:rsidR="00046902" w:rsidRPr="004A2C25" w14:paraId="1AE8F1C5"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5F01A67" w14:textId="77777777" w:rsidR="00046902" w:rsidRPr="004A2C25" w:rsidRDefault="00C8044D">
            <w:pPr>
              <w:rPr>
                <w:rFonts w:ascii="微软雅黑" w:hAnsi="微软雅黑"/>
              </w:rPr>
            </w:pPr>
            <w:hyperlink r:id="rId46" w:anchor="Inequality" w:history="1">
              <w:r w:rsidR="00046902" w:rsidRPr="004A2C25">
                <w:rPr>
                  <w:rFonts w:ascii="微软雅黑" w:hAnsi="微软雅黑"/>
                </w:rPr>
                <w:t>不等于 Not equal</w:t>
              </w:r>
            </w:hyperlink>
            <w:r w:rsidR="00046902" w:rsidRPr="004A2C25">
              <w:rPr>
                <w:rFonts w:ascii="微软雅黑" w:hAnsi="微软雅黑"/>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731D28F" w14:textId="77777777" w:rsidR="00046902" w:rsidRPr="004A2C25" w:rsidRDefault="00046902">
            <w:pPr>
              <w:rPr>
                <w:rFonts w:ascii="微软雅黑" w:hAnsi="微软雅黑"/>
              </w:rPr>
            </w:pPr>
            <w:r w:rsidRPr="004A2C25">
              <w:rPr>
                <w:rFonts w:ascii="微软雅黑" w:hAnsi="微软雅黑"/>
              </w:rPr>
              <w:t>如果两边操作数不相等时返回true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D679C6D" w14:textId="77777777" w:rsidR="00046902" w:rsidRPr="004A2C25" w:rsidRDefault="00046902">
            <w:pPr>
              <w:rPr>
                <w:rFonts w:ascii="微软雅黑" w:hAnsi="微软雅黑"/>
              </w:rPr>
            </w:pPr>
            <w:r w:rsidRPr="004A2C25">
              <w:rPr>
                <w:rFonts w:ascii="微软雅黑" w:hAnsi="微软雅黑"/>
              </w:rPr>
              <w:t>var1 != 4</w:t>
            </w:r>
            <w:r w:rsidRPr="004A2C25">
              <w:rPr>
                <w:rFonts w:ascii="微软雅黑" w:hAnsi="微软雅黑"/>
              </w:rPr>
              <w:br/>
              <w:t>var2 != "3"</w:t>
            </w:r>
          </w:p>
        </w:tc>
      </w:tr>
      <w:tr w:rsidR="00046902" w:rsidRPr="004A2C25" w14:paraId="25F718F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58FC2D1" w14:textId="77777777" w:rsidR="00046902" w:rsidRPr="004A2C25" w:rsidRDefault="00C8044D">
            <w:pPr>
              <w:rPr>
                <w:rFonts w:ascii="微软雅黑" w:hAnsi="微软雅黑"/>
              </w:rPr>
            </w:pPr>
            <w:hyperlink r:id="rId47" w:anchor="Identity" w:history="1">
              <w:r w:rsidR="00046902" w:rsidRPr="004A2C25">
                <w:rPr>
                  <w:rFonts w:ascii="微软雅黑" w:hAnsi="微软雅黑"/>
                </w:rPr>
                <w:t>全等 Strict equal</w:t>
              </w:r>
            </w:hyperlink>
            <w:r w:rsidR="00046902" w:rsidRPr="004A2C25">
              <w:rPr>
                <w:rFonts w:ascii="微软雅黑" w:hAnsi="微软雅黑"/>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731CB3B" w14:textId="77777777" w:rsidR="00046902" w:rsidRPr="004A2C25" w:rsidRDefault="00046902">
            <w:pPr>
              <w:rPr>
                <w:rFonts w:ascii="微软雅黑" w:hAnsi="微软雅黑"/>
              </w:rPr>
            </w:pPr>
            <w:r w:rsidRPr="004A2C25">
              <w:rPr>
                <w:rFonts w:ascii="微软雅黑" w:hAnsi="微软雅黑"/>
              </w:rPr>
              <w:t>两边操作数相等且类型相同时返回true。 参见 </w:t>
            </w:r>
            <w:hyperlink r:id="rId48" w:tooltip="Object.is()方法判断两个值是否是相同的值。" w:history="1">
              <w:r w:rsidRPr="004A2C25">
                <w:rPr>
                  <w:rFonts w:ascii="微软雅黑" w:hAnsi="微软雅黑"/>
                </w:rPr>
                <w:t>Object.is</w:t>
              </w:r>
            </w:hyperlink>
            <w:r w:rsidRPr="004A2C25">
              <w:rPr>
                <w:rFonts w:ascii="微软雅黑" w:hAnsi="微软雅黑"/>
              </w:rPr>
              <w:t> and </w:t>
            </w:r>
            <w:hyperlink r:id="rId49" w:tooltip="/en-US/docs/Web/JavaScript/Guide/Sameness" w:history="1">
              <w:r w:rsidRPr="004A2C25">
                <w:rPr>
                  <w:rFonts w:ascii="微软雅黑" w:hAnsi="微软雅黑"/>
                </w:rPr>
                <w:t>sameness in JS</w:t>
              </w:r>
            </w:hyperlink>
            <w:r w:rsidRPr="004A2C25">
              <w:rPr>
                <w:rFonts w:ascii="微软雅黑" w:hAnsi="微软雅黑"/>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C4E614A" w14:textId="77777777" w:rsidR="00046902" w:rsidRPr="004A2C25" w:rsidRDefault="00046902">
            <w:pPr>
              <w:rPr>
                <w:rFonts w:ascii="微软雅黑" w:hAnsi="微软雅黑"/>
              </w:rPr>
            </w:pPr>
            <w:r w:rsidRPr="004A2C25">
              <w:rPr>
                <w:rFonts w:ascii="微软雅黑" w:hAnsi="微软雅黑"/>
              </w:rPr>
              <w:t>3 === var1</w:t>
            </w:r>
          </w:p>
        </w:tc>
      </w:tr>
      <w:tr w:rsidR="00046902" w:rsidRPr="004A2C25" w14:paraId="521D0885"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385A7B5" w14:textId="77777777" w:rsidR="00046902" w:rsidRPr="004A2C25" w:rsidRDefault="00C8044D">
            <w:pPr>
              <w:rPr>
                <w:rFonts w:ascii="微软雅黑" w:hAnsi="微软雅黑"/>
              </w:rPr>
            </w:pPr>
            <w:hyperlink r:id="rId50" w:anchor="Nonidentity" w:history="1">
              <w:r w:rsidR="00046902" w:rsidRPr="004A2C25">
                <w:rPr>
                  <w:rFonts w:ascii="微软雅黑" w:hAnsi="微软雅黑"/>
                </w:rPr>
                <w:t>不全等 Strict not equal</w:t>
              </w:r>
            </w:hyperlink>
            <w:r w:rsidR="00046902" w:rsidRPr="004A2C25">
              <w:rPr>
                <w:rFonts w:ascii="微软雅黑" w:hAnsi="微软雅黑"/>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97F746B" w14:textId="77777777" w:rsidR="00046902" w:rsidRPr="004A2C25" w:rsidRDefault="00046902">
            <w:pPr>
              <w:rPr>
                <w:rFonts w:ascii="微软雅黑" w:hAnsi="微软雅黑"/>
              </w:rPr>
            </w:pPr>
            <w:r w:rsidRPr="004A2C25">
              <w:rPr>
                <w:rFonts w:ascii="微软雅黑" w:hAnsi="微软雅黑"/>
              </w:rPr>
              <w:t>两边操作数不相等或类型不同时返回true。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9A1E00B" w14:textId="77777777" w:rsidR="00046902" w:rsidRPr="004A2C25" w:rsidRDefault="00046902">
            <w:pPr>
              <w:rPr>
                <w:rFonts w:ascii="微软雅黑" w:hAnsi="微软雅黑"/>
              </w:rPr>
            </w:pPr>
            <w:r w:rsidRPr="004A2C25">
              <w:rPr>
                <w:rFonts w:ascii="微软雅黑" w:hAnsi="微软雅黑"/>
              </w:rPr>
              <w:t>var1 !== "3"</w:t>
            </w:r>
            <w:r w:rsidRPr="004A2C25">
              <w:rPr>
                <w:rFonts w:ascii="微软雅黑" w:hAnsi="微软雅黑"/>
              </w:rPr>
              <w:br/>
              <w:t>3 !== '3'</w:t>
            </w:r>
          </w:p>
        </w:tc>
      </w:tr>
      <w:tr w:rsidR="00046902" w:rsidRPr="004A2C25" w14:paraId="5377982E"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DCC057" w14:textId="77777777" w:rsidR="00046902" w:rsidRPr="004A2C25" w:rsidRDefault="00C8044D">
            <w:pPr>
              <w:rPr>
                <w:rFonts w:ascii="微软雅黑" w:hAnsi="微软雅黑"/>
              </w:rPr>
            </w:pPr>
            <w:hyperlink r:id="rId51" w:anchor="Greater_than_operator" w:history="1">
              <w:r w:rsidR="00046902" w:rsidRPr="004A2C25">
                <w:rPr>
                  <w:rFonts w:ascii="微软雅黑" w:hAnsi="微软雅黑"/>
                </w:rPr>
                <w:t>大于 Greater than</w:t>
              </w:r>
            </w:hyperlink>
            <w:r w:rsidR="00046902" w:rsidRPr="004A2C25">
              <w:rPr>
                <w:rFonts w:ascii="微软雅黑" w:hAnsi="微软雅黑"/>
              </w:rPr>
              <w:t> (&gt;)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CBA445" w14:textId="77777777" w:rsidR="00046902" w:rsidRPr="004A2C25" w:rsidRDefault="00046902">
            <w:pPr>
              <w:rPr>
                <w:rFonts w:ascii="微软雅黑" w:hAnsi="微软雅黑"/>
              </w:rPr>
            </w:pPr>
            <w:r w:rsidRPr="004A2C25">
              <w:rPr>
                <w:rFonts w:ascii="微软雅黑" w:hAnsi="微软雅黑"/>
              </w:rPr>
              <w:t>左边的操作数大于右边的操作数返回true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69BCA9" w14:textId="77777777" w:rsidR="00046902" w:rsidRPr="004A2C25" w:rsidRDefault="00046902">
            <w:pPr>
              <w:rPr>
                <w:rFonts w:ascii="微软雅黑" w:hAnsi="微软雅黑"/>
              </w:rPr>
            </w:pPr>
            <w:r w:rsidRPr="004A2C25">
              <w:rPr>
                <w:rFonts w:ascii="微软雅黑" w:hAnsi="微软雅黑"/>
              </w:rPr>
              <w:t>var2 &gt; var1</w:t>
            </w:r>
            <w:r w:rsidRPr="004A2C25">
              <w:rPr>
                <w:rFonts w:ascii="微软雅黑" w:hAnsi="微软雅黑"/>
              </w:rPr>
              <w:br/>
              <w:t>"12" &gt; 2</w:t>
            </w:r>
          </w:p>
        </w:tc>
      </w:tr>
      <w:tr w:rsidR="00046902" w:rsidRPr="004A2C25" w14:paraId="6DA0E013"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E15EF0F" w14:textId="77777777" w:rsidR="00046902" w:rsidRPr="004A2C25" w:rsidRDefault="00C8044D">
            <w:pPr>
              <w:rPr>
                <w:rFonts w:ascii="微软雅黑" w:hAnsi="微软雅黑"/>
              </w:rPr>
            </w:pPr>
            <w:hyperlink r:id="rId52" w:anchor="Greater_than_or_equal_operator" w:history="1">
              <w:r w:rsidR="00046902" w:rsidRPr="004A2C25">
                <w:rPr>
                  <w:rFonts w:ascii="微软雅黑" w:hAnsi="微软雅黑"/>
                </w:rPr>
                <w:t>大于等于 Greater than or equal</w:t>
              </w:r>
            </w:hyperlink>
            <w:r w:rsidR="00046902" w:rsidRPr="004A2C25">
              <w:rPr>
                <w:rFonts w:ascii="微软雅黑" w:hAnsi="微软雅黑"/>
              </w:rPr>
              <w:t> (&gt;=)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A80DDD4" w14:textId="77777777" w:rsidR="00046902" w:rsidRPr="004A2C25" w:rsidRDefault="00046902">
            <w:pPr>
              <w:rPr>
                <w:rFonts w:ascii="微软雅黑" w:hAnsi="微软雅黑"/>
              </w:rPr>
            </w:pPr>
            <w:r w:rsidRPr="004A2C25">
              <w:rPr>
                <w:rFonts w:ascii="微软雅黑" w:hAnsi="微软雅黑"/>
              </w:rPr>
              <w:t>左边的操作数大于或等于右边的操作数返回true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CADD83" w14:textId="77777777" w:rsidR="00046902" w:rsidRPr="004A2C25" w:rsidRDefault="00046902">
            <w:pPr>
              <w:rPr>
                <w:rFonts w:ascii="微软雅黑" w:hAnsi="微软雅黑"/>
              </w:rPr>
            </w:pPr>
            <w:r w:rsidRPr="004A2C25">
              <w:rPr>
                <w:rFonts w:ascii="微软雅黑" w:hAnsi="微软雅黑"/>
              </w:rPr>
              <w:t>var2 &gt;= var1</w:t>
            </w:r>
            <w:r w:rsidRPr="004A2C25">
              <w:rPr>
                <w:rFonts w:ascii="微软雅黑" w:hAnsi="微软雅黑"/>
              </w:rPr>
              <w:br/>
            </w:r>
            <w:r w:rsidRPr="004A2C25">
              <w:rPr>
                <w:rFonts w:ascii="微软雅黑" w:hAnsi="微软雅黑"/>
              </w:rPr>
              <w:lastRenderedPageBreak/>
              <w:t>var1 &gt;= 3</w:t>
            </w:r>
          </w:p>
        </w:tc>
      </w:tr>
      <w:tr w:rsidR="00046902" w:rsidRPr="004A2C25" w14:paraId="6079C78D"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FC131E9" w14:textId="77777777" w:rsidR="00046902" w:rsidRPr="004A2C25" w:rsidRDefault="00C8044D">
            <w:pPr>
              <w:rPr>
                <w:rFonts w:ascii="微软雅黑" w:hAnsi="微软雅黑"/>
              </w:rPr>
            </w:pPr>
            <w:hyperlink r:id="rId53" w:anchor="Less_than_operator" w:history="1">
              <w:r w:rsidR="00046902" w:rsidRPr="004A2C25">
                <w:rPr>
                  <w:rFonts w:ascii="微软雅黑" w:hAnsi="微软雅黑"/>
                </w:rPr>
                <w:t>小于 Less than</w:t>
              </w:r>
            </w:hyperlink>
            <w:r w:rsidR="00046902" w:rsidRPr="004A2C25">
              <w:rPr>
                <w:rFonts w:ascii="微软雅黑" w:hAnsi="微软雅黑"/>
              </w:rPr>
              <w:t> (&lt;)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A49EF9" w14:textId="77777777" w:rsidR="00046902" w:rsidRPr="004A2C25" w:rsidRDefault="00046902">
            <w:pPr>
              <w:rPr>
                <w:rFonts w:ascii="微软雅黑" w:hAnsi="微软雅黑"/>
              </w:rPr>
            </w:pPr>
            <w:r w:rsidRPr="004A2C25">
              <w:rPr>
                <w:rFonts w:ascii="微软雅黑" w:hAnsi="微软雅黑"/>
              </w:rPr>
              <w:t>左边的操作数小于右边的操作数返回true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737C70" w14:textId="77777777" w:rsidR="00046902" w:rsidRPr="004A2C25" w:rsidRDefault="00046902">
            <w:pPr>
              <w:rPr>
                <w:rFonts w:ascii="微软雅黑" w:hAnsi="微软雅黑"/>
              </w:rPr>
            </w:pPr>
            <w:r w:rsidRPr="004A2C25">
              <w:rPr>
                <w:rFonts w:ascii="微软雅黑" w:hAnsi="微软雅黑"/>
              </w:rPr>
              <w:t>var1 &lt; var2</w:t>
            </w:r>
            <w:r w:rsidRPr="004A2C25">
              <w:rPr>
                <w:rFonts w:ascii="微软雅黑" w:hAnsi="微软雅黑"/>
              </w:rPr>
              <w:br/>
              <w:t>"2" &lt; 12</w:t>
            </w:r>
          </w:p>
        </w:tc>
      </w:tr>
      <w:tr w:rsidR="00046902" w:rsidRPr="004A2C25" w14:paraId="3B1D192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E95785" w14:textId="77777777" w:rsidR="00046902" w:rsidRPr="004A2C25" w:rsidRDefault="00C8044D">
            <w:pPr>
              <w:rPr>
                <w:rFonts w:ascii="微软雅黑" w:hAnsi="微软雅黑"/>
              </w:rPr>
            </w:pPr>
            <w:hyperlink r:id="rId54" w:anchor="Less_than_or_equal_operator" w:history="1">
              <w:r w:rsidR="00046902" w:rsidRPr="004A2C25">
                <w:rPr>
                  <w:rFonts w:ascii="微软雅黑" w:hAnsi="微软雅黑"/>
                </w:rPr>
                <w:t>小于等于 Less than or equal</w:t>
              </w:r>
            </w:hyperlink>
            <w:r w:rsidR="00046902" w:rsidRPr="004A2C25">
              <w:rPr>
                <w:rFonts w:ascii="微软雅黑" w:hAnsi="微软雅黑"/>
              </w:rPr>
              <w:t> (&lt;=)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CF675A" w14:textId="77777777" w:rsidR="00046902" w:rsidRPr="004A2C25" w:rsidRDefault="00046902">
            <w:pPr>
              <w:rPr>
                <w:rFonts w:ascii="微软雅黑" w:hAnsi="微软雅黑"/>
              </w:rPr>
            </w:pPr>
            <w:r w:rsidRPr="004A2C25">
              <w:rPr>
                <w:rFonts w:ascii="微软雅黑" w:hAnsi="微软雅黑"/>
              </w:rPr>
              <w:t>左边的操作数小于或等于右边的操作数返回true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BCBFF6" w14:textId="77777777" w:rsidR="00046902" w:rsidRPr="004A2C25" w:rsidRDefault="00046902">
            <w:pPr>
              <w:rPr>
                <w:rFonts w:ascii="微软雅黑" w:hAnsi="微软雅黑"/>
              </w:rPr>
            </w:pPr>
            <w:r w:rsidRPr="004A2C25">
              <w:rPr>
                <w:rFonts w:ascii="微软雅黑" w:hAnsi="微软雅黑"/>
              </w:rPr>
              <w:t>var1 &lt;= var2</w:t>
            </w:r>
            <w:r w:rsidRPr="004A2C25">
              <w:rPr>
                <w:rFonts w:ascii="微软雅黑" w:hAnsi="微软雅黑"/>
              </w:rPr>
              <w:br/>
              <w:t>var2 &lt;= 5</w:t>
            </w:r>
          </w:p>
        </w:tc>
      </w:tr>
    </w:tbl>
    <w:p w14:paraId="665AF6BC" w14:textId="77777777" w:rsidR="00046902" w:rsidRPr="004A2C25" w:rsidRDefault="00046902" w:rsidP="006143EF">
      <w:pPr>
        <w:rPr>
          <w:rFonts w:ascii="微软雅黑" w:hAnsi="微软雅黑"/>
        </w:rPr>
      </w:pPr>
      <w:r w:rsidRPr="004A2C25">
        <w:rPr>
          <w:rFonts w:ascii="微软雅黑" w:hAnsi="微软雅黑"/>
          <w:b/>
          <w:bCs/>
        </w:rPr>
        <w:t>注意: </w:t>
      </w:r>
      <w:r w:rsidRPr="004A2C25">
        <w:rPr>
          <w:rFonts w:ascii="微软雅黑" w:hAnsi="微软雅黑"/>
        </w:rPr>
        <w:t>（</w:t>
      </w:r>
      <w:r w:rsidRPr="004A2C25">
        <w:rPr>
          <w:rFonts w:ascii="微软雅黑" w:hAnsi="微软雅黑"/>
          <w:b/>
          <w:bCs/>
        </w:rPr>
        <w:t>=&gt;</w:t>
      </w:r>
      <w:r w:rsidRPr="004A2C25">
        <w:rPr>
          <w:rFonts w:ascii="微软雅黑" w:hAnsi="微软雅黑"/>
        </w:rPr>
        <w:t>） 不是运算符，而是</w:t>
      </w:r>
      <w:hyperlink r:id="rId55" w:history="1">
        <w:r w:rsidRPr="004A2C25">
          <w:rPr>
            <w:rFonts w:ascii="微软雅黑" w:hAnsi="微软雅黑"/>
          </w:rPr>
          <w:t>箭头函数</w:t>
        </w:r>
      </w:hyperlink>
      <w:r w:rsidRPr="004A2C25">
        <w:rPr>
          <w:rFonts w:ascii="微软雅黑" w:hAnsi="微软雅黑"/>
        </w:rPr>
        <w:t>的标记符号 。</w:t>
      </w:r>
    </w:p>
    <w:p w14:paraId="4AB87704" w14:textId="77777777" w:rsidR="00046902" w:rsidRPr="004A2C25" w:rsidRDefault="00C8044D" w:rsidP="00046902">
      <w:pPr>
        <w:pStyle w:val="30"/>
        <w:rPr>
          <w:rFonts w:ascii="微软雅黑" w:hAnsi="微软雅黑"/>
        </w:rPr>
      </w:pPr>
      <w:hyperlink r:id="rId56" w:anchor="%E7%AE%97%E6%9C%AF%E8%BF%90%E7%AE%97%E7%AC%A6" w:history="1">
        <w:bookmarkStart w:id="99" w:name="_Toc522392376"/>
        <w:r w:rsidR="00046902" w:rsidRPr="004A2C25">
          <w:rPr>
            <w:rFonts w:ascii="微软雅黑" w:hAnsi="微软雅黑"/>
          </w:rPr>
          <w:t>Link to section</w:t>
        </w:r>
      </w:hyperlink>
      <w:r w:rsidR="00046902" w:rsidRPr="004A2C25">
        <w:rPr>
          <w:rFonts w:ascii="微软雅黑" w:hAnsi="微软雅黑"/>
        </w:rPr>
        <w:t>算术运算符</w:t>
      </w:r>
      <w:bookmarkEnd w:id="99"/>
    </w:p>
    <w:p w14:paraId="21BAC3CC" w14:textId="77777777" w:rsidR="00046902" w:rsidRPr="004A2C25" w:rsidRDefault="00046902" w:rsidP="006143EF">
      <w:pPr>
        <w:rPr>
          <w:rFonts w:ascii="微软雅黑" w:hAnsi="微软雅黑"/>
        </w:rPr>
      </w:pPr>
      <w:r w:rsidRPr="004A2C25">
        <w:rPr>
          <w:rFonts w:ascii="微软雅黑" w:hAnsi="微软雅黑" w:cs="Arial"/>
          <w:color w:val="333333"/>
          <w:sz w:val="27"/>
          <w:szCs w:val="27"/>
        </w:rPr>
        <w:t>算</w:t>
      </w:r>
      <w:r w:rsidRPr="004A2C25">
        <w:rPr>
          <w:rFonts w:ascii="微软雅黑" w:hAnsi="微软雅黑"/>
        </w:rPr>
        <w:t>术运算符使用数值(字面量或者变量)作为操作数并返回一个数值.标准的算术运算符就是加减乘除(+ - * /)。当操作数是浮点数时，这些运算符表现得跟它们在大多数编程语言中一样（特殊要注意的是，除零会产生</w:t>
      </w:r>
      <w:hyperlink r:id="rId57" w:tooltip="全局属性 Infinity 是一个数值，表示无穷大。" w:history="1">
        <w:r w:rsidRPr="004A2C25">
          <w:rPr>
            <w:rFonts w:ascii="微软雅黑" w:hAnsi="微软雅黑"/>
          </w:rPr>
          <w:t>Infinity</w:t>
        </w:r>
      </w:hyperlink>
      <w:r w:rsidRPr="004A2C25">
        <w:rPr>
          <w:rFonts w:ascii="微软雅黑" w:hAnsi="微软雅黑"/>
        </w:rPr>
        <w:t>）。例如：</w:t>
      </w:r>
    </w:p>
    <w:p w14:paraId="14F63FCE" w14:textId="77777777" w:rsidR="00046902" w:rsidRPr="004A2C25" w:rsidRDefault="00046902" w:rsidP="006143EF">
      <w:pPr>
        <w:rPr>
          <w:rFonts w:ascii="微软雅黑" w:hAnsi="微软雅黑"/>
        </w:rPr>
      </w:pPr>
      <w:r w:rsidRPr="004A2C25">
        <w:rPr>
          <w:rFonts w:ascii="微软雅黑" w:hAnsi="微软雅黑"/>
        </w:rPr>
        <w:t>1 / 2</w:t>
      </w:r>
      <w:proofErr w:type="gramStart"/>
      <w:r w:rsidRPr="004A2C25">
        <w:rPr>
          <w:rFonts w:ascii="微软雅黑" w:hAnsi="微软雅黑"/>
        </w:rPr>
        <w:t>;  /</w:t>
      </w:r>
      <w:proofErr w:type="gramEnd"/>
      <w:r w:rsidRPr="004A2C25">
        <w:rPr>
          <w:rFonts w:ascii="微软雅黑" w:hAnsi="微软雅黑"/>
        </w:rPr>
        <w:t>/ 0.5</w:t>
      </w:r>
    </w:p>
    <w:p w14:paraId="45FA7B61" w14:textId="77777777" w:rsidR="00046902" w:rsidRPr="004A2C25" w:rsidRDefault="00046902" w:rsidP="006143EF">
      <w:pPr>
        <w:rPr>
          <w:rFonts w:ascii="微软雅黑" w:hAnsi="微软雅黑"/>
        </w:rPr>
      </w:pPr>
      <w:r w:rsidRPr="004A2C25">
        <w:rPr>
          <w:rFonts w:ascii="微软雅黑" w:hAnsi="微软雅黑"/>
        </w:rPr>
        <w:t>1 / 2 == 1.0 / 2.0; // true</w:t>
      </w:r>
    </w:p>
    <w:p w14:paraId="355C2543" w14:textId="77777777" w:rsidR="00046902" w:rsidRPr="004A2C25" w:rsidRDefault="00046902" w:rsidP="006143EF">
      <w:pPr>
        <w:rPr>
          <w:rFonts w:ascii="微软雅黑" w:hAnsi="微软雅黑"/>
        </w:rPr>
      </w:pPr>
      <w:r w:rsidRPr="004A2C25">
        <w:rPr>
          <w:rFonts w:ascii="微软雅黑" w:hAnsi="微软雅黑"/>
        </w:rPr>
        <w:t>除了标准的算术运算符（+， - ，* /），JavaScript还提供了下表中的算术运算符。</w:t>
      </w:r>
    </w:p>
    <w:tbl>
      <w:tblPr>
        <w:tblW w:w="7800" w:type="dxa"/>
        <w:shd w:val="clear" w:color="auto" w:fill="FFFFFF"/>
        <w:tblCellMar>
          <w:left w:w="0" w:type="dxa"/>
          <w:right w:w="0" w:type="dxa"/>
        </w:tblCellMar>
        <w:tblLook w:val="04A0" w:firstRow="1" w:lastRow="0" w:firstColumn="1" w:lastColumn="0" w:noHBand="0" w:noVBand="1"/>
      </w:tblPr>
      <w:tblGrid>
        <w:gridCol w:w="1257"/>
        <w:gridCol w:w="3958"/>
        <w:gridCol w:w="2585"/>
      </w:tblGrid>
      <w:tr w:rsidR="00046902" w:rsidRPr="004A2C25" w14:paraId="5BCD6696" w14:textId="77777777" w:rsidTr="00046902">
        <w:trPr>
          <w:tblHeader/>
        </w:trPr>
        <w:tc>
          <w:tcPr>
            <w:tcW w:w="0" w:type="auto"/>
            <w:gridSpan w:val="3"/>
            <w:tcBorders>
              <w:top w:val="nil"/>
              <w:left w:val="nil"/>
              <w:bottom w:val="nil"/>
              <w:right w:val="nil"/>
            </w:tcBorders>
            <w:shd w:val="clear" w:color="auto" w:fill="FFFFFF"/>
            <w:tcMar>
              <w:top w:w="75" w:type="dxa"/>
              <w:left w:w="75" w:type="dxa"/>
              <w:bottom w:w="75" w:type="dxa"/>
              <w:right w:w="75" w:type="dxa"/>
            </w:tcMar>
            <w:vAlign w:val="center"/>
            <w:hideMark/>
          </w:tcPr>
          <w:p w14:paraId="2B0E39D5" w14:textId="77777777" w:rsidR="00046902" w:rsidRPr="004A2C25" w:rsidRDefault="00046902">
            <w:pPr>
              <w:rPr>
                <w:rFonts w:ascii="微软雅黑" w:hAnsi="微软雅黑"/>
              </w:rPr>
            </w:pPr>
            <w:r w:rsidRPr="004A2C25">
              <w:rPr>
                <w:rFonts w:ascii="微软雅黑" w:hAnsi="微软雅黑"/>
              </w:rPr>
              <w:lastRenderedPageBreak/>
              <w:t>表 3.3 算术运算符</w:t>
            </w:r>
          </w:p>
        </w:tc>
      </w:tr>
      <w:tr w:rsidR="00046902" w:rsidRPr="004A2C25" w14:paraId="19A8139D" w14:textId="77777777" w:rsidTr="00046902">
        <w:trPr>
          <w:tblHeader/>
        </w:trPr>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71E569E5" w14:textId="77777777" w:rsidR="00046902" w:rsidRPr="004A2C25" w:rsidRDefault="00046902">
            <w:pPr>
              <w:rPr>
                <w:rFonts w:ascii="微软雅黑" w:hAnsi="微软雅黑"/>
              </w:rPr>
            </w:pPr>
            <w:r w:rsidRPr="004A2C25">
              <w:rPr>
                <w:rFonts w:ascii="微软雅黑" w:hAnsi="微软雅黑"/>
              </w:rPr>
              <w:t>Operator</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091C7B7E" w14:textId="77777777" w:rsidR="00046902" w:rsidRPr="004A2C25" w:rsidRDefault="00046902">
            <w:pPr>
              <w:rPr>
                <w:rFonts w:ascii="微软雅黑" w:hAnsi="微软雅黑"/>
              </w:rPr>
            </w:pPr>
            <w:r w:rsidRPr="004A2C25">
              <w:rPr>
                <w:rFonts w:ascii="微软雅黑" w:hAnsi="微软雅黑"/>
              </w:rPr>
              <w:t>Description</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24BA49A5" w14:textId="77777777" w:rsidR="00046902" w:rsidRPr="004A2C25" w:rsidRDefault="00046902">
            <w:pPr>
              <w:rPr>
                <w:rFonts w:ascii="微软雅黑" w:hAnsi="微软雅黑"/>
              </w:rPr>
            </w:pPr>
            <w:r w:rsidRPr="004A2C25">
              <w:rPr>
                <w:rFonts w:ascii="微软雅黑" w:hAnsi="微软雅黑"/>
              </w:rPr>
              <w:t>Example</w:t>
            </w:r>
          </w:p>
        </w:tc>
      </w:tr>
      <w:tr w:rsidR="00046902" w:rsidRPr="004A2C25" w14:paraId="282EF585"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0052B40" w14:textId="77777777" w:rsidR="00046902" w:rsidRPr="004A2C25" w:rsidRDefault="00046902">
            <w:pPr>
              <w:rPr>
                <w:rFonts w:ascii="微软雅黑" w:hAnsi="微软雅黑"/>
              </w:rPr>
            </w:pPr>
            <w:r w:rsidRPr="004A2C25">
              <w:rPr>
                <w:rFonts w:ascii="微软雅黑" w:hAnsi="微软雅黑"/>
              </w:rPr>
              <w:t>求余(%)</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1591F73" w14:textId="77777777" w:rsidR="00046902" w:rsidRPr="004A2C25" w:rsidRDefault="00046902">
            <w:pPr>
              <w:rPr>
                <w:rFonts w:ascii="微软雅黑" w:hAnsi="微软雅黑"/>
              </w:rPr>
            </w:pPr>
            <w:r w:rsidRPr="004A2C25">
              <w:rPr>
                <w:rFonts w:ascii="微软雅黑" w:hAnsi="微软雅黑"/>
              </w:rPr>
              <w:t>二元运算符. 返回相除之后的余数.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3185985" w14:textId="77777777" w:rsidR="00046902" w:rsidRPr="004A2C25" w:rsidRDefault="00046902">
            <w:pPr>
              <w:rPr>
                <w:rFonts w:ascii="微软雅黑" w:hAnsi="微软雅黑"/>
              </w:rPr>
            </w:pPr>
            <w:r w:rsidRPr="004A2C25">
              <w:rPr>
                <w:rFonts w:ascii="微软雅黑" w:hAnsi="微软雅黑"/>
              </w:rPr>
              <w:t>12 % 5 返回 2。</w:t>
            </w:r>
          </w:p>
        </w:tc>
      </w:tr>
      <w:tr w:rsidR="00046902" w:rsidRPr="004A2C25" w14:paraId="33F5C9B7"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C8DBD9E" w14:textId="77777777" w:rsidR="00046902" w:rsidRPr="004A2C25" w:rsidRDefault="00046902">
            <w:pPr>
              <w:rPr>
                <w:rFonts w:ascii="微软雅黑" w:hAnsi="微软雅黑"/>
              </w:rPr>
            </w:pPr>
            <w:r w:rsidRPr="004A2C25">
              <w:rPr>
                <w:rFonts w:ascii="微软雅黑" w:hAnsi="微软雅黑"/>
              </w:rPr>
              <w:t>自增(++)</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4B0291E" w14:textId="77777777" w:rsidR="00046902" w:rsidRPr="004A2C25" w:rsidRDefault="00046902">
            <w:pPr>
              <w:rPr>
                <w:rFonts w:ascii="微软雅黑" w:hAnsi="微软雅黑"/>
              </w:rPr>
            </w:pPr>
            <w:r w:rsidRPr="004A2C25">
              <w:rPr>
                <w:rFonts w:ascii="微软雅黑" w:hAnsi="微软雅黑"/>
              </w:rPr>
              <w:t>一元运算符. 将操作数的值加一. 如果放在操作数前面 (++x), 则返回加一后的值; 如果放在操作数后面 (x++), 则返回操作数原值,然后再将操作数加一.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526521F" w14:textId="77777777" w:rsidR="00046902" w:rsidRPr="004A2C25" w:rsidRDefault="00046902" w:rsidP="006143EF">
            <w:pPr>
              <w:rPr>
                <w:rFonts w:ascii="微软雅黑" w:hAnsi="微软雅黑"/>
              </w:rPr>
            </w:pPr>
            <w:r w:rsidRPr="004A2C25">
              <w:rPr>
                <w:rFonts w:ascii="微软雅黑" w:hAnsi="微软雅黑"/>
              </w:rPr>
              <w:t>var x=3;</w:t>
            </w:r>
          </w:p>
          <w:p w14:paraId="2A292A28" w14:textId="77777777" w:rsidR="00046902" w:rsidRPr="004A2C25" w:rsidRDefault="00046902" w:rsidP="006143EF">
            <w:pPr>
              <w:rPr>
                <w:rFonts w:ascii="微软雅黑" w:hAnsi="微软雅黑"/>
              </w:rPr>
            </w:pPr>
            <w:r w:rsidRPr="004A2C25">
              <w:rPr>
                <w:rFonts w:ascii="微软雅黑" w:hAnsi="微软雅黑"/>
              </w:rPr>
              <w:t>console.log(++x); //4</w:t>
            </w:r>
          </w:p>
          <w:p w14:paraId="08431188" w14:textId="77777777" w:rsidR="00046902" w:rsidRPr="004A2C25" w:rsidRDefault="00046902" w:rsidP="006143EF">
            <w:pPr>
              <w:rPr>
                <w:rFonts w:ascii="微软雅黑" w:hAnsi="微软雅黑"/>
              </w:rPr>
            </w:pPr>
            <w:r w:rsidRPr="004A2C25">
              <w:rPr>
                <w:rFonts w:ascii="微软雅黑" w:hAnsi="微软雅黑"/>
              </w:rPr>
              <w:t>console.log(x); //4</w:t>
            </w:r>
          </w:p>
          <w:p w14:paraId="10044F72" w14:textId="77777777" w:rsidR="00046902" w:rsidRPr="004A2C25" w:rsidRDefault="00046902" w:rsidP="006143EF">
            <w:pPr>
              <w:rPr>
                <w:rFonts w:ascii="微软雅黑" w:hAnsi="微软雅黑"/>
              </w:rPr>
            </w:pPr>
            <w:r w:rsidRPr="004A2C25">
              <w:rPr>
                <w:rFonts w:ascii="微软雅黑" w:hAnsi="微软雅黑"/>
              </w:rPr>
              <w:t>var y=3;</w:t>
            </w:r>
          </w:p>
          <w:p w14:paraId="1068955E" w14:textId="77777777" w:rsidR="00046902" w:rsidRPr="004A2C25" w:rsidRDefault="00046902" w:rsidP="006143EF">
            <w:pPr>
              <w:rPr>
                <w:rFonts w:ascii="微软雅黑" w:hAnsi="微软雅黑"/>
              </w:rPr>
            </w:pPr>
            <w:r w:rsidRPr="004A2C25">
              <w:rPr>
                <w:rFonts w:ascii="微软雅黑" w:hAnsi="微软雅黑"/>
              </w:rPr>
              <w:t>console.log(y++); //3</w:t>
            </w:r>
          </w:p>
          <w:p w14:paraId="1736FF88" w14:textId="77777777" w:rsidR="00046902" w:rsidRPr="004A2C25" w:rsidRDefault="00046902" w:rsidP="006143EF">
            <w:pPr>
              <w:rPr>
                <w:rFonts w:ascii="微软雅黑" w:hAnsi="微软雅黑"/>
              </w:rPr>
            </w:pPr>
            <w:r w:rsidRPr="004A2C25">
              <w:rPr>
                <w:rFonts w:ascii="微软雅黑" w:hAnsi="微软雅黑"/>
              </w:rPr>
              <w:t>console.log(y); //4</w:t>
            </w:r>
          </w:p>
        </w:tc>
      </w:tr>
      <w:tr w:rsidR="00046902" w:rsidRPr="004A2C25" w14:paraId="05D5C6DC"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484BFE" w14:textId="77777777" w:rsidR="00046902" w:rsidRPr="004A2C25" w:rsidRDefault="00046902">
            <w:pPr>
              <w:rPr>
                <w:rFonts w:ascii="微软雅黑" w:hAnsi="微软雅黑"/>
              </w:rPr>
            </w:pPr>
            <w:r w:rsidRPr="004A2C25">
              <w:rPr>
                <w:rFonts w:ascii="微软雅黑" w:hAnsi="微软雅黑"/>
              </w:rPr>
              <w:t>自减(--)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B98394C" w14:textId="77777777" w:rsidR="00046902" w:rsidRPr="004A2C25" w:rsidRDefault="00046902">
            <w:pPr>
              <w:rPr>
                <w:rFonts w:ascii="微软雅黑" w:hAnsi="微软雅黑"/>
              </w:rPr>
            </w:pPr>
            <w:r w:rsidRPr="004A2C25">
              <w:rPr>
                <w:rFonts w:ascii="微软雅黑" w:hAnsi="微软雅黑"/>
              </w:rPr>
              <w:t>一元运算符. 将操作数的值减一. 前后缀两种用法的返回值类似自增运算符.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9DAF35A" w14:textId="77777777" w:rsidR="00046902" w:rsidRPr="004A2C25" w:rsidRDefault="00046902" w:rsidP="006143EF">
            <w:pPr>
              <w:rPr>
                <w:rFonts w:ascii="微软雅黑" w:hAnsi="微软雅黑"/>
              </w:rPr>
            </w:pPr>
            <w:r w:rsidRPr="004A2C25">
              <w:rPr>
                <w:rFonts w:ascii="微软雅黑" w:hAnsi="微软雅黑"/>
              </w:rPr>
              <w:t>var x=3; console.log(--x); //输入2,x=2</w:t>
            </w:r>
          </w:p>
          <w:p w14:paraId="2FB675E6" w14:textId="77777777" w:rsidR="00046902" w:rsidRPr="004A2C25" w:rsidRDefault="00046902" w:rsidP="006143EF">
            <w:pPr>
              <w:rPr>
                <w:rFonts w:ascii="微软雅黑" w:hAnsi="微软雅黑"/>
              </w:rPr>
            </w:pPr>
            <w:r w:rsidRPr="004A2C25">
              <w:rPr>
                <w:rFonts w:ascii="微软雅黑" w:hAnsi="微软雅黑"/>
              </w:rPr>
              <w:t>var y=3;console.log(y--);//输出3,x=2;</w:t>
            </w:r>
          </w:p>
        </w:tc>
      </w:tr>
      <w:tr w:rsidR="00046902" w:rsidRPr="004A2C25" w14:paraId="65ED0733"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53A9247" w14:textId="77777777" w:rsidR="00046902" w:rsidRPr="004A2C25" w:rsidRDefault="00046902">
            <w:pPr>
              <w:rPr>
                <w:rFonts w:ascii="微软雅黑" w:hAnsi="微软雅黑"/>
              </w:rPr>
            </w:pPr>
            <w:r w:rsidRPr="004A2C25">
              <w:rPr>
                <w:rFonts w:ascii="微软雅黑" w:hAnsi="微软雅黑"/>
              </w:rPr>
              <w:t>一元负值符(-)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30A9C03" w14:textId="77777777" w:rsidR="00046902" w:rsidRPr="004A2C25" w:rsidRDefault="00046902">
            <w:pPr>
              <w:rPr>
                <w:rFonts w:ascii="微软雅黑" w:hAnsi="微软雅黑"/>
              </w:rPr>
            </w:pPr>
            <w:r w:rsidRPr="004A2C25">
              <w:rPr>
                <w:rFonts w:ascii="微软雅黑" w:hAnsi="微软雅黑"/>
              </w:rPr>
              <w:t>一元运算符,返回操作数的负值.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910006C" w14:textId="77777777" w:rsidR="00046902" w:rsidRPr="004A2C25" w:rsidRDefault="00046902" w:rsidP="006143EF">
            <w:pPr>
              <w:rPr>
                <w:rFonts w:ascii="微软雅黑" w:hAnsi="微软雅黑"/>
              </w:rPr>
            </w:pPr>
            <w:r w:rsidRPr="004A2C25">
              <w:rPr>
                <w:rFonts w:ascii="微软雅黑" w:hAnsi="微软雅黑"/>
              </w:rPr>
              <w:t>var x=3; console.log(-x); //输入-3</w:t>
            </w:r>
          </w:p>
        </w:tc>
      </w:tr>
      <w:tr w:rsidR="00046902" w:rsidRPr="004A2C25" w14:paraId="1C26E5E4"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13A12CE" w14:textId="77777777" w:rsidR="00046902" w:rsidRPr="004A2C25" w:rsidRDefault="00046902" w:rsidP="006143EF">
            <w:pPr>
              <w:rPr>
                <w:rFonts w:ascii="微软雅黑" w:hAnsi="微软雅黑"/>
              </w:rPr>
            </w:pPr>
            <w:r w:rsidRPr="004A2C25">
              <w:rPr>
                <w:rFonts w:ascii="微软雅黑" w:hAnsi="微软雅黑"/>
              </w:rPr>
              <w:t>一元正值符(+)</w:t>
            </w:r>
          </w:p>
          <w:p w14:paraId="3BF05C87" w14:textId="77777777" w:rsidR="00046902" w:rsidRPr="004A2C25" w:rsidRDefault="00046902" w:rsidP="006143EF">
            <w:pPr>
              <w:rPr>
                <w:rFonts w:ascii="微软雅黑" w:hAnsi="微软雅黑"/>
              </w:rPr>
            </w:pPr>
            <w:r w:rsidRPr="004A2C25">
              <w:rPr>
                <w:rFonts w:ascii="微软雅黑" w:hAnsi="微软雅黑"/>
              </w:rPr>
              <w:lastRenderedPageBreak/>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F1A6BE8" w14:textId="77777777" w:rsidR="00046902" w:rsidRPr="004A2C25" w:rsidRDefault="00046902">
            <w:pPr>
              <w:rPr>
                <w:rFonts w:ascii="微软雅黑" w:hAnsi="微软雅黑"/>
              </w:rPr>
            </w:pPr>
            <w:r w:rsidRPr="004A2C25">
              <w:rPr>
                <w:rFonts w:ascii="微软雅黑" w:hAnsi="微软雅黑"/>
              </w:rPr>
              <w:lastRenderedPageBreak/>
              <w:t>一元运算符, 如果操作数在之前不是number，试图将其转换为number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3AA53FD" w14:textId="77777777" w:rsidR="00046902" w:rsidRPr="004A2C25" w:rsidRDefault="00046902" w:rsidP="006143EF">
            <w:pPr>
              <w:rPr>
                <w:rFonts w:ascii="微软雅黑" w:hAnsi="微软雅黑"/>
              </w:rPr>
            </w:pPr>
            <w:r w:rsidRPr="004A2C25">
              <w:rPr>
                <w:rFonts w:ascii="微软雅黑" w:hAnsi="微软雅黑"/>
              </w:rPr>
              <w:t>console.log( +'3' ); // 3</w:t>
            </w:r>
          </w:p>
          <w:p w14:paraId="3864C6EF" w14:textId="77777777" w:rsidR="00046902" w:rsidRPr="004A2C25" w:rsidRDefault="00046902" w:rsidP="006143EF">
            <w:pPr>
              <w:rPr>
                <w:rFonts w:ascii="微软雅黑" w:hAnsi="微软雅黑"/>
              </w:rPr>
            </w:pPr>
            <w:r w:rsidRPr="004A2C25">
              <w:rPr>
                <w:rFonts w:ascii="微软雅黑" w:hAnsi="微软雅黑"/>
              </w:rPr>
              <w:lastRenderedPageBreak/>
              <w:t>console.log( '3' ); // '3'</w:t>
            </w:r>
          </w:p>
          <w:p w14:paraId="0D30973E" w14:textId="77777777" w:rsidR="00046902" w:rsidRPr="004A2C25" w:rsidRDefault="00046902" w:rsidP="006143EF">
            <w:pPr>
              <w:rPr>
                <w:rFonts w:ascii="微软雅黑" w:hAnsi="微软雅黑"/>
              </w:rPr>
            </w:pPr>
            <w:r w:rsidRPr="004A2C25">
              <w:rPr>
                <w:rFonts w:ascii="微软雅黑" w:hAnsi="微软雅黑"/>
              </w:rPr>
              <w:t>console.log(+true); // 1</w:t>
            </w:r>
          </w:p>
        </w:tc>
      </w:tr>
      <w:tr w:rsidR="00046902" w:rsidRPr="004A2C25" w14:paraId="516B2B2A" w14:textId="77777777" w:rsidTr="000469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B4E106E" w14:textId="77777777" w:rsidR="00046902" w:rsidRPr="004A2C25" w:rsidRDefault="00046902">
            <w:pPr>
              <w:rPr>
                <w:rFonts w:ascii="微软雅黑" w:hAnsi="微软雅黑"/>
              </w:rPr>
            </w:pPr>
            <w:r w:rsidRPr="004A2C25">
              <w:rPr>
                <w:rFonts w:ascii="微软雅黑" w:hAnsi="微软雅黑"/>
              </w:rPr>
              <w:lastRenderedPageBreak/>
              <w:t>指数运算符(**)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CD91312" w14:textId="77777777" w:rsidR="00046902" w:rsidRPr="004A2C25" w:rsidRDefault="00046902">
            <w:pPr>
              <w:rPr>
                <w:rFonts w:ascii="微软雅黑" w:hAnsi="微软雅黑"/>
              </w:rPr>
            </w:pPr>
            <w:r w:rsidRPr="004A2C25">
              <w:rPr>
                <w:rFonts w:ascii="微软雅黑" w:hAnsi="微软雅黑"/>
              </w:rPr>
              <w:t>计算 base(底数) 的 exponent(指数)次方, 表示为baseexponent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EBD5B7A" w14:textId="77777777" w:rsidR="00046902" w:rsidRPr="004A2C25" w:rsidRDefault="00046902" w:rsidP="006143EF">
            <w:pPr>
              <w:rPr>
                <w:rFonts w:ascii="微软雅黑" w:hAnsi="微软雅黑"/>
              </w:rPr>
            </w:pPr>
            <w:r w:rsidRPr="004A2C25">
              <w:rPr>
                <w:rFonts w:ascii="微软雅黑" w:hAnsi="微软雅黑"/>
              </w:rPr>
              <w:t>2 ** 3 returns 8.</w:t>
            </w:r>
            <w:r w:rsidRPr="004A2C25">
              <w:rPr>
                <w:rFonts w:ascii="微软雅黑" w:hAnsi="微软雅黑"/>
              </w:rPr>
              <w:br/>
              <w:t>10 ** -1 returns 0.1.</w:t>
            </w:r>
          </w:p>
        </w:tc>
      </w:tr>
      <w:tr w:rsidR="00046902" w:rsidRPr="004A2C25" w14:paraId="38FBA2A7" w14:textId="77777777" w:rsidTr="00046902">
        <w:tc>
          <w:tcPr>
            <w:tcW w:w="0" w:type="auto"/>
            <w:shd w:val="clear" w:color="auto" w:fill="FFFFFF"/>
            <w:vAlign w:val="center"/>
            <w:hideMark/>
          </w:tcPr>
          <w:p w14:paraId="1763CDEA" w14:textId="77777777" w:rsidR="00046902" w:rsidRPr="004A2C25" w:rsidRDefault="00046902">
            <w:pPr>
              <w:rPr>
                <w:rFonts w:ascii="微软雅黑" w:hAnsi="微软雅黑" w:cs="Arial"/>
                <w:color w:val="333333"/>
                <w:sz w:val="27"/>
                <w:szCs w:val="27"/>
              </w:rPr>
            </w:pPr>
          </w:p>
        </w:tc>
        <w:tc>
          <w:tcPr>
            <w:tcW w:w="0" w:type="auto"/>
            <w:shd w:val="clear" w:color="auto" w:fill="FFFFFF"/>
            <w:vAlign w:val="center"/>
            <w:hideMark/>
          </w:tcPr>
          <w:p w14:paraId="6ADF53CF" w14:textId="77777777" w:rsidR="00046902" w:rsidRPr="004A2C25" w:rsidRDefault="00046902">
            <w:pPr>
              <w:rPr>
                <w:rFonts w:ascii="微软雅黑" w:hAnsi="微软雅黑"/>
                <w:sz w:val="20"/>
                <w:szCs w:val="20"/>
              </w:rPr>
            </w:pPr>
          </w:p>
        </w:tc>
        <w:tc>
          <w:tcPr>
            <w:tcW w:w="0" w:type="auto"/>
            <w:shd w:val="clear" w:color="auto" w:fill="FFFFFF"/>
            <w:vAlign w:val="center"/>
            <w:hideMark/>
          </w:tcPr>
          <w:p w14:paraId="149F292F" w14:textId="77777777" w:rsidR="00046902" w:rsidRPr="004A2C25" w:rsidRDefault="00046902">
            <w:pPr>
              <w:rPr>
                <w:rFonts w:ascii="微软雅黑" w:hAnsi="微软雅黑"/>
                <w:sz w:val="20"/>
                <w:szCs w:val="20"/>
              </w:rPr>
            </w:pPr>
          </w:p>
        </w:tc>
      </w:tr>
    </w:tbl>
    <w:p w14:paraId="289BAB73" w14:textId="3A247A61" w:rsidR="00046902" w:rsidRPr="004A2C25" w:rsidRDefault="00046902" w:rsidP="00046902">
      <w:pPr>
        <w:pStyle w:val="30"/>
        <w:rPr>
          <w:rFonts w:ascii="微软雅黑" w:hAnsi="微软雅黑"/>
          <w:b w:val="0"/>
          <w:bCs w:val="0"/>
          <w:color w:val="333333"/>
          <w:sz w:val="27"/>
          <w:szCs w:val="27"/>
        </w:rPr>
      </w:pPr>
      <w:bookmarkStart w:id="100" w:name="_Toc522392377"/>
      <w:r w:rsidRPr="004A2C25">
        <w:rPr>
          <w:rFonts w:ascii="微软雅黑" w:hAnsi="微软雅黑"/>
        </w:rPr>
        <w:t>位运算符</w:t>
      </w:r>
      <w:bookmarkEnd w:id="100"/>
    </w:p>
    <w:p w14:paraId="770D18E4" w14:textId="77777777" w:rsidR="00046902" w:rsidRPr="004A2C25" w:rsidRDefault="00046902" w:rsidP="006143EF">
      <w:pPr>
        <w:rPr>
          <w:rFonts w:ascii="微软雅黑" w:hAnsi="微软雅黑"/>
        </w:rPr>
      </w:pPr>
      <w:r w:rsidRPr="004A2C25">
        <w:rPr>
          <w:rFonts w:ascii="微软雅黑" w:hAnsi="微软雅黑" w:cs="Arial"/>
          <w:color w:val="333333"/>
          <w:sz w:val="27"/>
          <w:szCs w:val="27"/>
        </w:rPr>
        <w:t>位</w:t>
      </w:r>
      <w:r w:rsidRPr="004A2C25">
        <w:rPr>
          <w:rFonts w:ascii="微软雅黑" w:hAnsi="微软雅黑"/>
        </w:rPr>
        <w:t>运算符将它的操作数视为32位元的二进制串（0和1组成）而非十进制八进制或十六进制数。例如：十进制数字9用二进制表示为1001，位运算符就是在这个二进制表示上执行运算，但是返回结果是标准的JavaScript数值。</w:t>
      </w:r>
    </w:p>
    <w:p w14:paraId="4C80D2EC" w14:textId="77777777" w:rsidR="00046902" w:rsidRPr="004A2C25" w:rsidRDefault="00046902" w:rsidP="006143EF">
      <w:pPr>
        <w:rPr>
          <w:rFonts w:ascii="微软雅黑" w:hAnsi="微软雅黑"/>
        </w:rPr>
      </w:pPr>
      <w:r w:rsidRPr="004A2C25">
        <w:rPr>
          <w:rFonts w:ascii="微软雅黑" w:hAnsi="微软雅黑"/>
        </w:rPr>
        <w:t>下表总结了 JavaScript 的位运算符。</w:t>
      </w:r>
    </w:p>
    <w:tbl>
      <w:tblPr>
        <w:tblW w:w="850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934"/>
        <w:gridCol w:w="1091"/>
        <w:gridCol w:w="5480"/>
      </w:tblGrid>
      <w:tr w:rsidR="00046902" w:rsidRPr="004A2C25" w14:paraId="7C78C7A9" w14:textId="77777777" w:rsidTr="0040507B">
        <w:trPr>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14:paraId="05287763" w14:textId="77777777" w:rsidR="00046902" w:rsidRPr="004A2C25" w:rsidRDefault="00046902">
            <w:pPr>
              <w:rPr>
                <w:rFonts w:ascii="微软雅黑" w:hAnsi="微软雅黑"/>
              </w:rPr>
            </w:pPr>
            <w:r w:rsidRPr="004A2C25">
              <w:rPr>
                <w:rFonts w:ascii="微软雅黑" w:hAnsi="微软雅黑"/>
              </w:rPr>
              <w:t>位运算符</w:t>
            </w:r>
          </w:p>
        </w:tc>
      </w:tr>
      <w:tr w:rsidR="00046902" w:rsidRPr="004A2C25" w14:paraId="3FE0BCB6" w14:textId="77777777" w:rsidTr="0040507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0908F29" w14:textId="77777777" w:rsidR="00046902" w:rsidRPr="004A2C25" w:rsidRDefault="00046902">
            <w:pPr>
              <w:rPr>
                <w:rFonts w:ascii="微软雅黑" w:hAnsi="微软雅黑"/>
              </w:rPr>
            </w:pPr>
            <w:r w:rsidRPr="004A2C25">
              <w:rPr>
                <w:rFonts w:ascii="微软雅黑" w:hAnsi="微软雅黑"/>
              </w:rPr>
              <w:t>Operator</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4D0FFF9" w14:textId="77777777" w:rsidR="00046902" w:rsidRPr="004A2C25" w:rsidRDefault="00046902">
            <w:pPr>
              <w:rPr>
                <w:rFonts w:ascii="微软雅黑" w:hAnsi="微软雅黑"/>
              </w:rPr>
            </w:pPr>
            <w:r w:rsidRPr="004A2C25">
              <w:rPr>
                <w:rFonts w:ascii="微软雅黑" w:hAnsi="微软雅黑"/>
              </w:rPr>
              <w:t>Usage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0F8B265" w14:textId="77777777" w:rsidR="00046902" w:rsidRPr="004A2C25" w:rsidRDefault="00046902">
            <w:pPr>
              <w:rPr>
                <w:rFonts w:ascii="微软雅黑" w:hAnsi="微软雅黑"/>
              </w:rPr>
            </w:pPr>
            <w:r w:rsidRPr="004A2C25">
              <w:rPr>
                <w:rFonts w:ascii="微软雅黑" w:hAnsi="微软雅黑"/>
              </w:rPr>
              <w:t>Description</w:t>
            </w:r>
          </w:p>
        </w:tc>
      </w:tr>
      <w:tr w:rsidR="00046902" w:rsidRPr="004A2C25" w14:paraId="28B600F4"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B45ACD" w14:textId="77777777" w:rsidR="00046902" w:rsidRPr="004A2C25" w:rsidRDefault="00046902">
            <w:pPr>
              <w:rPr>
                <w:rFonts w:ascii="微软雅黑" w:hAnsi="微软雅黑"/>
              </w:rPr>
            </w:pPr>
            <w:r w:rsidRPr="004A2C25">
              <w:rPr>
                <w:rFonts w:ascii="微软雅黑" w:hAnsi="微软雅黑"/>
              </w:rPr>
              <w:t>按位与</w:t>
            </w:r>
            <w:hyperlink r:id="rId58" w:anchor="Bitwise_AND" w:history="1">
              <w:r w:rsidRPr="004A2C25">
                <w:rPr>
                  <w:rFonts w:ascii="微软雅黑" w:hAnsi="微软雅黑"/>
                </w:rPr>
                <w:t> AND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0C254B" w14:textId="77777777" w:rsidR="00046902" w:rsidRPr="004A2C25" w:rsidRDefault="00046902">
            <w:pPr>
              <w:rPr>
                <w:rFonts w:ascii="微软雅黑" w:hAnsi="微软雅黑"/>
              </w:rPr>
            </w:pPr>
            <w:r w:rsidRPr="004A2C25">
              <w:rPr>
                <w:rFonts w:ascii="微软雅黑" w:hAnsi="微软雅黑"/>
              </w:rPr>
              <w:t>a &amp;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9FF7847" w14:textId="77777777" w:rsidR="00046902" w:rsidRPr="004A2C25" w:rsidRDefault="00046902" w:rsidP="006143EF">
            <w:pPr>
              <w:rPr>
                <w:rFonts w:ascii="微软雅黑" w:hAnsi="微软雅黑"/>
              </w:rPr>
            </w:pPr>
            <w:r w:rsidRPr="004A2C25">
              <w:rPr>
                <w:rFonts w:ascii="微软雅黑" w:hAnsi="微软雅黑"/>
              </w:rPr>
              <w:t>在a,b的位表示中，每一个对应的位都为1则返回1， 否则返回0.</w:t>
            </w:r>
          </w:p>
        </w:tc>
      </w:tr>
      <w:tr w:rsidR="00046902" w:rsidRPr="004A2C25" w14:paraId="2F87F41D"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94F5D37" w14:textId="77777777" w:rsidR="00046902" w:rsidRPr="004A2C25" w:rsidRDefault="00046902">
            <w:pPr>
              <w:rPr>
                <w:rFonts w:ascii="微软雅黑" w:hAnsi="微软雅黑"/>
              </w:rPr>
            </w:pPr>
            <w:r w:rsidRPr="004A2C25">
              <w:rPr>
                <w:rFonts w:ascii="微软雅黑" w:hAnsi="微软雅黑"/>
              </w:rPr>
              <w:t>按位或</w:t>
            </w:r>
            <w:hyperlink r:id="rId59" w:anchor="Bitwise_OR" w:history="1">
              <w:r w:rsidRPr="004A2C25">
                <w:rPr>
                  <w:rFonts w:ascii="微软雅黑" w:hAnsi="微软雅黑"/>
                </w:rPr>
                <w:t> OR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B7F940" w14:textId="77777777" w:rsidR="00046902" w:rsidRPr="004A2C25" w:rsidRDefault="00046902">
            <w:pPr>
              <w:rPr>
                <w:rFonts w:ascii="微软雅黑" w:hAnsi="微软雅黑"/>
              </w:rPr>
            </w:pPr>
            <w:r w:rsidRPr="004A2C25">
              <w:rPr>
                <w:rFonts w:ascii="微软雅黑" w:hAnsi="微软雅黑"/>
              </w:rPr>
              <w:t>a |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E1BFCD" w14:textId="77777777" w:rsidR="00046902" w:rsidRPr="004A2C25" w:rsidRDefault="00046902">
            <w:pPr>
              <w:rPr>
                <w:rFonts w:ascii="微软雅黑" w:hAnsi="微软雅黑"/>
              </w:rPr>
            </w:pPr>
            <w:r w:rsidRPr="004A2C25">
              <w:rPr>
                <w:rFonts w:ascii="微软雅黑" w:hAnsi="微软雅黑"/>
              </w:rPr>
              <w:t>在a,b的位表示中，每一个对应的位，只要有一个为1则返回1， 否则返回0.</w:t>
            </w:r>
          </w:p>
        </w:tc>
      </w:tr>
      <w:tr w:rsidR="00046902" w:rsidRPr="004A2C25" w14:paraId="09F94F1C"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ACD1CF" w14:textId="77777777" w:rsidR="00046902" w:rsidRPr="004A2C25" w:rsidRDefault="00046902">
            <w:pPr>
              <w:rPr>
                <w:rFonts w:ascii="微软雅黑" w:hAnsi="微软雅黑"/>
              </w:rPr>
            </w:pPr>
            <w:r w:rsidRPr="004A2C25">
              <w:rPr>
                <w:rFonts w:ascii="微软雅黑" w:hAnsi="微软雅黑"/>
              </w:rPr>
              <w:lastRenderedPageBreak/>
              <w:t>按位异或</w:t>
            </w:r>
            <w:hyperlink r:id="rId60" w:anchor="Bitwise_XOR" w:history="1">
              <w:r w:rsidRPr="004A2C25">
                <w:rPr>
                  <w:rFonts w:ascii="微软雅黑" w:hAnsi="微软雅黑"/>
                </w:rPr>
                <w:t> XOR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9F99A70" w14:textId="77777777" w:rsidR="00046902" w:rsidRPr="004A2C25" w:rsidRDefault="00046902">
            <w:pPr>
              <w:rPr>
                <w:rFonts w:ascii="微软雅黑" w:hAnsi="微软雅黑"/>
              </w:rPr>
            </w:pPr>
            <w:r w:rsidRPr="004A2C25">
              <w:rPr>
                <w:rFonts w:ascii="微软雅黑" w:hAnsi="微软雅黑"/>
              </w:rPr>
              <w:t>a ^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7A682EB" w14:textId="77777777" w:rsidR="00046902" w:rsidRPr="004A2C25" w:rsidRDefault="00046902">
            <w:pPr>
              <w:rPr>
                <w:rFonts w:ascii="微软雅黑" w:hAnsi="微软雅黑"/>
              </w:rPr>
            </w:pPr>
            <w:r w:rsidRPr="004A2C25">
              <w:rPr>
                <w:rFonts w:ascii="微软雅黑" w:hAnsi="微软雅黑"/>
              </w:rPr>
              <w:t>在a,b的位表示中，每一个对应的位，两个不相同则返回1，相同则返回0.</w:t>
            </w:r>
          </w:p>
        </w:tc>
      </w:tr>
      <w:tr w:rsidR="00046902" w:rsidRPr="004A2C25" w14:paraId="7C892EF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C5CA191" w14:textId="77777777" w:rsidR="00046902" w:rsidRPr="004A2C25" w:rsidRDefault="00046902">
            <w:pPr>
              <w:rPr>
                <w:rFonts w:ascii="微软雅黑" w:hAnsi="微软雅黑"/>
              </w:rPr>
            </w:pPr>
            <w:r w:rsidRPr="004A2C25">
              <w:rPr>
                <w:rFonts w:ascii="微软雅黑" w:hAnsi="微软雅黑"/>
              </w:rPr>
              <w:t>按位非</w:t>
            </w:r>
            <w:hyperlink r:id="rId61" w:anchor="Bitwise_NOT" w:history="1">
              <w:r w:rsidRPr="004A2C25">
                <w:rPr>
                  <w:rFonts w:ascii="微软雅黑" w:hAnsi="微软雅黑"/>
                </w:rPr>
                <w:t> NOT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AEFA96" w14:textId="77777777" w:rsidR="00046902" w:rsidRPr="004A2C25" w:rsidRDefault="00046902">
            <w:pPr>
              <w:rPr>
                <w:rFonts w:ascii="微软雅黑" w:hAnsi="微软雅黑"/>
              </w:rPr>
            </w:pPr>
            <w:r w:rsidRPr="004A2C25">
              <w:rPr>
                <w:rFonts w:ascii="微软雅黑" w:hAnsi="微软雅黑"/>
              </w:rPr>
              <w:t>~ a</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BD02E32" w14:textId="77777777" w:rsidR="00046902" w:rsidRPr="004A2C25" w:rsidRDefault="00046902">
            <w:pPr>
              <w:rPr>
                <w:rFonts w:ascii="微软雅黑" w:hAnsi="微软雅黑"/>
              </w:rPr>
            </w:pPr>
            <w:r w:rsidRPr="004A2C25">
              <w:rPr>
                <w:rFonts w:ascii="微软雅黑" w:hAnsi="微软雅黑"/>
              </w:rPr>
              <w:t>反转被操作数的位。</w:t>
            </w:r>
          </w:p>
        </w:tc>
      </w:tr>
      <w:tr w:rsidR="00046902" w:rsidRPr="004A2C25" w14:paraId="1F8008F8"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DBD535" w14:textId="77777777" w:rsidR="00046902" w:rsidRPr="004A2C25" w:rsidRDefault="00046902">
            <w:pPr>
              <w:rPr>
                <w:rFonts w:ascii="微软雅黑" w:hAnsi="微软雅黑"/>
              </w:rPr>
            </w:pPr>
            <w:r w:rsidRPr="004A2C25">
              <w:rPr>
                <w:rFonts w:ascii="微软雅黑" w:hAnsi="微软雅黑"/>
              </w:rPr>
              <w:t>左移</w:t>
            </w:r>
            <w:hyperlink r:id="rId62" w:anchor="Left_shift" w:history="1">
              <w:r w:rsidRPr="004A2C25">
                <w:rPr>
                  <w:rFonts w:ascii="微软雅黑" w:hAnsi="微软雅黑"/>
                </w:rPr>
                <w:t> shift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D8F287F" w14:textId="77777777" w:rsidR="00046902" w:rsidRPr="004A2C25" w:rsidRDefault="00046902">
            <w:pPr>
              <w:rPr>
                <w:rFonts w:ascii="微软雅黑" w:hAnsi="微软雅黑"/>
              </w:rPr>
            </w:pPr>
            <w:r w:rsidRPr="004A2C25">
              <w:rPr>
                <w:rFonts w:ascii="微软雅黑" w:hAnsi="微软雅黑"/>
              </w:rPr>
              <w:t>a &lt;&lt;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116C9A" w14:textId="77777777" w:rsidR="00046902" w:rsidRPr="004A2C25" w:rsidRDefault="00046902">
            <w:pPr>
              <w:rPr>
                <w:rFonts w:ascii="微软雅黑" w:hAnsi="微软雅黑"/>
              </w:rPr>
            </w:pPr>
            <w:r w:rsidRPr="004A2C25">
              <w:rPr>
                <w:rFonts w:ascii="微软雅黑" w:hAnsi="微软雅黑"/>
              </w:rPr>
              <w:t>将a的二进制串向左移动b位,右边移入0.</w:t>
            </w:r>
          </w:p>
        </w:tc>
      </w:tr>
      <w:tr w:rsidR="00046902" w:rsidRPr="004A2C25" w14:paraId="3659C711"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E4CE57" w14:textId="77777777" w:rsidR="00046902" w:rsidRPr="004A2C25" w:rsidRDefault="00046902">
            <w:pPr>
              <w:rPr>
                <w:rFonts w:ascii="微软雅黑" w:hAnsi="微软雅黑"/>
              </w:rPr>
            </w:pPr>
            <w:r w:rsidRPr="004A2C25">
              <w:rPr>
                <w:rFonts w:ascii="微软雅黑" w:hAnsi="微软雅黑"/>
              </w:rPr>
              <w:t>算术右移</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DCC9495" w14:textId="77777777" w:rsidR="00046902" w:rsidRPr="004A2C25" w:rsidRDefault="00046902">
            <w:pPr>
              <w:rPr>
                <w:rFonts w:ascii="微软雅黑" w:hAnsi="微软雅黑"/>
              </w:rPr>
            </w:pPr>
            <w:r w:rsidRPr="004A2C25">
              <w:rPr>
                <w:rFonts w:ascii="微软雅黑" w:hAnsi="微软雅黑"/>
              </w:rPr>
              <w:t>a &gt;&gt;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C6CDBB7" w14:textId="77777777" w:rsidR="00046902" w:rsidRPr="004A2C25" w:rsidRDefault="00046902" w:rsidP="006143EF">
            <w:pPr>
              <w:rPr>
                <w:rFonts w:ascii="微软雅黑" w:hAnsi="微软雅黑"/>
              </w:rPr>
            </w:pPr>
            <w:r w:rsidRPr="004A2C25">
              <w:rPr>
                <w:rFonts w:ascii="微软雅黑" w:hAnsi="微软雅黑"/>
              </w:rPr>
              <w:t>把a的二进制表示向右移动b位，丢弃被移出的所有位.</w:t>
            </w:r>
          </w:p>
          <w:p w14:paraId="0735CF2E" w14:textId="77777777" w:rsidR="00046902" w:rsidRPr="004A2C25" w:rsidRDefault="00046902" w:rsidP="006143EF">
            <w:pPr>
              <w:rPr>
                <w:rFonts w:ascii="微软雅黑" w:hAnsi="微软雅黑"/>
              </w:rPr>
            </w:pPr>
            <w:r w:rsidRPr="004A2C25">
              <w:rPr>
                <w:rFonts w:ascii="微软雅黑" w:hAnsi="微软雅黑"/>
              </w:rPr>
              <w:t>(译注:算术右移左边空出的位是根据最高位是0和1来进行填充的)</w:t>
            </w:r>
          </w:p>
        </w:tc>
      </w:tr>
      <w:tr w:rsidR="00046902" w:rsidRPr="004A2C25" w14:paraId="5C5BF096" w14:textId="77777777" w:rsidTr="0040507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D36A939" w14:textId="77777777" w:rsidR="00046902" w:rsidRPr="004A2C25" w:rsidRDefault="00046902" w:rsidP="006143EF">
            <w:pPr>
              <w:rPr>
                <w:rFonts w:ascii="微软雅黑" w:hAnsi="微软雅黑"/>
              </w:rPr>
            </w:pPr>
            <w:r w:rsidRPr="004A2C25">
              <w:rPr>
                <w:rFonts w:ascii="微软雅黑" w:hAnsi="微软雅黑"/>
              </w:rPr>
              <w:t>无符号右移</w:t>
            </w:r>
          </w:p>
          <w:p w14:paraId="2506C594" w14:textId="77777777" w:rsidR="00046902" w:rsidRPr="004A2C25" w:rsidRDefault="00046902" w:rsidP="006143EF">
            <w:pPr>
              <w:rPr>
                <w:rFonts w:ascii="微软雅黑" w:hAnsi="微软雅黑"/>
              </w:rPr>
            </w:pPr>
            <w:r w:rsidRPr="004A2C25">
              <w:rPr>
                <w:rFonts w:ascii="微软雅黑" w:hAnsi="微软雅黑"/>
              </w:rPr>
              <w:t>(左边空出位用0填充)</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D67864" w14:textId="77777777" w:rsidR="00046902" w:rsidRPr="004A2C25" w:rsidRDefault="00046902">
            <w:pPr>
              <w:rPr>
                <w:rFonts w:ascii="微软雅黑" w:hAnsi="微软雅黑"/>
              </w:rPr>
            </w:pPr>
            <w:r w:rsidRPr="004A2C25">
              <w:rPr>
                <w:rFonts w:ascii="微软雅黑" w:hAnsi="微软雅黑"/>
              </w:rPr>
              <w:t>a &gt;&gt;&gt;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1D53B97" w14:textId="77777777" w:rsidR="00046902" w:rsidRPr="004A2C25" w:rsidRDefault="00046902">
            <w:pPr>
              <w:rPr>
                <w:rFonts w:ascii="微软雅黑" w:hAnsi="微软雅黑"/>
              </w:rPr>
            </w:pPr>
            <w:r w:rsidRPr="004A2C25">
              <w:rPr>
                <w:rFonts w:ascii="微软雅黑" w:hAnsi="微软雅黑"/>
              </w:rPr>
              <w:t>把a的二进制表示向右移动b位，丢弃被移出的所有位，并把左边空出的位都填充为0</w:t>
            </w:r>
          </w:p>
        </w:tc>
      </w:tr>
    </w:tbl>
    <w:p w14:paraId="4E299770" w14:textId="77777777" w:rsidR="00046902" w:rsidRPr="004A2C25" w:rsidRDefault="00046902" w:rsidP="00621E3D">
      <w:pPr>
        <w:pStyle w:val="af7"/>
        <w:numPr>
          <w:ilvl w:val="0"/>
          <w:numId w:val="32"/>
        </w:numPr>
        <w:rPr>
          <w:rFonts w:ascii="微软雅黑" w:eastAsia="微软雅黑" w:hAnsi="微软雅黑"/>
          <w:b/>
        </w:rPr>
      </w:pPr>
      <w:r w:rsidRPr="004A2C25">
        <w:rPr>
          <w:rFonts w:ascii="微软雅黑" w:eastAsia="微软雅黑" w:hAnsi="微软雅黑"/>
          <w:b/>
        </w:rPr>
        <w:t>位逻辑运算符</w:t>
      </w:r>
    </w:p>
    <w:p w14:paraId="2CA38193" w14:textId="77777777" w:rsidR="00046902" w:rsidRPr="004A2C25" w:rsidRDefault="00046902" w:rsidP="006143EF">
      <w:pPr>
        <w:rPr>
          <w:rFonts w:ascii="微软雅黑" w:hAnsi="微软雅黑"/>
        </w:rPr>
      </w:pPr>
      <w:r w:rsidRPr="004A2C25">
        <w:rPr>
          <w:rFonts w:ascii="微软雅黑" w:hAnsi="微软雅黑" w:cs="Arial"/>
          <w:color w:val="333333"/>
          <w:sz w:val="27"/>
          <w:szCs w:val="27"/>
        </w:rPr>
        <w:t>概</w:t>
      </w:r>
      <w:r w:rsidRPr="004A2C25">
        <w:rPr>
          <w:rFonts w:ascii="微软雅黑" w:hAnsi="微软雅黑"/>
        </w:rPr>
        <w:t>念上来讲, 位逻辑运算符工作流程如下:</w:t>
      </w:r>
    </w:p>
    <w:p w14:paraId="17AEAEBC" w14:textId="77777777" w:rsidR="00046902" w:rsidRPr="004A2C25" w:rsidRDefault="00046902" w:rsidP="006143EF">
      <w:pPr>
        <w:rPr>
          <w:rFonts w:ascii="微软雅黑" w:hAnsi="微软雅黑"/>
        </w:rPr>
      </w:pPr>
      <w:r w:rsidRPr="004A2C25">
        <w:rPr>
          <w:rFonts w:ascii="微软雅黑" w:hAnsi="微软雅黑"/>
        </w:rPr>
        <w:t>操作数被转换为32bit整數，以位序列（0和1组成）表示.若超過32bits，則取低位32bit，如下所示：</w:t>
      </w:r>
    </w:p>
    <w:p w14:paraId="23721CF8" w14:textId="77777777" w:rsidR="00046902" w:rsidRPr="004A2C25" w:rsidRDefault="00046902" w:rsidP="006143EF">
      <w:pPr>
        <w:rPr>
          <w:rFonts w:ascii="微软雅黑" w:hAnsi="微软雅黑"/>
        </w:rPr>
      </w:pPr>
      <w:r w:rsidRPr="004A2C25">
        <w:rPr>
          <w:rFonts w:ascii="微软雅黑" w:hAnsi="微软雅黑"/>
        </w:rPr>
        <w:t>Before: 11100110111110100000000000000110000000000001</w:t>
      </w:r>
    </w:p>
    <w:p w14:paraId="6BCE122F" w14:textId="77777777" w:rsidR="00046902" w:rsidRPr="004A2C25" w:rsidRDefault="00046902" w:rsidP="006143EF">
      <w:pPr>
        <w:rPr>
          <w:rFonts w:ascii="微软雅黑" w:hAnsi="微软雅黑"/>
        </w:rPr>
      </w:pPr>
      <w:r w:rsidRPr="004A2C25">
        <w:rPr>
          <w:rFonts w:ascii="微软雅黑" w:hAnsi="微软雅黑"/>
        </w:rPr>
        <w:t>After:              10100000000000000110000000000001</w:t>
      </w:r>
    </w:p>
    <w:p w14:paraId="5B9C88D6" w14:textId="77777777" w:rsidR="00046902" w:rsidRPr="004A2C25" w:rsidRDefault="00046902" w:rsidP="006143EF">
      <w:pPr>
        <w:rPr>
          <w:rFonts w:ascii="微软雅黑" w:hAnsi="微软雅黑"/>
        </w:rPr>
      </w:pPr>
      <w:r w:rsidRPr="004A2C25">
        <w:rPr>
          <w:rFonts w:ascii="微软雅黑" w:hAnsi="微软雅黑"/>
        </w:rPr>
        <w:t>第一个操作数的每一位都与第二个操作数的对应位组对: 第一位对应第一位,第</w:t>
      </w:r>
      <w:r w:rsidRPr="004A2C25">
        <w:rPr>
          <w:rFonts w:ascii="微软雅黑" w:hAnsi="微软雅黑"/>
        </w:rPr>
        <w:lastRenderedPageBreak/>
        <w:t>二位对应第二位,以此类推.</w:t>
      </w:r>
    </w:p>
    <w:p w14:paraId="1F3A6C03" w14:textId="77777777" w:rsidR="00046902" w:rsidRPr="004A2C25" w:rsidRDefault="00046902" w:rsidP="006143EF">
      <w:pPr>
        <w:rPr>
          <w:rFonts w:ascii="微软雅黑" w:hAnsi="微软雅黑"/>
        </w:rPr>
      </w:pPr>
      <w:r w:rsidRPr="004A2C25">
        <w:rPr>
          <w:rFonts w:ascii="微软雅黑" w:hAnsi="微软雅黑"/>
        </w:rPr>
        <w:t>运算符被应用到每一对"位"上, 最终的运算结果由每一对“位”的运算结果组合起来.</w:t>
      </w:r>
    </w:p>
    <w:p w14:paraId="1F4E62A5" w14:textId="77777777" w:rsidR="00046902" w:rsidRPr="004A2C25" w:rsidRDefault="00046902" w:rsidP="006143EF">
      <w:pPr>
        <w:rPr>
          <w:rFonts w:ascii="微软雅黑" w:hAnsi="微软雅黑"/>
        </w:rPr>
      </w:pPr>
      <w:r w:rsidRPr="004A2C25">
        <w:rPr>
          <w:rFonts w:ascii="微软雅黑" w:hAnsi="微软雅黑"/>
        </w:rPr>
        <w:t>例如,十进制数9的二进制表示是1001,十进制数15的二进制表示是1111.因此,当位运算符应用到这两个值时,结果如下:</w:t>
      </w:r>
    </w:p>
    <w:tbl>
      <w:tblPr>
        <w:tblW w:w="1549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146"/>
        <w:gridCol w:w="1523"/>
        <w:gridCol w:w="11826"/>
      </w:tblGrid>
      <w:tr w:rsidR="00046902" w:rsidRPr="004A2C25" w14:paraId="169A679D" w14:textId="77777777" w:rsidTr="00046902">
        <w:trPr>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14:paraId="1D2B0639" w14:textId="77777777" w:rsidR="00046902" w:rsidRPr="004A2C25" w:rsidRDefault="00046902">
            <w:pPr>
              <w:rPr>
                <w:rFonts w:ascii="微软雅黑" w:hAnsi="微软雅黑"/>
              </w:rPr>
            </w:pPr>
            <w:r w:rsidRPr="004A2C25">
              <w:rPr>
                <w:rFonts w:ascii="微软雅黑" w:hAnsi="微软雅黑"/>
              </w:rPr>
              <w:t>位运算符范例</w:t>
            </w:r>
          </w:p>
        </w:tc>
      </w:tr>
      <w:tr w:rsidR="00046902" w:rsidRPr="004A2C25" w14:paraId="26FA38A3" w14:textId="77777777" w:rsidTr="0004690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C85C0A3" w14:textId="77777777" w:rsidR="00046902" w:rsidRPr="004A2C25" w:rsidRDefault="00046902">
            <w:pPr>
              <w:rPr>
                <w:rFonts w:ascii="微软雅黑" w:hAnsi="微软雅黑"/>
              </w:rPr>
            </w:pPr>
            <w:r w:rsidRPr="004A2C25">
              <w:rPr>
                <w:rFonts w:ascii="微软雅黑" w:hAnsi="微软雅黑"/>
              </w:rPr>
              <w:t>表达式</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23BF571" w14:textId="77777777" w:rsidR="00046902" w:rsidRPr="004A2C25" w:rsidRDefault="00046902">
            <w:pPr>
              <w:rPr>
                <w:rFonts w:ascii="微软雅黑" w:hAnsi="微软雅黑"/>
              </w:rPr>
            </w:pPr>
            <w:r w:rsidRPr="004A2C25">
              <w:rPr>
                <w:rFonts w:ascii="微软雅黑" w:hAnsi="微软雅黑"/>
              </w:rPr>
              <w:t>结果</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143F427" w14:textId="77777777" w:rsidR="00046902" w:rsidRPr="004A2C25" w:rsidRDefault="00046902">
            <w:pPr>
              <w:rPr>
                <w:rFonts w:ascii="微软雅黑" w:hAnsi="微软雅黑"/>
              </w:rPr>
            </w:pPr>
            <w:r w:rsidRPr="004A2C25">
              <w:rPr>
                <w:rFonts w:ascii="微软雅黑" w:hAnsi="微软雅黑"/>
              </w:rPr>
              <w:t>二进制描述</w:t>
            </w:r>
          </w:p>
        </w:tc>
      </w:tr>
      <w:tr w:rsidR="00046902" w:rsidRPr="004A2C25" w14:paraId="157F79D7" w14:textId="77777777" w:rsidTr="0004690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5B8F18" w14:textId="77777777" w:rsidR="00046902" w:rsidRPr="004A2C25" w:rsidRDefault="00046902">
            <w:pPr>
              <w:rPr>
                <w:rFonts w:ascii="微软雅黑" w:hAnsi="微软雅黑"/>
              </w:rPr>
            </w:pPr>
            <w:r w:rsidRPr="004A2C25">
              <w:rPr>
                <w:rFonts w:ascii="微软雅黑" w:hAnsi="微软雅黑"/>
              </w:rPr>
              <w:t>15 &amp; 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B8D74CF" w14:textId="77777777" w:rsidR="00046902" w:rsidRPr="004A2C25" w:rsidRDefault="00046902">
            <w:pPr>
              <w:rPr>
                <w:rFonts w:ascii="微软雅黑" w:hAnsi="微软雅黑"/>
              </w:rPr>
            </w:pPr>
            <w:r w:rsidRPr="004A2C25">
              <w:rPr>
                <w:rFonts w:ascii="微软雅黑" w:hAnsi="微软雅黑"/>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C6E658" w14:textId="77777777" w:rsidR="00046902" w:rsidRPr="004A2C25" w:rsidRDefault="00046902">
            <w:pPr>
              <w:rPr>
                <w:rFonts w:ascii="微软雅黑" w:hAnsi="微软雅黑"/>
              </w:rPr>
            </w:pPr>
            <w:r w:rsidRPr="004A2C25">
              <w:rPr>
                <w:rFonts w:ascii="微软雅黑" w:hAnsi="微软雅黑"/>
              </w:rPr>
              <w:t>1111 &amp; 1001 = 1001</w:t>
            </w:r>
          </w:p>
        </w:tc>
      </w:tr>
      <w:tr w:rsidR="00046902" w:rsidRPr="004A2C25" w14:paraId="71A30418" w14:textId="77777777" w:rsidTr="0004690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671E59A" w14:textId="77777777" w:rsidR="00046902" w:rsidRPr="004A2C25" w:rsidRDefault="00046902">
            <w:pPr>
              <w:rPr>
                <w:rFonts w:ascii="微软雅黑" w:hAnsi="微软雅黑"/>
              </w:rPr>
            </w:pPr>
            <w:r w:rsidRPr="004A2C25">
              <w:rPr>
                <w:rFonts w:ascii="微软雅黑" w:hAnsi="微软雅黑"/>
              </w:rPr>
              <w:t>15 | 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821D22" w14:textId="77777777" w:rsidR="00046902" w:rsidRPr="004A2C25" w:rsidRDefault="00046902">
            <w:pPr>
              <w:rPr>
                <w:rFonts w:ascii="微软雅黑" w:hAnsi="微软雅黑"/>
              </w:rPr>
            </w:pPr>
            <w:r w:rsidRPr="004A2C25">
              <w:rPr>
                <w:rFonts w:ascii="微软雅黑" w:hAnsi="微软雅黑"/>
              </w:rPr>
              <w:t>15</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A4998A" w14:textId="77777777" w:rsidR="00046902" w:rsidRPr="004A2C25" w:rsidRDefault="00046902">
            <w:pPr>
              <w:rPr>
                <w:rFonts w:ascii="微软雅黑" w:hAnsi="微软雅黑"/>
              </w:rPr>
            </w:pPr>
            <w:r w:rsidRPr="004A2C25">
              <w:rPr>
                <w:rFonts w:ascii="微软雅黑" w:hAnsi="微软雅黑"/>
              </w:rPr>
              <w:t>1111 | 1001 = 1111</w:t>
            </w:r>
          </w:p>
        </w:tc>
      </w:tr>
      <w:tr w:rsidR="00046902" w:rsidRPr="004A2C25" w14:paraId="3EBCAA68" w14:textId="77777777" w:rsidTr="0004690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5E0F911" w14:textId="77777777" w:rsidR="00046902" w:rsidRPr="004A2C25" w:rsidRDefault="00046902">
            <w:pPr>
              <w:rPr>
                <w:rFonts w:ascii="微软雅黑" w:hAnsi="微软雅黑"/>
              </w:rPr>
            </w:pPr>
            <w:r w:rsidRPr="004A2C25">
              <w:rPr>
                <w:rFonts w:ascii="微软雅黑" w:hAnsi="微软雅黑"/>
              </w:rPr>
              <w:t>15 ^ 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BFCDD3" w14:textId="77777777" w:rsidR="00046902" w:rsidRPr="004A2C25" w:rsidRDefault="00046902">
            <w:pPr>
              <w:rPr>
                <w:rFonts w:ascii="微软雅黑" w:hAnsi="微软雅黑"/>
              </w:rPr>
            </w:pPr>
            <w:r w:rsidRPr="004A2C25">
              <w:rPr>
                <w:rFonts w:ascii="微软雅黑" w:hAnsi="微软雅黑"/>
              </w:rPr>
              <w:t>6</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4810E3" w14:textId="77777777" w:rsidR="00046902" w:rsidRPr="004A2C25" w:rsidRDefault="00046902">
            <w:pPr>
              <w:rPr>
                <w:rFonts w:ascii="微软雅黑" w:hAnsi="微软雅黑"/>
              </w:rPr>
            </w:pPr>
            <w:r w:rsidRPr="004A2C25">
              <w:rPr>
                <w:rFonts w:ascii="微软雅黑" w:hAnsi="微软雅黑"/>
              </w:rPr>
              <w:t>1111 ^ 1001 = 0110</w:t>
            </w:r>
          </w:p>
        </w:tc>
      </w:tr>
      <w:tr w:rsidR="00046902" w:rsidRPr="004A2C25" w14:paraId="2A943F31" w14:textId="77777777" w:rsidTr="0004690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6E23EBB" w14:textId="77777777" w:rsidR="00046902" w:rsidRPr="004A2C25" w:rsidRDefault="00046902">
            <w:pPr>
              <w:rPr>
                <w:rFonts w:ascii="微软雅黑" w:hAnsi="微软雅黑"/>
              </w:rPr>
            </w:pPr>
            <w:r w:rsidRPr="004A2C25">
              <w:rPr>
                <w:rFonts w:ascii="微软雅黑" w:hAnsi="微软雅黑"/>
              </w:rPr>
              <w:t>~15</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08D7BCE" w14:textId="77777777" w:rsidR="00046902" w:rsidRPr="004A2C25" w:rsidRDefault="00046902">
            <w:pPr>
              <w:rPr>
                <w:rFonts w:ascii="微软雅黑" w:hAnsi="微软雅黑"/>
              </w:rPr>
            </w:pPr>
            <w:r w:rsidRPr="004A2C25">
              <w:rPr>
                <w:rFonts w:ascii="微软雅黑" w:hAnsi="微软雅黑"/>
              </w:rPr>
              <w:t>-16</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ED34895" w14:textId="77777777" w:rsidR="00046902" w:rsidRPr="004A2C25" w:rsidRDefault="00046902">
            <w:pPr>
              <w:rPr>
                <w:rFonts w:ascii="微软雅黑" w:hAnsi="微软雅黑"/>
              </w:rPr>
            </w:pPr>
            <w:r w:rsidRPr="004A2C25">
              <w:rPr>
                <w:rFonts w:ascii="微软雅黑" w:hAnsi="微软雅黑"/>
              </w:rPr>
              <w:t>~00000000...00001111 = 11111111...11110000</w:t>
            </w:r>
          </w:p>
        </w:tc>
      </w:tr>
      <w:tr w:rsidR="00046902" w:rsidRPr="004A2C25" w14:paraId="2E0585FE" w14:textId="77777777" w:rsidTr="0004690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4490415" w14:textId="77777777" w:rsidR="00046902" w:rsidRPr="004A2C25" w:rsidRDefault="00046902">
            <w:pPr>
              <w:rPr>
                <w:rFonts w:ascii="微软雅黑" w:hAnsi="微软雅黑"/>
              </w:rPr>
            </w:pPr>
            <w:r w:rsidRPr="004A2C25">
              <w:rPr>
                <w:rFonts w:ascii="微软雅黑" w:hAnsi="微软雅黑"/>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02E65D5" w14:textId="77777777" w:rsidR="00046902" w:rsidRPr="004A2C25" w:rsidRDefault="00046902">
            <w:pPr>
              <w:rPr>
                <w:rFonts w:ascii="微软雅黑" w:hAnsi="微软雅黑"/>
              </w:rPr>
            </w:pPr>
            <w:r w:rsidRPr="004A2C25">
              <w:rPr>
                <w:rFonts w:ascii="微软雅黑" w:hAnsi="微软雅黑"/>
              </w:rPr>
              <w:t>-10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F056BCE" w14:textId="77777777" w:rsidR="00046902" w:rsidRPr="004A2C25" w:rsidRDefault="00046902">
            <w:pPr>
              <w:rPr>
                <w:rFonts w:ascii="微软雅黑" w:hAnsi="微软雅黑"/>
              </w:rPr>
            </w:pPr>
            <w:r w:rsidRPr="004A2C25">
              <w:rPr>
                <w:rFonts w:ascii="微软雅黑" w:hAnsi="微软雅黑"/>
              </w:rPr>
              <w:t>~00000000...00001001 = 11111111...11110110</w:t>
            </w:r>
          </w:p>
        </w:tc>
      </w:tr>
    </w:tbl>
    <w:p w14:paraId="24F2380B" w14:textId="77777777" w:rsidR="00046902" w:rsidRPr="004A2C25" w:rsidRDefault="00046902" w:rsidP="006143EF">
      <w:pPr>
        <w:rPr>
          <w:rFonts w:ascii="微软雅黑" w:hAnsi="微软雅黑"/>
        </w:rPr>
      </w:pPr>
      <w:r w:rsidRPr="004A2C25">
        <w:rPr>
          <w:rFonts w:ascii="微软雅黑" w:hAnsi="微软雅黑"/>
        </w:rPr>
        <w:t>注意位运算符“非”将所有的32位取反，而值的最高位(最左边的一位)为1则表示负数(2-补码表示法)。</w:t>
      </w:r>
    </w:p>
    <w:p w14:paraId="7B5CBE82" w14:textId="77777777" w:rsidR="00046902" w:rsidRPr="004A2C25" w:rsidRDefault="00046902" w:rsidP="006143EF">
      <w:pPr>
        <w:rPr>
          <w:rFonts w:ascii="微软雅黑" w:hAnsi="微软雅黑"/>
        </w:rPr>
      </w:pPr>
      <w:r w:rsidRPr="004A2C25">
        <w:rPr>
          <w:rFonts w:ascii="微软雅黑" w:hAnsi="微软雅黑"/>
        </w:rPr>
        <w:t> </w:t>
      </w:r>
    </w:p>
    <w:p w14:paraId="30056A21" w14:textId="77777777" w:rsidR="00046902" w:rsidRPr="004A2C25" w:rsidRDefault="00046902" w:rsidP="00621E3D">
      <w:pPr>
        <w:pStyle w:val="af7"/>
        <w:numPr>
          <w:ilvl w:val="0"/>
          <w:numId w:val="32"/>
        </w:numPr>
        <w:rPr>
          <w:rFonts w:ascii="微软雅黑" w:eastAsia="微软雅黑" w:hAnsi="微软雅黑"/>
          <w:b/>
        </w:rPr>
      </w:pPr>
      <w:r w:rsidRPr="004A2C25">
        <w:rPr>
          <w:rFonts w:ascii="微软雅黑" w:eastAsia="微软雅黑" w:hAnsi="微软雅黑"/>
          <w:b/>
        </w:rPr>
        <w:t>移位运算符</w:t>
      </w:r>
    </w:p>
    <w:p w14:paraId="5AC532DA" w14:textId="77777777" w:rsidR="00046902" w:rsidRPr="004A2C25" w:rsidRDefault="00046902" w:rsidP="006143EF">
      <w:pPr>
        <w:rPr>
          <w:rFonts w:ascii="微软雅黑" w:hAnsi="微软雅黑"/>
        </w:rPr>
      </w:pPr>
      <w:r w:rsidRPr="004A2C25">
        <w:rPr>
          <w:rFonts w:ascii="微软雅黑" w:hAnsi="微软雅黑"/>
        </w:rPr>
        <w:t>移位运算符带两个操作数：第一个是待移位的数，第二个是指定第一个数要被移多少位的数。移位的方向由运算符来控制.</w:t>
      </w:r>
    </w:p>
    <w:p w14:paraId="5A3CBE3E" w14:textId="77777777" w:rsidR="00046902" w:rsidRPr="004A2C25" w:rsidRDefault="00046902" w:rsidP="006143EF">
      <w:pPr>
        <w:rPr>
          <w:rFonts w:ascii="微软雅黑" w:hAnsi="微软雅黑"/>
        </w:rPr>
      </w:pPr>
      <w:r w:rsidRPr="004A2C25">
        <w:rPr>
          <w:rFonts w:ascii="微软雅黑" w:hAnsi="微软雅黑"/>
        </w:rPr>
        <w:t>移位运算符把操作数转为32bit整数，然后得出一个与待移位数相同种类的值。</w:t>
      </w:r>
    </w:p>
    <w:p w14:paraId="675B43B0" w14:textId="77777777" w:rsidR="00046902" w:rsidRPr="004A2C25" w:rsidRDefault="00046902" w:rsidP="006143EF">
      <w:pPr>
        <w:rPr>
          <w:rFonts w:ascii="微软雅黑" w:hAnsi="微软雅黑"/>
        </w:rPr>
      </w:pPr>
      <w:r w:rsidRPr="004A2C25">
        <w:rPr>
          <w:rFonts w:ascii="微软雅黑" w:hAnsi="微软雅黑"/>
        </w:rPr>
        <w:t>移位运算符列表如下。</w:t>
      </w:r>
    </w:p>
    <w:p w14:paraId="334097BF" w14:textId="77777777" w:rsidR="00046902" w:rsidRPr="004A2C25" w:rsidRDefault="00046902" w:rsidP="006143EF">
      <w:pPr>
        <w:rPr>
          <w:rFonts w:ascii="微软雅黑" w:hAnsi="微软雅黑"/>
        </w:rPr>
      </w:pPr>
      <w:r w:rsidRPr="004A2C25">
        <w:rPr>
          <w:rFonts w:ascii="微软雅黑" w:hAnsi="微软雅黑"/>
          <w:b/>
          <w:bCs/>
        </w:rPr>
        <w:lastRenderedPageBreak/>
        <w:t>移位运算符</w:t>
      </w:r>
    </w:p>
    <w:tbl>
      <w:tblPr>
        <w:tblW w:w="850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19"/>
        <w:gridCol w:w="3828"/>
        <w:gridCol w:w="3558"/>
      </w:tblGrid>
      <w:tr w:rsidR="00621E3D" w:rsidRPr="004A2C25" w14:paraId="7F18CF7A" w14:textId="77777777" w:rsidTr="00621E3D">
        <w:trPr>
          <w:tblHeader/>
        </w:trPr>
        <w:tc>
          <w:tcPr>
            <w:tcW w:w="111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00A47F0" w14:textId="77777777" w:rsidR="00046902" w:rsidRPr="004A2C25" w:rsidRDefault="00046902">
            <w:pPr>
              <w:rPr>
                <w:rFonts w:ascii="微软雅黑" w:hAnsi="微软雅黑"/>
              </w:rPr>
            </w:pPr>
            <w:r w:rsidRPr="004A2C25">
              <w:rPr>
                <w:rFonts w:ascii="微软雅黑" w:hAnsi="微软雅黑"/>
              </w:rPr>
              <w:t>运算符</w:t>
            </w:r>
          </w:p>
        </w:tc>
        <w:tc>
          <w:tcPr>
            <w:tcW w:w="3828"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5769BF4" w14:textId="77777777" w:rsidR="00046902" w:rsidRPr="004A2C25" w:rsidRDefault="00046902">
            <w:pPr>
              <w:rPr>
                <w:rFonts w:ascii="微软雅黑" w:hAnsi="微软雅黑"/>
              </w:rPr>
            </w:pPr>
            <w:r w:rsidRPr="004A2C25">
              <w:rPr>
                <w:rFonts w:ascii="微软雅黑" w:hAnsi="微软雅黑"/>
              </w:rPr>
              <w:t>描述</w:t>
            </w:r>
          </w:p>
        </w:tc>
        <w:tc>
          <w:tcPr>
            <w:tcW w:w="3558"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249AA59" w14:textId="77777777" w:rsidR="00046902" w:rsidRPr="004A2C25" w:rsidRDefault="00046902">
            <w:pPr>
              <w:rPr>
                <w:rFonts w:ascii="微软雅黑" w:hAnsi="微软雅黑"/>
              </w:rPr>
            </w:pPr>
            <w:r w:rsidRPr="004A2C25">
              <w:rPr>
                <w:rFonts w:ascii="微软雅黑" w:hAnsi="微软雅黑"/>
              </w:rPr>
              <w:t>范例</w:t>
            </w:r>
          </w:p>
        </w:tc>
      </w:tr>
      <w:tr w:rsidR="00621E3D" w:rsidRPr="004A2C25" w14:paraId="5A057E89" w14:textId="77777777" w:rsidTr="00621E3D">
        <w:tc>
          <w:tcPr>
            <w:tcW w:w="11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5DC6F88" w14:textId="77777777" w:rsidR="00046902" w:rsidRPr="004A2C25" w:rsidRDefault="00046902">
            <w:pPr>
              <w:rPr>
                <w:rFonts w:ascii="微软雅黑" w:hAnsi="微软雅黑"/>
              </w:rPr>
            </w:pPr>
            <w:r w:rsidRPr="004A2C25">
              <w:rPr>
                <w:rFonts w:ascii="微软雅黑" w:hAnsi="微软雅黑"/>
              </w:rPr>
              <w:t>&lt;&lt;</w:t>
            </w:r>
            <w:r w:rsidRPr="004A2C25">
              <w:rPr>
                <w:rFonts w:ascii="微软雅黑" w:hAnsi="微软雅黑"/>
              </w:rPr>
              <w:br/>
              <w:t>(左移位)</w:t>
            </w:r>
          </w:p>
        </w:tc>
        <w:tc>
          <w:tcPr>
            <w:tcW w:w="382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AFAA1F" w14:textId="77777777" w:rsidR="00046902" w:rsidRPr="004A2C25" w:rsidRDefault="00046902">
            <w:pPr>
              <w:rPr>
                <w:rFonts w:ascii="微软雅黑" w:hAnsi="微软雅黑"/>
              </w:rPr>
            </w:pPr>
            <w:r w:rsidRPr="004A2C25">
              <w:rPr>
                <w:rFonts w:ascii="微软雅黑" w:hAnsi="微软雅黑"/>
              </w:rPr>
              <w:t>将第一个操作数向左移动指定数量的位. 左边移出位被抛弃. 左边移出的几位被丢弃.右边多出的空位由0补齐</w:t>
            </w:r>
          </w:p>
        </w:tc>
        <w:tc>
          <w:tcPr>
            <w:tcW w:w="355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1E2887" w14:textId="77777777" w:rsidR="00046902" w:rsidRPr="004A2C25" w:rsidRDefault="00046902">
            <w:pPr>
              <w:rPr>
                <w:rFonts w:ascii="微软雅黑" w:hAnsi="微软雅黑"/>
              </w:rPr>
            </w:pPr>
            <w:r w:rsidRPr="004A2C25">
              <w:rPr>
                <w:rFonts w:ascii="微软雅黑" w:hAnsi="微软雅黑"/>
              </w:rPr>
              <w:t>9&lt;&lt;2产生36，因为1001移位2比特向左变为100100，它是36。</w:t>
            </w:r>
          </w:p>
        </w:tc>
      </w:tr>
      <w:tr w:rsidR="00621E3D" w:rsidRPr="004A2C25" w14:paraId="60449532" w14:textId="77777777" w:rsidTr="00621E3D">
        <w:tc>
          <w:tcPr>
            <w:tcW w:w="11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FD43028" w14:textId="77777777" w:rsidR="00046902" w:rsidRPr="004A2C25" w:rsidRDefault="00046902">
            <w:pPr>
              <w:rPr>
                <w:rFonts w:ascii="微软雅黑" w:hAnsi="微软雅黑"/>
              </w:rPr>
            </w:pPr>
            <w:r w:rsidRPr="004A2C25">
              <w:rPr>
                <w:rFonts w:ascii="微软雅黑" w:hAnsi="微软雅黑"/>
              </w:rPr>
              <w:t>&gt;&gt;</w:t>
            </w:r>
            <w:r w:rsidRPr="004A2C25">
              <w:rPr>
                <w:rFonts w:ascii="微软雅黑" w:hAnsi="微软雅黑"/>
              </w:rPr>
              <w:br/>
              <w:t>(带符号右移)</w:t>
            </w:r>
          </w:p>
        </w:tc>
        <w:tc>
          <w:tcPr>
            <w:tcW w:w="382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A48259B" w14:textId="77777777" w:rsidR="00046902" w:rsidRPr="004A2C25" w:rsidRDefault="00046902">
            <w:pPr>
              <w:rPr>
                <w:rFonts w:ascii="微软雅黑" w:hAnsi="微软雅黑"/>
              </w:rPr>
            </w:pPr>
            <w:r w:rsidRPr="004A2C25">
              <w:rPr>
                <w:rFonts w:ascii="微软雅黑" w:hAnsi="微软雅黑"/>
              </w:rPr>
              <w:t>将第一个操作数向右移动指定数量的位. 右边移出位被抛弃. 左边多出的空位由原值的最左边数字补齐.</w:t>
            </w:r>
          </w:p>
        </w:tc>
        <w:tc>
          <w:tcPr>
            <w:tcW w:w="355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D77231" w14:textId="77777777" w:rsidR="00046902" w:rsidRPr="004A2C25" w:rsidRDefault="00046902">
            <w:pPr>
              <w:rPr>
                <w:rFonts w:ascii="微软雅黑" w:hAnsi="微软雅黑"/>
              </w:rPr>
            </w:pPr>
            <w:r w:rsidRPr="004A2C25">
              <w:rPr>
                <w:rFonts w:ascii="微软雅黑" w:hAnsi="微软雅黑"/>
              </w:rPr>
              <w:t>9&gt;&gt;2产生2，因为1001移位2位向右变为10，其是2。同样，-9&gt;&gt;2产生-3，由于符号被保留。</w:t>
            </w:r>
          </w:p>
        </w:tc>
      </w:tr>
      <w:tr w:rsidR="00621E3D" w:rsidRPr="004A2C25" w14:paraId="3F6E01DB" w14:textId="77777777" w:rsidTr="00621E3D">
        <w:tc>
          <w:tcPr>
            <w:tcW w:w="111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21C7F5F" w14:textId="77777777" w:rsidR="00046902" w:rsidRPr="004A2C25" w:rsidRDefault="00046902">
            <w:pPr>
              <w:rPr>
                <w:rFonts w:ascii="微软雅黑" w:hAnsi="微软雅黑"/>
              </w:rPr>
            </w:pPr>
            <w:r w:rsidRPr="004A2C25">
              <w:rPr>
                <w:rFonts w:ascii="微软雅黑" w:hAnsi="微软雅黑"/>
              </w:rPr>
              <w:t>&gt;&gt;&gt;</w:t>
            </w:r>
            <w:r w:rsidRPr="004A2C25">
              <w:rPr>
                <w:rFonts w:ascii="微软雅黑" w:hAnsi="微软雅黑"/>
              </w:rPr>
              <w:br/>
              <w:t>(补零右移)</w:t>
            </w:r>
          </w:p>
        </w:tc>
        <w:tc>
          <w:tcPr>
            <w:tcW w:w="382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A4F420B" w14:textId="77777777" w:rsidR="00046902" w:rsidRPr="004A2C25" w:rsidRDefault="00046902">
            <w:pPr>
              <w:rPr>
                <w:rFonts w:ascii="微软雅黑" w:hAnsi="微软雅黑"/>
              </w:rPr>
            </w:pPr>
            <w:r w:rsidRPr="004A2C25">
              <w:rPr>
                <w:rFonts w:ascii="微软雅黑" w:hAnsi="微软雅黑"/>
              </w:rPr>
              <w:t>将第一个操作数向右移动指定数量的位. 右边移出位被抛弃. 左边多出的空位由0补齐.</w:t>
            </w:r>
          </w:p>
        </w:tc>
        <w:tc>
          <w:tcPr>
            <w:tcW w:w="355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DA5745E" w14:textId="77777777" w:rsidR="00046902" w:rsidRPr="004A2C25" w:rsidRDefault="00046902">
            <w:pPr>
              <w:rPr>
                <w:rFonts w:ascii="微软雅黑" w:hAnsi="微软雅黑"/>
              </w:rPr>
            </w:pPr>
            <w:r w:rsidRPr="004A2C25">
              <w:rPr>
                <w:rFonts w:ascii="微软雅黑" w:hAnsi="微软雅黑"/>
              </w:rPr>
              <w:t>19&gt;&gt;&gt;2产生4，因为10011移位2位向右变为100，它是4。对非负数值，补零右移和带符号右移产生相同结果。</w:t>
            </w:r>
          </w:p>
        </w:tc>
      </w:tr>
    </w:tbl>
    <w:p w14:paraId="7A4A01E0" w14:textId="11350599" w:rsidR="00046902" w:rsidRPr="004A2C25" w:rsidRDefault="00046902" w:rsidP="00046902">
      <w:pPr>
        <w:pStyle w:val="30"/>
        <w:rPr>
          <w:rFonts w:ascii="微软雅黑" w:hAnsi="微软雅黑"/>
        </w:rPr>
      </w:pPr>
      <w:bookmarkStart w:id="101" w:name="_Toc522392378"/>
      <w:r w:rsidRPr="004A2C25">
        <w:rPr>
          <w:rFonts w:ascii="微软雅黑" w:hAnsi="微软雅黑"/>
        </w:rPr>
        <w:t>逻辑运算符</w:t>
      </w:r>
      <w:bookmarkEnd w:id="101"/>
    </w:p>
    <w:p w14:paraId="0436EDFB" w14:textId="77777777" w:rsidR="00046902" w:rsidRPr="004A2C25" w:rsidRDefault="00046902" w:rsidP="006143EF">
      <w:pPr>
        <w:rPr>
          <w:rFonts w:ascii="微软雅黑" w:hAnsi="微软雅黑"/>
        </w:rPr>
      </w:pPr>
      <w:r w:rsidRPr="004A2C25">
        <w:rPr>
          <w:rFonts w:ascii="微软雅黑" w:hAnsi="微软雅黑"/>
        </w:rPr>
        <w:t>逻辑运算符常用于布尔（逻辑）值之间; 当操作数都是布尔值时，返回值也是布尔值。 不过实际上&amp;&amp;和||返回的是一个特定的操作数的值，所以当它用于非布尔值的时候，返回值就可能是非布尔值。 逻辑运算符的描述如下。</w:t>
      </w:r>
    </w:p>
    <w:p w14:paraId="4A54768C" w14:textId="77777777" w:rsidR="00046902" w:rsidRPr="004A2C25" w:rsidRDefault="00046902" w:rsidP="006143EF">
      <w:pPr>
        <w:rPr>
          <w:rFonts w:ascii="微软雅黑" w:hAnsi="微软雅黑"/>
        </w:rPr>
      </w:pPr>
      <w:r w:rsidRPr="004A2C25">
        <w:rPr>
          <w:rFonts w:ascii="微软雅黑" w:hAnsi="微软雅黑"/>
          <w:b/>
          <w:bCs/>
        </w:rPr>
        <w:t>逻辑运算符</w:t>
      </w:r>
    </w:p>
    <w:tbl>
      <w:tblPr>
        <w:tblW w:w="8505" w:type="dxa"/>
        <w:shd w:val="clear" w:color="auto" w:fill="FFFFFF"/>
        <w:tblCellMar>
          <w:left w:w="0" w:type="dxa"/>
          <w:right w:w="0" w:type="dxa"/>
        </w:tblCellMar>
        <w:tblLook w:val="04A0" w:firstRow="1" w:lastRow="0" w:firstColumn="1" w:lastColumn="0" w:noHBand="0" w:noVBand="1"/>
      </w:tblPr>
      <w:tblGrid>
        <w:gridCol w:w="1177"/>
        <w:gridCol w:w="1138"/>
        <w:gridCol w:w="6190"/>
      </w:tblGrid>
      <w:tr w:rsidR="00046902" w:rsidRPr="004A2C25" w14:paraId="1B724424" w14:textId="77777777" w:rsidTr="0040507B">
        <w:trPr>
          <w:trHeight w:val="735"/>
          <w:tblHeader/>
        </w:trPr>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14:paraId="2554B3D3" w14:textId="77777777" w:rsidR="00046902" w:rsidRPr="004A2C25" w:rsidRDefault="00046902">
            <w:pPr>
              <w:rPr>
                <w:rFonts w:ascii="微软雅黑" w:hAnsi="微软雅黑"/>
              </w:rPr>
            </w:pPr>
            <w:r w:rsidRPr="004A2C25">
              <w:rPr>
                <w:rFonts w:ascii="微软雅黑" w:hAnsi="微软雅黑"/>
              </w:rPr>
              <w:lastRenderedPageBreak/>
              <w:t>运算符</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14:paraId="3D836CC3" w14:textId="77777777" w:rsidR="00046902" w:rsidRPr="004A2C25" w:rsidRDefault="00046902">
            <w:pPr>
              <w:rPr>
                <w:rFonts w:ascii="微软雅黑" w:hAnsi="微软雅黑"/>
              </w:rPr>
            </w:pPr>
            <w:r w:rsidRPr="004A2C25">
              <w:rPr>
                <w:rFonts w:ascii="微软雅黑" w:hAnsi="微软雅黑"/>
              </w:rPr>
              <w:t>范例</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14:paraId="75F036C6" w14:textId="77777777" w:rsidR="00046902" w:rsidRPr="004A2C25" w:rsidRDefault="00046902">
            <w:pPr>
              <w:rPr>
                <w:rFonts w:ascii="微软雅黑" w:hAnsi="微软雅黑"/>
              </w:rPr>
            </w:pPr>
            <w:r w:rsidRPr="004A2C25">
              <w:rPr>
                <w:rFonts w:ascii="微软雅黑" w:hAnsi="微软雅黑"/>
              </w:rPr>
              <w:t>描述</w:t>
            </w:r>
          </w:p>
        </w:tc>
      </w:tr>
      <w:tr w:rsidR="00046902" w:rsidRPr="004A2C25" w14:paraId="7ABF8523" w14:textId="77777777" w:rsidTr="004050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9ACD673" w14:textId="77777777" w:rsidR="00046902" w:rsidRPr="004A2C25" w:rsidRDefault="00C8044D">
            <w:pPr>
              <w:rPr>
                <w:rFonts w:ascii="微软雅黑" w:hAnsi="微软雅黑"/>
              </w:rPr>
            </w:pPr>
            <w:hyperlink r:id="rId63" w:anchor="Logical_AND" w:history="1">
              <w:r w:rsidR="00046902" w:rsidRPr="004A2C25">
                <w:rPr>
                  <w:rFonts w:ascii="微软雅黑" w:hAnsi="微软雅黑"/>
                </w:rPr>
                <w:t>逻辑与</w:t>
              </w:r>
            </w:hyperlink>
            <w:r w:rsidR="00046902" w:rsidRPr="004A2C25">
              <w:rPr>
                <w:rFonts w:ascii="微软雅黑" w:hAnsi="微软雅黑"/>
              </w:rPr>
              <w:t> (&amp;&amp;)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6ABA430" w14:textId="77777777" w:rsidR="00046902" w:rsidRPr="004A2C25" w:rsidRDefault="00046902">
            <w:pPr>
              <w:rPr>
                <w:rFonts w:ascii="微软雅黑" w:hAnsi="微软雅黑"/>
              </w:rPr>
            </w:pPr>
            <w:r w:rsidRPr="004A2C25">
              <w:rPr>
                <w:rFonts w:ascii="微软雅黑" w:hAnsi="微软雅黑"/>
              </w:rPr>
              <w:t>expr1 &amp;&amp; expr2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1C697EF" w14:textId="77777777" w:rsidR="00046902" w:rsidRPr="004A2C25" w:rsidRDefault="00046902">
            <w:pPr>
              <w:rPr>
                <w:rFonts w:ascii="微软雅黑" w:hAnsi="微软雅黑"/>
              </w:rPr>
            </w:pPr>
            <w:r w:rsidRPr="004A2C25">
              <w:rPr>
                <w:rFonts w:ascii="微软雅黑" w:hAnsi="微软雅黑"/>
              </w:rPr>
              <w:t>(逻辑与) 如果expr1能被转换为false，那么返回expr1；否则，返回expr2。因此，&amp;&amp;用于布尔值时，当操作数都为true时返回true；否则返回false.</w:t>
            </w:r>
          </w:p>
        </w:tc>
      </w:tr>
      <w:tr w:rsidR="00046902" w:rsidRPr="004A2C25" w14:paraId="1F985ACC" w14:textId="77777777" w:rsidTr="004050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0637D56" w14:textId="77777777" w:rsidR="00046902" w:rsidRPr="004A2C25" w:rsidRDefault="00C8044D">
            <w:pPr>
              <w:rPr>
                <w:rFonts w:ascii="微软雅黑" w:hAnsi="微软雅黑"/>
              </w:rPr>
            </w:pPr>
            <w:hyperlink r:id="rId64" w:anchor="Logical_OR" w:history="1">
              <w:r w:rsidR="00046902" w:rsidRPr="004A2C25">
                <w:rPr>
                  <w:rFonts w:ascii="微软雅黑" w:hAnsi="微软雅黑"/>
                </w:rPr>
                <w:t>逻辑或 </w:t>
              </w:r>
            </w:hyperlink>
            <w:r w:rsidR="00046902" w:rsidRPr="004A2C25">
              <w:rPr>
                <w:rFonts w:ascii="微软雅黑" w:hAnsi="微软雅黑"/>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3CC1C31" w14:textId="77777777" w:rsidR="00046902" w:rsidRPr="004A2C25" w:rsidRDefault="00046902">
            <w:pPr>
              <w:rPr>
                <w:rFonts w:ascii="微软雅黑" w:hAnsi="微软雅黑"/>
              </w:rPr>
            </w:pPr>
            <w:r w:rsidRPr="004A2C25">
              <w:rPr>
                <w:rFonts w:ascii="微软雅黑" w:hAnsi="微软雅黑"/>
              </w:rPr>
              <w:t>expr1 || expr2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862565F" w14:textId="77777777" w:rsidR="00046902" w:rsidRPr="004A2C25" w:rsidRDefault="00046902">
            <w:pPr>
              <w:rPr>
                <w:rFonts w:ascii="微软雅黑" w:hAnsi="微软雅黑"/>
              </w:rPr>
            </w:pPr>
            <w:r w:rsidRPr="004A2C25">
              <w:rPr>
                <w:rFonts w:ascii="微软雅黑" w:hAnsi="微软雅黑"/>
              </w:rPr>
              <w:t>(逻辑或) 如果expr1能被转换为true，那么返回expr1；否则，返回expr2。因此，||用于布尔值时，当任何一个操作数为true则返回true；如果操作数都是false则返回false。</w:t>
            </w:r>
          </w:p>
        </w:tc>
      </w:tr>
      <w:tr w:rsidR="00046902" w:rsidRPr="004A2C25" w14:paraId="17E9BBE9" w14:textId="77777777" w:rsidTr="004050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2E0073F" w14:textId="77777777" w:rsidR="00046902" w:rsidRPr="004A2C25" w:rsidRDefault="00C8044D">
            <w:pPr>
              <w:rPr>
                <w:rFonts w:ascii="微软雅黑" w:hAnsi="微软雅黑"/>
              </w:rPr>
            </w:pPr>
            <w:hyperlink r:id="rId65" w:anchor="Logical_NOT" w:history="1">
              <w:r w:rsidR="00046902" w:rsidRPr="004A2C25">
                <w:rPr>
                  <w:rFonts w:ascii="微软雅黑" w:hAnsi="微软雅黑"/>
                </w:rPr>
                <w:t>逻辑非</w:t>
              </w:r>
            </w:hyperlink>
            <w:r w:rsidR="00046902" w:rsidRPr="004A2C25">
              <w:rPr>
                <w:rFonts w:ascii="微软雅黑" w:hAnsi="微软雅黑"/>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782CC22" w14:textId="77777777" w:rsidR="00046902" w:rsidRPr="004A2C25" w:rsidRDefault="00046902">
            <w:pPr>
              <w:rPr>
                <w:rFonts w:ascii="微软雅黑" w:hAnsi="微软雅黑"/>
              </w:rPr>
            </w:pPr>
            <w:r w:rsidRPr="004A2C25">
              <w:rPr>
                <w:rFonts w:ascii="微软雅黑" w:hAnsi="微软雅黑"/>
              </w:rPr>
              <w:t>!expr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FDE22CC" w14:textId="77777777" w:rsidR="00046902" w:rsidRPr="004A2C25" w:rsidRDefault="00046902">
            <w:pPr>
              <w:rPr>
                <w:rFonts w:ascii="微软雅黑" w:hAnsi="微软雅黑"/>
              </w:rPr>
            </w:pPr>
            <w:r w:rsidRPr="004A2C25">
              <w:rPr>
                <w:rFonts w:ascii="微软雅黑" w:hAnsi="微软雅黑"/>
              </w:rPr>
              <w:t>(逻辑非) 如果操作数能够转换为true则返回false；否则返回true。</w:t>
            </w:r>
          </w:p>
        </w:tc>
      </w:tr>
    </w:tbl>
    <w:p w14:paraId="7CDA9E47" w14:textId="77777777" w:rsidR="00046902" w:rsidRPr="004A2C25" w:rsidRDefault="00046902" w:rsidP="006143EF">
      <w:pPr>
        <w:rPr>
          <w:rFonts w:ascii="微软雅黑" w:hAnsi="微软雅黑"/>
        </w:rPr>
      </w:pPr>
      <w:r w:rsidRPr="004A2C25">
        <w:rPr>
          <w:rFonts w:ascii="微软雅黑" w:hAnsi="微软雅黑"/>
        </w:rPr>
        <w:t>能被转换为false的值有null, 0, NaN, 空字符串("")和undefined。（译者注：也可以称作”falsy“）</w:t>
      </w:r>
    </w:p>
    <w:p w14:paraId="69F6F251" w14:textId="77777777" w:rsidR="00046902" w:rsidRPr="004A2C25" w:rsidRDefault="00046902" w:rsidP="006143EF">
      <w:pPr>
        <w:rPr>
          <w:rFonts w:ascii="微软雅黑" w:hAnsi="微软雅黑"/>
        </w:rPr>
      </w:pPr>
      <w:r w:rsidRPr="004A2C25">
        <w:rPr>
          <w:rFonts w:ascii="微软雅黑" w:hAnsi="微软雅黑"/>
        </w:rPr>
        <w:t>下面是&amp;&amp;（逻辑"与"）操作符的示例。</w:t>
      </w:r>
    </w:p>
    <w:p w14:paraId="41BAF640"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a1 =  true &amp;&amp; true;     // t &amp;&amp; t returns true</w:t>
      </w:r>
    </w:p>
    <w:p w14:paraId="3C85D383"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a2 =  true &amp;&amp; false;    // t &amp;&amp; f returns false</w:t>
      </w:r>
    </w:p>
    <w:p w14:paraId="75100F65"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a3 = false &amp;&amp; true;     // f &amp;&amp; t returns false</w:t>
      </w:r>
    </w:p>
    <w:p w14:paraId="042B887C" w14:textId="77777777" w:rsidR="00046902" w:rsidRPr="004A2C25" w:rsidRDefault="00046902" w:rsidP="006143EF">
      <w:pPr>
        <w:rPr>
          <w:rFonts w:ascii="微软雅黑" w:hAnsi="微软雅黑"/>
        </w:rPr>
      </w:pPr>
      <w:r w:rsidRPr="004A2C25">
        <w:rPr>
          <w:rFonts w:ascii="微软雅黑" w:hAnsi="微软雅黑"/>
        </w:rPr>
        <w:t>var a4 = false &amp;&amp; (3 == 4); // f &amp;&amp; f returns false</w:t>
      </w:r>
    </w:p>
    <w:p w14:paraId="151FBB04"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a5 = "Cat" &amp;&amp; "Dog";    // t &amp;&amp; t returns Dog</w:t>
      </w:r>
    </w:p>
    <w:p w14:paraId="7D56443E"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a6 = false &amp;&amp; "Cat";    // f &amp;&amp; t returns false</w:t>
      </w:r>
    </w:p>
    <w:p w14:paraId="7184FCC6"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a7 = "Cat" &amp;&amp; false;    // t &amp;&amp; f returns false</w:t>
      </w:r>
    </w:p>
    <w:p w14:paraId="15E23AAF" w14:textId="77777777" w:rsidR="00046902" w:rsidRPr="004A2C25" w:rsidRDefault="00046902" w:rsidP="006143EF">
      <w:pPr>
        <w:rPr>
          <w:rFonts w:ascii="微软雅黑" w:hAnsi="微软雅黑"/>
        </w:rPr>
      </w:pPr>
      <w:r w:rsidRPr="004A2C25">
        <w:rPr>
          <w:rFonts w:ascii="微软雅黑" w:hAnsi="微软雅黑"/>
        </w:rPr>
        <w:t>下面是||（逻辑"或"）操作符的示例。</w:t>
      </w:r>
    </w:p>
    <w:p w14:paraId="22F1FDB4" w14:textId="77777777" w:rsidR="00046902" w:rsidRPr="004A2C25" w:rsidRDefault="00046902" w:rsidP="006143EF">
      <w:pPr>
        <w:rPr>
          <w:rFonts w:ascii="微软雅黑" w:hAnsi="微软雅黑"/>
        </w:rPr>
      </w:pPr>
      <w:proofErr w:type="gramStart"/>
      <w:r w:rsidRPr="004A2C25">
        <w:rPr>
          <w:rFonts w:ascii="微软雅黑" w:hAnsi="微软雅黑"/>
        </w:rPr>
        <w:lastRenderedPageBreak/>
        <w:t>var</w:t>
      </w:r>
      <w:proofErr w:type="gramEnd"/>
      <w:r w:rsidRPr="004A2C25">
        <w:rPr>
          <w:rFonts w:ascii="微软雅黑" w:hAnsi="微软雅黑"/>
        </w:rPr>
        <w:t xml:space="preserve"> o1 =  true || true;     // t || t returns true</w:t>
      </w:r>
    </w:p>
    <w:p w14:paraId="389EA9B9"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o2 = false || true;     // f || t returns true</w:t>
      </w:r>
    </w:p>
    <w:p w14:paraId="39E1F50D"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o3 =  true || false;    // t || f returns true</w:t>
      </w:r>
    </w:p>
    <w:p w14:paraId="2C82BB35" w14:textId="77777777" w:rsidR="00046902" w:rsidRPr="004A2C25" w:rsidRDefault="00046902" w:rsidP="006143EF">
      <w:pPr>
        <w:rPr>
          <w:rFonts w:ascii="微软雅黑" w:hAnsi="微软雅黑"/>
        </w:rPr>
      </w:pPr>
      <w:r w:rsidRPr="004A2C25">
        <w:rPr>
          <w:rFonts w:ascii="微软雅黑" w:hAnsi="微软雅黑"/>
        </w:rPr>
        <w:t>var o4 = false || (3 == 4); // f || f returns false</w:t>
      </w:r>
    </w:p>
    <w:p w14:paraId="2E549EAC"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o5 = "Cat" || "Dog";    // t || t returns Cat</w:t>
      </w:r>
    </w:p>
    <w:p w14:paraId="7F57EBB8"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o6 = false || "Cat";    // f || t returns Cat</w:t>
      </w:r>
    </w:p>
    <w:p w14:paraId="6AFAFDBC"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o7 = "Cat" || false;    // t || f returns Cat</w:t>
      </w:r>
    </w:p>
    <w:p w14:paraId="39E4F3EF" w14:textId="77777777" w:rsidR="00046902" w:rsidRPr="004A2C25" w:rsidRDefault="00046902" w:rsidP="006143EF">
      <w:pPr>
        <w:rPr>
          <w:rFonts w:ascii="微软雅黑" w:hAnsi="微软雅黑"/>
        </w:rPr>
      </w:pPr>
      <w:r w:rsidRPr="004A2C25">
        <w:rPr>
          <w:rFonts w:ascii="微软雅黑" w:hAnsi="微软雅黑"/>
        </w:rPr>
        <w:t>下面是！（逻辑"非"）操作符的示例。</w:t>
      </w:r>
    </w:p>
    <w:p w14:paraId="1F6EDB30"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n1 = !true;  // !t returns false</w:t>
      </w:r>
    </w:p>
    <w:p w14:paraId="7ADB7F39"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n2 = !false; // !f returns true</w:t>
      </w:r>
    </w:p>
    <w:p w14:paraId="51ACB627"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n3 = !"Cat"; // !t returns false</w:t>
      </w:r>
    </w:p>
    <w:p w14:paraId="22E97DA9" w14:textId="77777777" w:rsidR="00046902" w:rsidRPr="004A2C25" w:rsidRDefault="00046902" w:rsidP="006143EF">
      <w:pPr>
        <w:rPr>
          <w:rFonts w:ascii="微软雅黑" w:hAnsi="微软雅黑"/>
        </w:rPr>
      </w:pPr>
      <w:r w:rsidRPr="004A2C25">
        <w:rPr>
          <w:rFonts w:ascii="微软雅黑" w:hAnsi="微软雅黑" w:cs="Arial"/>
          <w:color w:val="333333"/>
          <w:sz w:val="27"/>
          <w:szCs w:val="27"/>
        </w:rPr>
        <w:t>作</w:t>
      </w:r>
      <w:r w:rsidRPr="004A2C25">
        <w:rPr>
          <w:rFonts w:ascii="微软雅黑" w:hAnsi="微软雅黑"/>
        </w:rPr>
        <w:t>为逻辑表达式进行求值是从左到右，它们是为可能的“短路”的出现而使用以下规则进行测试：</w:t>
      </w:r>
    </w:p>
    <w:p w14:paraId="72868958" w14:textId="77777777" w:rsidR="00046902" w:rsidRPr="004A2C25" w:rsidRDefault="00046902" w:rsidP="006143EF">
      <w:pPr>
        <w:rPr>
          <w:rFonts w:ascii="微软雅黑" w:hAnsi="微软雅黑"/>
        </w:rPr>
      </w:pPr>
      <w:r w:rsidRPr="004A2C25">
        <w:rPr>
          <w:rFonts w:ascii="微软雅黑" w:hAnsi="微软雅黑"/>
        </w:rPr>
        <w:t>false &amp;&amp; </w:t>
      </w:r>
      <w:r w:rsidRPr="004A2C25">
        <w:rPr>
          <w:rFonts w:ascii="微软雅黑" w:hAnsi="微软雅黑"/>
          <w:i/>
          <w:iCs/>
        </w:rPr>
        <w:t>anything</w:t>
      </w:r>
      <w:r w:rsidRPr="004A2C25">
        <w:rPr>
          <w:rFonts w:ascii="微软雅黑" w:hAnsi="微软雅黑"/>
        </w:rPr>
        <w:t>    // 被短路求值为false</w:t>
      </w:r>
    </w:p>
    <w:p w14:paraId="2E4FE3B7" w14:textId="77777777" w:rsidR="00046902" w:rsidRPr="004A2C25" w:rsidRDefault="00046902" w:rsidP="006143EF">
      <w:pPr>
        <w:rPr>
          <w:rFonts w:ascii="微软雅黑" w:hAnsi="微软雅黑"/>
        </w:rPr>
      </w:pPr>
      <w:r w:rsidRPr="004A2C25">
        <w:rPr>
          <w:rFonts w:ascii="微软雅黑" w:hAnsi="微软雅黑"/>
        </w:rPr>
        <w:t>true || </w:t>
      </w:r>
      <w:r w:rsidRPr="004A2C25">
        <w:rPr>
          <w:rFonts w:ascii="微软雅黑" w:hAnsi="微软雅黑"/>
          <w:i/>
          <w:iCs/>
        </w:rPr>
        <w:t>anything</w:t>
      </w:r>
      <w:r w:rsidRPr="004A2C25">
        <w:rPr>
          <w:rFonts w:ascii="微软雅黑" w:hAnsi="微软雅黑"/>
        </w:rPr>
        <w:t>       // 被短路求值为true</w:t>
      </w:r>
    </w:p>
    <w:p w14:paraId="49DFA8F0" w14:textId="77777777" w:rsidR="00046902" w:rsidRPr="004A2C25" w:rsidRDefault="00046902" w:rsidP="006143EF">
      <w:pPr>
        <w:rPr>
          <w:rFonts w:ascii="微软雅黑" w:hAnsi="微软雅黑"/>
        </w:rPr>
      </w:pPr>
      <w:r w:rsidRPr="004A2C25">
        <w:rPr>
          <w:rFonts w:ascii="微软雅黑" w:hAnsi="微软雅黑"/>
        </w:rPr>
        <w:t>逻辑的规则，保证这些评估是总是正确的。请注意，上述表达式的任何一部分不评估，所以这样做的任何副作用不生效。</w:t>
      </w:r>
    </w:p>
    <w:p w14:paraId="2460E7A4" w14:textId="01E38A15" w:rsidR="00046902" w:rsidRPr="004A2C25" w:rsidRDefault="00046902" w:rsidP="00046902">
      <w:pPr>
        <w:pStyle w:val="30"/>
        <w:rPr>
          <w:rFonts w:ascii="微软雅黑" w:hAnsi="微软雅黑" w:cs="Times New Roman"/>
          <w:b w:val="0"/>
          <w:bCs w:val="0"/>
          <w:color w:val="333333"/>
          <w:sz w:val="27"/>
          <w:szCs w:val="27"/>
        </w:rPr>
      </w:pPr>
      <w:bookmarkStart w:id="102" w:name="_Toc522392379"/>
      <w:r w:rsidRPr="004A2C25">
        <w:rPr>
          <w:rFonts w:ascii="微软雅黑" w:hAnsi="微软雅黑"/>
        </w:rPr>
        <w:t>字符串运算符</w:t>
      </w:r>
      <w:bookmarkEnd w:id="102"/>
    </w:p>
    <w:p w14:paraId="34A339FF" w14:textId="77777777" w:rsidR="00046902" w:rsidRPr="004A2C25" w:rsidRDefault="00046902" w:rsidP="006143EF">
      <w:pPr>
        <w:rPr>
          <w:rFonts w:ascii="微软雅黑" w:hAnsi="微软雅黑"/>
        </w:rPr>
      </w:pPr>
      <w:r w:rsidRPr="004A2C25">
        <w:rPr>
          <w:rFonts w:ascii="微软雅黑" w:hAnsi="微软雅黑"/>
        </w:rPr>
        <w:t>除了比较操作符，它可以在字符串值中使用，连接操作符（+）连接两个字符串值相连接，返回另一个字符串，它是两个操作数串的结合。</w:t>
      </w:r>
    </w:p>
    <w:p w14:paraId="74F4C70C" w14:textId="77777777" w:rsidR="00046902" w:rsidRPr="004A2C25" w:rsidRDefault="00046902" w:rsidP="006143EF">
      <w:pPr>
        <w:rPr>
          <w:rFonts w:ascii="微软雅黑" w:hAnsi="微软雅黑"/>
        </w:rPr>
      </w:pPr>
      <w:r w:rsidRPr="004A2C25">
        <w:rPr>
          <w:rFonts w:ascii="微软雅黑" w:hAnsi="微软雅黑"/>
        </w:rPr>
        <w:t>例如，</w:t>
      </w:r>
    </w:p>
    <w:p w14:paraId="6D850846" w14:textId="77777777" w:rsidR="00046902" w:rsidRPr="004A2C25" w:rsidRDefault="00046902" w:rsidP="006143EF">
      <w:pPr>
        <w:rPr>
          <w:rFonts w:ascii="微软雅黑" w:hAnsi="微软雅黑"/>
        </w:rPr>
      </w:pPr>
      <w:proofErr w:type="gramStart"/>
      <w:r w:rsidRPr="004A2C25">
        <w:rPr>
          <w:rFonts w:ascii="微软雅黑" w:hAnsi="微软雅黑"/>
        </w:rPr>
        <w:t>console.log(</w:t>
      </w:r>
      <w:proofErr w:type="gramEnd"/>
      <w:r w:rsidRPr="004A2C25">
        <w:rPr>
          <w:rFonts w:ascii="微软雅黑" w:hAnsi="微软雅黑"/>
        </w:rPr>
        <w:t>"my " + "string"); // console logs the string "my string".</w:t>
      </w:r>
    </w:p>
    <w:p w14:paraId="239B5B72" w14:textId="77777777" w:rsidR="00046902" w:rsidRPr="004A2C25" w:rsidRDefault="00046902" w:rsidP="006143EF">
      <w:pPr>
        <w:rPr>
          <w:rFonts w:ascii="微软雅黑" w:hAnsi="微软雅黑"/>
        </w:rPr>
      </w:pPr>
      <w:r w:rsidRPr="004A2C25">
        <w:rPr>
          <w:rFonts w:ascii="微软雅黑" w:hAnsi="微软雅黑"/>
        </w:rPr>
        <w:lastRenderedPageBreak/>
        <w:t>简写操作符 += 也可以用来拼接字符串，例如：</w:t>
      </w:r>
    </w:p>
    <w:p w14:paraId="1A0FDB30" w14:textId="77777777" w:rsidR="00046902" w:rsidRPr="004A2C25" w:rsidRDefault="00046902" w:rsidP="006143EF">
      <w:pPr>
        <w:rPr>
          <w:rFonts w:ascii="微软雅黑" w:hAnsi="微软雅黑"/>
        </w:rPr>
      </w:pPr>
      <w:r w:rsidRPr="004A2C25">
        <w:rPr>
          <w:rFonts w:ascii="微软雅黑" w:hAnsi="微软雅黑"/>
        </w:rPr>
        <w:t>var myString = "alpha";</w:t>
      </w:r>
    </w:p>
    <w:p w14:paraId="6D5891CF" w14:textId="77777777" w:rsidR="00046902" w:rsidRPr="004A2C25" w:rsidRDefault="00046902" w:rsidP="006143EF">
      <w:pPr>
        <w:rPr>
          <w:rFonts w:ascii="微软雅黑" w:hAnsi="微软雅黑"/>
        </w:rPr>
      </w:pPr>
    </w:p>
    <w:p w14:paraId="79DE9613" w14:textId="77777777" w:rsidR="00046902" w:rsidRPr="004A2C25" w:rsidRDefault="00046902" w:rsidP="006143EF">
      <w:pPr>
        <w:rPr>
          <w:rFonts w:ascii="微软雅黑" w:hAnsi="微软雅黑"/>
        </w:rPr>
      </w:pPr>
      <w:r w:rsidRPr="004A2C25">
        <w:rPr>
          <w:rFonts w:ascii="微软雅黑" w:hAnsi="微软雅黑"/>
        </w:rPr>
        <w:t xml:space="preserve">myString += "bet"; // 返回 "alphabet"  </w:t>
      </w:r>
    </w:p>
    <w:p w14:paraId="6B305C0C" w14:textId="2203ABD3" w:rsidR="00046902" w:rsidRPr="004A2C25" w:rsidRDefault="00046902" w:rsidP="00046902">
      <w:pPr>
        <w:pStyle w:val="30"/>
        <w:rPr>
          <w:rFonts w:ascii="微软雅黑" w:hAnsi="微软雅黑"/>
        </w:rPr>
      </w:pPr>
      <w:bookmarkStart w:id="103" w:name="_Toc522392380"/>
      <w:r w:rsidRPr="004A2C25">
        <w:rPr>
          <w:rFonts w:ascii="微软雅黑" w:hAnsi="微软雅黑"/>
        </w:rPr>
        <w:t>条件（三元）运算符</w:t>
      </w:r>
      <w:bookmarkEnd w:id="103"/>
    </w:p>
    <w:p w14:paraId="39483005" w14:textId="77777777" w:rsidR="00046902" w:rsidRPr="004A2C25" w:rsidRDefault="00C8044D" w:rsidP="006143EF">
      <w:pPr>
        <w:rPr>
          <w:rFonts w:ascii="微软雅黑" w:hAnsi="微软雅黑"/>
        </w:rPr>
      </w:pPr>
      <w:hyperlink r:id="rId66" w:history="1">
        <w:r w:rsidR="00046902" w:rsidRPr="004A2C25">
          <w:rPr>
            <w:rFonts w:ascii="微软雅黑" w:hAnsi="微软雅黑"/>
          </w:rPr>
          <w:t>条件运算符</w:t>
        </w:r>
      </w:hyperlink>
      <w:r w:rsidR="00046902" w:rsidRPr="004A2C25">
        <w:rPr>
          <w:rFonts w:ascii="微软雅黑" w:hAnsi="微软雅黑"/>
        </w:rPr>
        <w:t>是JavaScript中唯一需要三个操作数的运算符。运算的结果根据给定条件在两个值中取其一。语法为：</w:t>
      </w:r>
    </w:p>
    <w:p w14:paraId="21670CCE" w14:textId="77777777" w:rsidR="00046902" w:rsidRPr="004A2C25" w:rsidRDefault="00046902" w:rsidP="006143EF">
      <w:pPr>
        <w:rPr>
          <w:rFonts w:ascii="微软雅黑" w:hAnsi="微软雅黑"/>
        </w:rPr>
      </w:pPr>
      <w:r w:rsidRPr="004A2C25">
        <w:rPr>
          <w:rFonts w:ascii="微软雅黑" w:hAnsi="微软雅黑"/>
        </w:rPr>
        <w:t>条件 ? 值1 : 值2</w:t>
      </w:r>
    </w:p>
    <w:p w14:paraId="0962FE46" w14:textId="77777777" w:rsidR="00046902" w:rsidRPr="004A2C25" w:rsidRDefault="00046902" w:rsidP="006143EF">
      <w:pPr>
        <w:rPr>
          <w:rFonts w:ascii="微软雅黑" w:hAnsi="微软雅黑"/>
        </w:rPr>
      </w:pPr>
      <w:r w:rsidRPr="004A2C25">
        <w:rPr>
          <w:rFonts w:ascii="微软雅黑" w:hAnsi="微软雅黑"/>
        </w:rPr>
        <w:t>如果条件为真，则结果取值1。否则为值2。你能够在任何允许使用标准运算符的地方使用条件运算符。</w:t>
      </w:r>
    </w:p>
    <w:p w14:paraId="35C18930" w14:textId="77777777" w:rsidR="00046902" w:rsidRPr="004A2C25" w:rsidRDefault="00046902" w:rsidP="006143EF">
      <w:pPr>
        <w:rPr>
          <w:rFonts w:ascii="微软雅黑" w:hAnsi="微软雅黑"/>
        </w:rPr>
      </w:pPr>
      <w:r w:rsidRPr="004A2C25">
        <w:rPr>
          <w:rFonts w:ascii="微软雅黑" w:hAnsi="微软雅黑"/>
        </w:rPr>
        <w:t>例如，</w:t>
      </w:r>
    </w:p>
    <w:p w14:paraId="5CB8D465"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status = (age &gt;= 18) ? "</w:t>
      </w:r>
      <w:proofErr w:type="gramStart"/>
      <w:r w:rsidRPr="004A2C25">
        <w:rPr>
          <w:rFonts w:ascii="微软雅黑" w:hAnsi="微软雅黑"/>
        </w:rPr>
        <w:t>adult</w:t>
      </w:r>
      <w:proofErr w:type="gramEnd"/>
      <w:r w:rsidRPr="004A2C25">
        <w:rPr>
          <w:rFonts w:ascii="微软雅黑" w:hAnsi="微软雅黑"/>
        </w:rPr>
        <w:t>" : "minor";</w:t>
      </w:r>
    </w:p>
    <w:p w14:paraId="39B91E5A" w14:textId="77777777" w:rsidR="00046902" w:rsidRPr="004A2C25" w:rsidRDefault="00046902" w:rsidP="006143EF">
      <w:pPr>
        <w:rPr>
          <w:rFonts w:ascii="微软雅黑" w:hAnsi="微软雅黑"/>
        </w:rPr>
      </w:pPr>
      <w:r w:rsidRPr="004A2C25">
        <w:rPr>
          <w:rFonts w:ascii="微软雅黑" w:hAnsi="微软雅黑"/>
        </w:rPr>
        <w:t>当 age 大于等于18的时候，将“adult”赋值给 status；否则将“minor”赋值给 status。</w:t>
      </w:r>
    </w:p>
    <w:p w14:paraId="0DCE3F9C" w14:textId="6281A0D3" w:rsidR="00046902" w:rsidRPr="004A2C25" w:rsidRDefault="00046902" w:rsidP="00046902">
      <w:pPr>
        <w:pStyle w:val="30"/>
        <w:rPr>
          <w:rFonts w:ascii="微软雅黑" w:hAnsi="微软雅黑" w:cs="Times New Roman"/>
          <w:b w:val="0"/>
          <w:bCs w:val="0"/>
          <w:color w:val="333333"/>
          <w:sz w:val="27"/>
          <w:szCs w:val="27"/>
        </w:rPr>
      </w:pPr>
      <w:bookmarkStart w:id="104" w:name="_Toc522392381"/>
      <w:r w:rsidRPr="004A2C25">
        <w:rPr>
          <w:rFonts w:ascii="微软雅黑" w:hAnsi="微软雅黑"/>
        </w:rPr>
        <w:t>逗号操作符</w:t>
      </w:r>
      <w:bookmarkEnd w:id="104"/>
    </w:p>
    <w:p w14:paraId="3C6B0024" w14:textId="77777777" w:rsidR="00046902" w:rsidRPr="004A2C25" w:rsidRDefault="00C8044D" w:rsidP="006143EF">
      <w:pPr>
        <w:rPr>
          <w:rFonts w:ascii="微软雅黑" w:hAnsi="微软雅黑"/>
        </w:rPr>
      </w:pPr>
      <w:hyperlink r:id="rId67" w:history="1">
        <w:r w:rsidR="00046902" w:rsidRPr="004A2C25">
          <w:rPr>
            <w:rFonts w:ascii="微软雅黑" w:hAnsi="微软雅黑"/>
          </w:rPr>
          <w:t>逗号操作符</w:t>
        </w:r>
      </w:hyperlink>
      <w:r w:rsidR="00046902" w:rsidRPr="004A2C25">
        <w:rPr>
          <w:rFonts w:ascii="微软雅黑" w:hAnsi="微软雅黑"/>
        </w:rPr>
        <w:t>（,）对两个操作数进行求值并返回最终操作数的值。它常常用在 for 循环中，在每次循环时对多个变量进行更新。</w:t>
      </w:r>
    </w:p>
    <w:p w14:paraId="6FF12EF4" w14:textId="77777777" w:rsidR="00046902" w:rsidRPr="004A2C25" w:rsidRDefault="00046902" w:rsidP="006143EF">
      <w:pPr>
        <w:rPr>
          <w:rFonts w:ascii="微软雅黑" w:hAnsi="微软雅黑"/>
        </w:rPr>
      </w:pPr>
      <w:r w:rsidRPr="004A2C25">
        <w:rPr>
          <w:rFonts w:ascii="微软雅黑" w:hAnsi="微软雅黑"/>
        </w:rPr>
        <w:t>例如，假如 a 是一个二维数组，每个维度各有10个元素，以下代码利用逗号操作符来同时改变两个变量的值。这段代码的功能是打印出该二维数组的对角线元素的值：</w:t>
      </w:r>
    </w:p>
    <w:p w14:paraId="12A34A98" w14:textId="77777777" w:rsidR="00046902" w:rsidRPr="004A2C25" w:rsidRDefault="00046902" w:rsidP="006143EF">
      <w:pPr>
        <w:rPr>
          <w:rFonts w:ascii="微软雅黑" w:hAnsi="微软雅黑"/>
        </w:rPr>
      </w:pPr>
      <w:r w:rsidRPr="004A2C25">
        <w:rPr>
          <w:rFonts w:ascii="微软雅黑" w:hAnsi="微软雅黑"/>
        </w:rPr>
        <w:t>var x = [0,1,2,3,4,5,6,7,8,9]</w:t>
      </w:r>
    </w:p>
    <w:p w14:paraId="1D7157C0" w14:textId="77777777" w:rsidR="00046902" w:rsidRPr="004A2C25" w:rsidRDefault="00046902" w:rsidP="006143EF">
      <w:pPr>
        <w:rPr>
          <w:rFonts w:ascii="微软雅黑" w:hAnsi="微软雅黑"/>
        </w:rPr>
      </w:pPr>
      <w:r w:rsidRPr="004A2C25">
        <w:rPr>
          <w:rFonts w:ascii="微软雅黑" w:hAnsi="微软雅黑"/>
        </w:rPr>
        <w:t>var a = [x, x, x, x, x];</w:t>
      </w:r>
    </w:p>
    <w:p w14:paraId="204032E0" w14:textId="77777777" w:rsidR="00046902" w:rsidRPr="004A2C25" w:rsidRDefault="00046902" w:rsidP="006143EF">
      <w:pPr>
        <w:rPr>
          <w:rFonts w:ascii="微软雅黑" w:hAnsi="微软雅黑"/>
        </w:rPr>
      </w:pPr>
    </w:p>
    <w:p w14:paraId="59EC71D9" w14:textId="77777777" w:rsidR="00046902" w:rsidRPr="004A2C25" w:rsidRDefault="00046902" w:rsidP="006143EF">
      <w:pPr>
        <w:rPr>
          <w:rFonts w:ascii="微软雅黑" w:hAnsi="微软雅黑"/>
        </w:rPr>
      </w:pPr>
      <w:r w:rsidRPr="004A2C25">
        <w:rPr>
          <w:rFonts w:ascii="微软雅黑" w:hAnsi="微软雅黑"/>
        </w:rPr>
        <w:t>for (var i = 0, j = 9; i &lt;= j; i++, j--)</w:t>
      </w:r>
    </w:p>
    <w:p w14:paraId="5ED86DB1" w14:textId="77777777" w:rsidR="00046902" w:rsidRPr="004A2C25" w:rsidRDefault="00046902" w:rsidP="006143EF">
      <w:pPr>
        <w:rPr>
          <w:rFonts w:ascii="微软雅黑" w:hAnsi="微软雅黑"/>
        </w:rPr>
      </w:pPr>
      <w:r w:rsidRPr="004A2C25">
        <w:rPr>
          <w:rFonts w:ascii="微软雅黑" w:hAnsi="微软雅黑"/>
        </w:rPr>
        <w:t xml:space="preserve">  </w:t>
      </w:r>
      <w:proofErr w:type="gramStart"/>
      <w:r w:rsidRPr="004A2C25">
        <w:rPr>
          <w:rFonts w:ascii="微软雅黑" w:hAnsi="微软雅黑"/>
        </w:rPr>
        <w:t>console.log(</w:t>
      </w:r>
      <w:proofErr w:type="gramEnd"/>
      <w:r w:rsidRPr="004A2C25">
        <w:rPr>
          <w:rFonts w:ascii="微软雅黑" w:hAnsi="微软雅黑"/>
        </w:rPr>
        <w:t>'a[' + i + '][' + j + ']= ' + a[i][j]);</w:t>
      </w:r>
    </w:p>
    <w:p w14:paraId="2FF513AA" w14:textId="332661C5" w:rsidR="00046902" w:rsidRPr="004A2C25" w:rsidRDefault="00046902" w:rsidP="00046902">
      <w:pPr>
        <w:pStyle w:val="30"/>
        <w:rPr>
          <w:rFonts w:ascii="微软雅黑" w:hAnsi="微软雅黑"/>
        </w:rPr>
      </w:pPr>
      <w:bookmarkStart w:id="105" w:name="_Toc522392382"/>
      <w:r w:rsidRPr="004A2C25">
        <w:rPr>
          <w:rFonts w:ascii="微软雅黑" w:hAnsi="微软雅黑"/>
        </w:rPr>
        <w:t>一元操作符</w:t>
      </w:r>
      <w:bookmarkEnd w:id="105"/>
    </w:p>
    <w:p w14:paraId="68003DF7" w14:textId="77777777" w:rsidR="00046902" w:rsidRPr="004A2C25" w:rsidRDefault="00046902" w:rsidP="006143EF">
      <w:pPr>
        <w:rPr>
          <w:rFonts w:ascii="微软雅黑" w:hAnsi="微软雅黑"/>
        </w:rPr>
      </w:pPr>
      <w:r w:rsidRPr="004A2C25">
        <w:rPr>
          <w:rFonts w:ascii="微软雅黑" w:hAnsi="微软雅黑"/>
        </w:rPr>
        <w:t>一元操作符仅对应一个操作数。</w:t>
      </w:r>
    </w:p>
    <w:p w14:paraId="6C562B6F" w14:textId="77777777" w:rsidR="00046902" w:rsidRPr="004A2C25" w:rsidRDefault="00046902" w:rsidP="00DC1380">
      <w:pPr>
        <w:pStyle w:val="af7"/>
        <w:numPr>
          <w:ilvl w:val="0"/>
          <w:numId w:val="19"/>
        </w:numPr>
        <w:rPr>
          <w:rFonts w:ascii="微软雅黑" w:eastAsia="微软雅黑" w:hAnsi="微软雅黑"/>
        </w:rPr>
      </w:pPr>
      <w:r w:rsidRPr="004A2C25">
        <w:rPr>
          <w:rStyle w:val="HTML0"/>
          <w:rFonts w:ascii="微软雅黑" w:eastAsia="微软雅黑" w:hAnsi="微软雅黑"/>
          <w:color w:val="333333"/>
          <w:bdr w:val="none" w:sz="0" w:space="0" w:color="auto" w:frame="1"/>
        </w:rPr>
        <w:t>delete</w:t>
      </w:r>
    </w:p>
    <w:p w14:paraId="40CD2115" w14:textId="77777777" w:rsidR="00046902" w:rsidRPr="004A2C25" w:rsidRDefault="00C8044D" w:rsidP="006143EF">
      <w:pPr>
        <w:rPr>
          <w:rFonts w:ascii="微软雅黑" w:hAnsi="微软雅黑"/>
        </w:rPr>
      </w:pPr>
      <w:hyperlink r:id="rId68" w:history="1">
        <w:r w:rsidR="00046902" w:rsidRPr="004A2C25">
          <w:rPr>
            <w:rFonts w:ascii="微软雅黑" w:hAnsi="微软雅黑"/>
          </w:rPr>
          <w:t>delete</w:t>
        </w:r>
      </w:hyperlink>
      <w:r w:rsidR="00046902" w:rsidRPr="004A2C25">
        <w:rPr>
          <w:rFonts w:ascii="微软雅黑" w:hAnsi="微软雅黑"/>
        </w:rPr>
        <w:t>操作符，删除一个对象或一个对象的属性或者一个数组中某一个键值。语法如下:</w:t>
      </w:r>
    </w:p>
    <w:p w14:paraId="187B01DE" w14:textId="77777777" w:rsidR="00046902" w:rsidRPr="004A2C25" w:rsidRDefault="00046902" w:rsidP="006143EF">
      <w:pPr>
        <w:rPr>
          <w:rFonts w:ascii="微软雅黑" w:hAnsi="微软雅黑"/>
        </w:rPr>
      </w:pPr>
      <w:r w:rsidRPr="004A2C25">
        <w:rPr>
          <w:rFonts w:ascii="微软雅黑" w:hAnsi="微软雅黑"/>
        </w:rPr>
        <w:t>delete objectName;</w:t>
      </w:r>
    </w:p>
    <w:p w14:paraId="42034FF4" w14:textId="77777777" w:rsidR="00046902" w:rsidRPr="004A2C25" w:rsidRDefault="00046902" w:rsidP="006143EF">
      <w:pPr>
        <w:rPr>
          <w:rFonts w:ascii="微软雅黑" w:hAnsi="微软雅黑"/>
        </w:rPr>
      </w:pPr>
      <w:r w:rsidRPr="004A2C25">
        <w:rPr>
          <w:rFonts w:ascii="微软雅黑" w:hAnsi="微软雅黑"/>
        </w:rPr>
        <w:t>delete objectName.property;</w:t>
      </w:r>
    </w:p>
    <w:p w14:paraId="141F2739" w14:textId="77777777" w:rsidR="00046902" w:rsidRPr="004A2C25" w:rsidRDefault="00046902" w:rsidP="006143EF">
      <w:pPr>
        <w:rPr>
          <w:rFonts w:ascii="微软雅黑" w:hAnsi="微软雅黑"/>
        </w:rPr>
      </w:pPr>
      <w:r w:rsidRPr="004A2C25">
        <w:rPr>
          <w:rFonts w:ascii="微软雅黑" w:hAnsi="微软雅黑"/>
        </w:rPr>
        <w:t>delete objectName[index];</w:t>
      </w:r>
    </w:p>
    <w:p w14:paraId="0A30788C" w14:textId="77777777" w:rsidR="00046902" w:rsidRPr="004A2C25" w:rsidRDefault="00046902" w:rsidP="006143EF">
      <w:pPr>
        <w:rPr>
          <w:rFonts w:ascii="微软雅黑" w:hAnsi="微软雅黑"/>
        </w:rPr>
      </w:pPr>
      <w:r w:rsidRPr="004A2C25">
        <w:rPr>
          <w:rFonts w:ascii="微软雅黑" w:hAnsi="微软雅黑"/>
        </w:rPr>
        <w:t>delete property; // legal only within a with statement</w:t>
      </w:r>
    </w:p>
    <w:p w14:paraId="008D473D" w14:textId="77777777" w:rsidR="00046902" w:rsidRPr="004A2C25" w:rsidRDefault="00046902" w:rsidP="006143EF">
      <w:pPr>
        <w:rPr>
          <w:rFonts w:ascii="微软雅黑" w:hAnsi="微软雅黑"/>
        </w:rPr>
      </w:pPr>
      <w:r w:rsidRPr="004A2C25">
        <w:rPr>
          <w:rFonts w:ascii="微软雅黑" w:hAnsi="微软雅黑"/>
        </w:rPr>
        <w:t>objectName是一个对象名，property 是一个已经存在的属性，index是数组中的一个已经存在的键值的索引值。</w:t>
      </w:r>
    </w:p>
    <w:p w14:paraId="46F2A15D" w14:textId="77777777" w:rsidR="00046902" w:rsidRPr="004A2C25" w:rsidRDefault="00046902" w:rsidP="006143EF">
      <w:pPr>
        <w:rPr>
          <w:rFonts w:ascii="微软雅黑" w:hAnsi="微软雅黑"/>
        </w:rPr>
      </w:pPr>
      <w:r w:rsidRPr="004A2C25">
        <w:rPr>
          <w:rFonts w:ascii="微软雅黑" w:hAnsi="微软雅黑"/>
        </w:rPr>
        <w:t>第四行的形式只在</w:t>
      </w:r>
      <w:hyperlink r:id="rId69" w:history="1">
        <w:r w:rsidRPr="004A2C25">
          <w:rPr>
            <w:rFonts w:ascii="微软雅黑" w:hAnsi="微软雅黑"/>
          </w:rPr>
          <w:t>with</w:t>
        </w:r>
      </w:hyperlink>
      <w:r w:rsidRPr="004A2C25">
        <w:rPr>
          <w:rFonts w:ascii="微软雅黑" w:hAnsi="微软雅黑"/>
        </w:rPr>
        <w:t>声明的状态下是合法的， 从对象中删除一个属性。</w:t>
      </w:r>
    </w:p>
    <w:p w14:paraId="65253B16" w14:textId="77777777" w:rsidR="00046902" w:rsidRPr="004A2C25" w:rsidRDefault="00046902" w:rsidP="006143EF">
      <w:pPr>
        <w:rPr>
          <w:rFonts w:ascii="微软雅黑" w:hAnsi="微软雅黑"/>
        </w:rPr>
      </w:pPr>
      <w:r w:rsidRPr="004A2C25">
        <w:rPr>
          <w:rFonts w:ascii="微软雅黑" w:hAnsi="微软雅黑"/>
        </w:rPr>
        <w:t>你能使用 delete 删除各种各样的隐式声明， 但是被var声明的除外。</w:t>
      </w:r>
    </w:p>
    <w:p w14:paraId="6058992D" w14:textId="77777777" w:rsidR="00046902" w:rsidRPr="004A2C25" w:rsidRDefault="00046902" w:rsidP="006143EF">
      <w:pPr>
        <w:rPr>
          <w:rFonts w:ascii="微软雅黑" w:hAnsi="微软雅黑"/>
        </w:rPr>
      </w:pPr>
      <w:r w:rsidRPr="004A2C25">
        <w:rPr>
          <w:rFonts w:ascii="微软雅黑" w:hAnsi="微软雅黑"/>
        </w:rPr>
        <w:t>如果 delete 操作成功，属性或者元素会变成 undefined。如果 delete可行会返回true，如果不成功返回false。</w:t>
      </w:r>
    </w:p>
    <w:p w14:paraId="41F9398D" w14:textId="77777777" w:rsidR="00046902" w:rsidRPr="004A2C25" w:rsidRDefault="00046902" w:rsidP="006143EF">
      <w:pPr>
        <w:rPr>
          <w:rFonts w:ascii="微软雅黑" w:hAnsi="微软雅黑"/>
        </w:rPr>
      </w:pPr>
      <w:r w:rsidRPr="004A2C25">
        <w:rPr>
          <w:rFonts w:ascii="微软雅黑" w:hAnsi="微软雅黑"/>
        </w:rPr>
        <w:t>x = 42;</w:t>
      </w:r>
    </w:p>
    <w:p w14:paraId="1121A6C6" w14:textId="77777777" w:rsidR="00046902" w:rsidRPr="004A2C25" w:rsidRDefault="00046902" w:rsidP="006143EF">
      <w:pPr>
        <w:rPr>
          <w:rFonts w:ascii="微软雅黑" w:hAnsi="微软雅黑"/>
        </w:rPr>
      </w:pPr>
      <w:r w:rsidRPr="004A2C25">
        <w:rPr>
          <w:rFonts w:ascii="微软雅黑" w:hAnsi="微软雅黑"/>
        </w:rPr>
        <w:t>var y = 43;</w:t>
      </w:r>
    </w:p>
    <w:p w14:paraId="5307B785" w14:textId="77777777" w:rsidR="00046902" w:rsidRPr="004A2C25" w:rsidRDefault="00046902" w:rsidP="006143EF">
      <w:pPr>
        <w:rPr>
          <w:rFonts w:ascii="微软雅黑" w:hAnsi="微软雅黑"/>
        </w:rPr>
      </w:pPr>
      <w:proofErr w:type="gramStart"/>
      <w:r w:rsidRPr="004A2C25">
        <w:rPr>
          <w:rFonts w:ascii="微软雅黑" w:hAnsi="微软雅黑"/>
        </w:rPr>
        <w:t>myobj</w:t>
      </w:r>
      <w:proofErr w:type="gramEnd"/>
      <w:r w:rsidRPr="004A2C25">
        <w:rPr>
          <w:rFonts w:ascii="微软雅黑" w:hAnsi="微软雅黑"/>
        </w:rPr>
        <w:t xml:space="preserve"> = new Number();</w:t>
      </w:r>
    </w:p>
    <w:p w14:paraId="6A184EFE" w14:textId="77777777" w:rsidR="00046902" w:rsidRPr="004A2C25" w:rsidRDefault="00046902" w:rsidP="006143EF">
      <w:pPr>
        <w:rPr>
          <w:rFonts w:ascii="微软雅黑" w:hAnsi="微软雅黑"/>
        </w:rPr>
      </w:pPr>
      <w:r w:rsidRPr="004A2C25">
        <w:rPr>
          <w:rFonts w:ascii="微软雅黑" w:hAnsi="微软雅黑"/>
        </w:rPr>
        <w:t>myobj.h = 4;    // create property h</w:t>
      </w:r>
    </w:p>
    <w:p w14:paraId="419B52C5" w14:textId="77777777" w:rsidR="00046902" w:rsidRPr="004A2C25" w:rsidRDefault="00046902" w:rsidP="006143EF">
      <w:pPr>
        <w:rPr>
          <w:rFonts w:ascii="微软雅黑" w:hAnsi="微软雅黑"/>
        </w:rPr>
      </w:pPr>
      <w:proofErr w:type="gramStart"/>
      <w:r w:rsidRPr="004A2C25">
        <w:rPr>
          <w:rFonts w:ascii="微软雅黑" w:hAnsi="微软雅黑"/>
        </w:rPr>
        <w:lastRenderedPageBreak/>
        <w:t>delete</w:t>
      </w:r>
      <w:proofErr w:type="gramEnd"/>
      <w:r w:rsidRPr="004A2C25">
        <w:rPr>
          <w:rFonts w:ascii="微软雅黑" w:hAnsi="微软雅黑"/>
        </w:rPr>
        <w:t xml:space="preserve"> x;       // returns true (can delete if declared implicitly)</w:t>
      </w:r>
    </w:p>
    <w:p w14:paraId="7EC32A00" w14:textId="77777777" w:rsidR="00046902" w:rsidRPr="004A2C25" w:rsidRDefault="00046902" w:rsidP="006143EF">
      <w:pPr>
        <w:rPr>
          <w:rFonts w:ascii="微软雅黑" w:hAnsi="微软雅黑"/>
        </w:rPr>
      </w:pPr>
      <w:proofErr w:type="gramStart"/>
      <w:r w:rsidRPr="004A2C25">
        <w:rPr>
          <w:rFonts w:ascii="微软雅黑" w:hAnsi="微软雅黑"/>
        </w:rPr>
        <w:t>delete</w:t>
      </w:r>
      <w:proofErr w:type="gramEnd"/>
      <w:r w:rsidRPr="004A2C25">
        <w:rPr>
          <w:rFonts w:ascii="微软雅黑" w:hAnsi="微软雅黑"/>
        </w:rPr>
        <w:t xml:space="preserve"> y;       // returns false (cannot delete if declared with var)</w:t>
      </w:r>
    </w:p>
    <w:p w14:paraId="202F4B6C" w14:textId="77777777" w:rsidR="00046902" w:rsidRPr="004A2C25" w:rsidRDefault="00046902" w:rsidP="006143EF">
      <w:pPr>
        <w:rPr>
          <w:rFonts w:ascii="微软雅黑" w:hAnsi="微软雅黑"/>
        </w:rPr>
      </w:pPr>
      <w:r w:rsidRPr="004A2C25">
        <w:rPr>
          <w:rFonts w:ascii="微软雅黑" w:hAnsi="微软雅黑"/>
        </w:rPr>
        <w:t>delete Math.PI; // returns false (cannot delete predefined properties)</w:t>
      </w:r>
    </w:p>
    <w:p w14:paraId="516D26CE" w14:textId="77777777" w:rsidR="00046902" w:rsidRPr="004A2C25" w:rsidRDefault="00046902" w:rsidP="006143EF">
      <w:pPr>
        <w:rPr>
          <w:rFonts w:ascii="微软雅黑" w:hAnsi="微软雅黑"/>
        </w:rPr>
      </w:pPr>
      <w:r w:rsidRPr="004A2C25">
        <w:rPr>
          <w:rFonts w:ascii="微软雅黑" w:hAnsi="微软雅黑"/>
        </w:rPr>
        <w:t>delete myobj.h; // returns true (can delete user-defined properties)</w:t>
      </w:r>
    </w:p>
    <w:p w14:paraId="63768BFE" w14:textId="77777777" w:rsidR="00046902" w:rsidRPr="004A2C25" w:rsidRDefault="00046902" w:rsidP="006143EF">
      <w:pPr>
        <w:rPr>
          <w:rFonts w:ascii="微软雅黑" w:hAnsi="微软雅黑"/>
        </w:rPr>
      </w:pPr>
      <w:proofErr w:type="gramStart"/>
      <w:r w:rsidRPr="004A2C25">
        <w:rPr>
          <w:rFonts w:ascii="微软雅黑" w:hAnsi="微软雅黑"/>
        </w:rPr>
        <w:t>delete</w:t>
      </w:r>
      <w:proofErr w:type="gramEnd"/>
      <w:r w:rsidRPr="004A2C25">
        <w:rPr>
          <w:rFonts w:ascii="微软雅黑" w:hAnsi="微软雅黑"/>
        </w:rPr>
        <w:t xml:space="preserve"> myobj;   // returns true (can delete if declared implicitly)</w:t>
      </w:r>
    </w:p>
    <w:p w14:paraId="55E58356" w14:textId="77777777" w:rsidR="00046902" w:rsidRPr="004A2C25" w:rsidRDefault="00046902" w:rsidP="006143EF">
      <w:pPr>
        <w:rPr>
          <w:rFonts w:ascii="微软雅黑" w:hAnsi="微软雅黑"/>
        </w:rPr>
      </w:pPr>
      <w:r w:rsidRPr="004A2C25">
        <w:rPr>
          <w:rFonts w:ascii="微软雅黑" w:hAnsi="微软雅黑"/>
        </w:rPr>
        <w:t>删除数组元素</w:t>
      </w:r>
    </w:p>
    <w:p w14:paraId="60EC61F1" w14:textId="77777777" w:rsidR="00046902" w:rsidRPr="004A2C25" w:rsidRDefault="00046902" w:rsidP="006143EF">
      <w:pPr>
        <w:rPr>
          <w:rFonts w:ascii="微软雅黑" w:hAnsi="微软雅黑"/>
        </w:rPr>
      </w:pPr>
      <w:r w:rsidRPr="004A2C25">
        <w:rPr>
          <w:rFonts w:ascii="微软雅黑" w:hAnsi="微软雅黑"/>
        </w:rPr>
        <w:t>删除数组中的元素时，数组的长度是不变的，例如删除a[3], a[4]，a[4]和a[3] 仍然存在变成了undefined。</w:t>
      </w:r>
    </w:p>
    <w:p w14:paraId="67764360" w14:textId="77777777" w:rsidR="00046902" w:rsidRPr="004A2C25" w:rsidRDefault="00046902" w:rsidP="006143EF">
      <w:pPr>
        <w:rPr>
          <w:rFonts w:ascii="微软雅黑" w:hAnsi="微软雅黑"/>
        </w:rPr>
      </w:pPr>
      <w:r w:rsidRPr="004A2C25">
        <w:rPr>
          <w:rFonts w:ascii="微软雅黑" w:hAnsi="微软雅黑"/>
        </w:rPr>
        <w:t>delete 删除数组中的一个元素，这个元素就不在数组中了。例如，trees[3]被删除，trees[3] 仍然可寻址并返回undefined。</w:t>
      </w:r>
    </w:p>
    <w:p w14:paraId="3F039823" w14:textId="77777777" w:rsidR="00046902" w:rsidRPr="004A2C25" w:rsidRDefault="00046902" w:rsidP="006143EF">
      <w:pPr>
        <w:rPr>
          <w:rFonts w:ascii="微软雅黑" w:hAnsi="微软雅黑"/>
        </w:rPr>
      </w:pPr>
      <w:r w:rsidRPr="004A2C25">
        <w:rPr>
          <w:rFonts w:ascii="微软雅黑" w:hAnsi="微软雅黑"/>
        </w:rPr>
        <w:t>var trees = new Array("redwood", "bay", "cedar", "oak", "maple");</w:t>
      </w:r>
    </w:p>
    <w:p w14:paraId="07F03D87" w14:textId="77777777" w:rsidR="00046902" w:rsidRPr="004A2C25" w:rsidRDefault="00046902" w:rsidP="006143EF">
      <w:pPr>
        <w:rPr>
          <w:rFonts w:ascii="微软雅黑" w:hAnsi="微软雅黑"/>
        </w:rPr>
      </w:pPr>
      <w:proofErr w:type="gramStart"/>
      <w:r w:rsidRPr="004A2C25">
        <w:rPr>
          <w:rFonts w:ascii="微软雅黑" w:hAnsi="微软雅黑"/>
        </w:rPr>
        <w:t>delete</w:t>
      </w:r>
      <w:proofErr w:type="gramEnd"/>
      <w:r w:rsidRPr="004A2C25">
        <w:rPr>
          <w:rFonts w:ascii="微软雅黑" w:hAnsi="微软雅黑"/>
        </w:rPr>
        <w:t xml:space="preserve"> trees[3];</w:t>
      </w:r>
    </w:p>
    <w:p w14:paraId="26750A1C" w14:textId="77777777" w:rsidR="00046902" w:rsidRPr="004A2C25" w:rsidRDefault="00046902" w:rsidP="006143EF">
      <w:pPr>
        <w:rPr>
          <w:rFonts w:ascii="微软雅黑" w:hAnsi="微软雅黑"/>
        </w:rPr>
      </w:pPr>
      <w:r w:rsidRPr="004A2C25">
        <w:rPr>
          <w:rFonts w:ascii="微软雅黑" w:hAnsi="微软雅黑"/>
        </w:rPr>
        <w:t>if (3 in trees) {</w:t>
      </w:r>
    </w:p>
    <w:p w14:paraId="73119223" w14:textId="77777777" w:rsidR="00046902" w:rsidRPr="004A2C25" w:rsidRDefault="00046902" w:rsidP="006143EF">
      <w:pPr>
        <w:rPr>
          <w:rFonts w:ascii="微软雅黑" w:hAnsi="微软雅黑"/>
        </w:rPr>
      </w:pPr>
      <w:r w:rsidRPr="004A2C25">
        <w:rPr>
          <w:rFonts w:ascii="微软雅黑" w:hAnsi="微软雅黑"/>
        </w:rPr>
        <w:t xml:space="preserve">  // 不会被执行</w:t>
      </w:r>
    </w:p>
    <w:p w14:paraId="04202AE0" w14:textId="77777777" w:rsidR="00046902" w:rsidRPr="004A2C25" w:rsidRDefault="00046902" w:rsidP="006143EF">
      <w:pPr>
        <w:rPr>
          <w:rFonts w:ascii="微软雅黑" w:hAnsi="微软雅黑"/>
        </w:rPr>
      </w:pPr>
      <w:r w:rsidRPr="004A2C25">
        <w:rPr>
          <w:rFonts w:ascii="微软雅黑" w:hAnsi="微软雅黑"/>
        </w:rPr>
        <w:t>}</w:t>
      </w:r>
    </w:p>
    <w:p w14:paraId="6119850D" w14:textId="77777777" w:rsidR="00046902" w:rsidRPr="004A2C25" w:rsidRDefault="00046902" w:rsidP="006143EF">
      <w:pPr>
        <w:rPr>
          <w:rFonts w:ascii="微软雅黑" w:hAnsi="微软雅黑"/>
        </w:rPr>
      </w:pPr>
      <w:r w:rsidRPr="004A2C25">
        <w:rPr>
          <w:rFonts w:ascii="微软雅黑" w:hAnsi="微软雅黑"/>
        </w:rPr>
        <w:t>如果想让数组中存在一个元素但是是undefined值，使用undefined关键字而不是delete操作. 如下： trees[3]分配一个undefined,但是这个数组元素仍然存在:</w:t>
      </w:r>
    </w:p>
    <w:p w14:paraId="2B122DF9" w14:textId="77777777" w:rsidR="00046902" w:rsidRPr="004A2C25" w:rsidRDefault="00046902" w:rsidP="006143EF">
      <w:pPr>
        <w:rPr>
          <w:rFonts w:ascii="微软雅黑" w:hAnsi="微软雅黑"/>
        </w:rPr>
      </w:pPr>
      <w:r w:rsidRPr="004A2C25">
        <w:rPr>
          <w:rFonts w:ascii="微软雅黑" w:hAnsi="微软雅黑"/>
        </w:rPr>
        <w:t>var trees = new Array("redwood", "bay", "cedar", "oak", "maple");</w:t>
      </w:r>
    </w:p>
    <w:p w14:paraId="737A72A9" w14:textId="77777777" w:rsidR="00046902" w:rsidRPr="004A2C25" w:rsidRDefault="00046902" w:rsidP="006143EF">
      <w:pPr>
        <w:rPr>
          <w:rFonts w:ascii="微软雅黑" w:hAnsi="微软雅黑"/>
        </w:rPr>
      </w:pPr>
      <w:proofErr w:type="gramStart"/>
      <w:r w:rsidRPr="004A2C25">
        <w:rPr>
          <w:rFonts w:ascii="微软雅黑" w:hAnsi="微软雅黑"/>
        </w:rPr>
        <w:t>trees[</w:t>
      </w:r>
      <w:proofErr w:type="gramEnd"/>
      <w:r w:rsidRPr="004A2C25">
        <w:rPr>
          <w:rFonts w:ascii="微软雅黑" w:hAnsi="微软雅黑"/>
        </w:rPr>
        <w:t>3] = undefined;</w:t>
      </w:r>
    </w:p>
    <w:p w14:paraId="3B8DA8FE" w14:textId="77777777" w:rsidR="00046902" w:rsidRPr="004A2C25" w:rsidRDefault="00046902" w:rsidP="006143EF">
      <w:pPr>
        <w:rPr>
          <w:rFonts w:ascii="微软雅黑" w:hAnsi="微软雅黑"/>
        </w:rPr>
      </w:pPr>
      <w:r w:rsidRPr="004A2C25">
        <w:rPr>
          <w:rFonts w:ascii="微软雅黑" w:hAnsi="微软雅黑"/>
        </w:rPr>
        <w:t>if (3 in trees) {</w:t>
      </w:r>
    </w:p>
    <w:p w14:paraId="4498EBD2" w14:textId="77777777" w:rsidR="00046902" w:rsidRPr="004A2C25" w:rsidRDefault="00046902" w:rsidP="006143EF">
      <w:pPr>
        <w:rPr>
          <w:rFonts w:ascii="微软雅黑" w:hAnsi="微软雅黑"/>
        </w:rPr>
      </w:pPr>
      <w:r w:rsidRPr="004A2C25">
        <w:rPr>
          <w:rFonts w:ascii="微软雅黑" w:hAnsi="微软雅黑"/>
        </w:rPr>
        <w:t xml:space="preserve">  // this gets executed（会被执行）</w:t>
      </w:r>
    </w:p>
    <w:p w14:paraId="399B9F12" w14:textId="77777777" w:rsidR="00046902" w:rsidRPr="004A2C25" w:rsidRDefault="00046902" w:rsidP="006143EF">
      <w:pPr>
        <w:rPr>
          <w:rFonts w:ascii="微软雅黑" w:hAnsi="微软雅黑"/>
        </w:rPr>
      </w:pPr>
      <w:r w:rsidRPr="004A2C25">
        <w:rPr>
          <w:rFonts w:ascii="微软雅黑" w:hAnsi="微软雅黑"/>
        </w:rPr>
        <w:lastRenderedPageBreak/>
        <w:t>}</w:t>
      </w:r>
    </w:p>
    <w:p w14:paraId="22324FD4" w14:textId="77777777" w:rsidR="00046902" w:rsidRPr="004A2C25" w:rsidRDefault="00046902" w:rsidP="00DC1380">
      <w:pPr>
        <w:pStyle w:val="af7"/>
        <w:numPr>
          <w:ilvl w:val="0"/>
          <w:numId w:val="19"/>
        </w:numPr>
        <w:rPr>
          <w:rFonts w:ascii="微软雅黑" w:eastAsia="微软雅黑" w:hAnsi="微软雅黑"/>
          <w:color w:val="333333"/>
        </w:rPr>
      </w:pPr>
      <w:r w:rsidRPr="004A2C25">
        <w:rPr>
          <w:rStyle w:val="HTML0"/>
          <w:rFonts w:ascii="微软雅黑" w:eastAsia="微软雅黑" w:hAnsi="微软雅黑"/>
          <w:color w:val="333333"/>
          <w:bdr w:val="none" w:sz="0" w:space="0" w:color="auto" w:frame="1"/>
        </w:rPr>
        <w:t>typeof</w:t>
      </w:r>
    </w:p>
    <w:p w14:paraId="7F2D4D21" w14:textId="77777777" w:rsidR="00046902" w:rsidRPr="004A2C25" w:rsidRDefault="00C8044D" w:rsidP="006143EF">
      <w:pPr>
        <w:rPr>
          <w:rFonts w:ascii="微软雅黑" w:hAnsi="微软雅黑"/>
        </w:rPr>
      </w:pPr>
      <w:hyperlink r:id="rId70" w:history="1">
        <w:r w:rsidR="00046902" w:rsidRPr="004A2C25">
          <w:rPr>
            <w:rFonts w:ascii="微软雅黑" w:hAnsi="微软雅黑"/>
          </w:rPr>
          <w:t>typeof操作符</w:t>
        </w:r>
      </w:hyperlink>
      <w:r w:rsidR="00046902" w:rsidRPr="004A2C25">
        <w:rPr>
          <w:rFonts w:ascii="微软雅黑" w:hAnsi="微软雅黑"/>
        </w:rPr>
        <w:t> 可通过下面2种方式使用：</w:t>
      </w:r>
    </w:p>
    <w:p w14:paraId="07F4F862" w14:textId="77777777" w:rsidR="00046902" w:rsidRPr="004A2C25" w:rsidRDefault="00046902" w:rsidP="006143EF">
      <w:pPr>
        <w:rPr>
          <w:rFonts w:ascii="微软雅黑" w:hAnsi="微软雅黑"/>
        </w:rPr>
      </w:pPr>
      <w:r w:rsidRPr="004A2C25">
        <w:rPr>
          <w:rFonts w:ascii="微软雅黑" w:hAnsi="微软雅黑"/>
        </w:rPr>
        <w:t>typeof operand</w:t>
      </w:r>
    </w:p>
    <w:p w14:paraId="5BE971C9" w14:textId="77777777" w:rsidR="00046902" w:rsidRPr="004A2C25" w:rsidRDefault="00046902" w:rsidP="006143EF">
      <w:pPr>
        <w:rPr>
          <w:rFonts w:ascii="微软雅黑" w:hAnsi="微软雅黑"/>
        </w:rPr>
      </w:pPr>
      <w:r w:rsidRPr="004A2C25">
        <w:rPr>
          <w:rFonts w:ascii="微软雅黑" w:hAnsi="微软雅黑"/>
        </w:rPr>
        <w:t>typeof (operand)</w:t>
      </w:r>
    </w:p>
    <w:p w14:paraId="25BF0FFA" w14:textId="77777777" w:rsidR="00046902" w:rsidRPr="004A2C25" w:rsidRDefault="00046902" w:rsidP="006143EF">
      <w:pPr>
        <w:rPr>
          <w:rFonts w:ascii="微软雅黑" w:hAnsi="微软雅黑"/>
        </w:rPr>
      </w:pPr>
      <w:r w:rsidRPr="004A2C25">
        <w:rPr>
          <w:rFonts w:ascii="微软雅黑" w:hAnsi="微软雅黑"/>
        </w:rPr>
        <w:t>typeof 操作符返回一个表示 operand 类型的字符串值。operand 可为字符串、变量、关键词或对象，其类型将被返回。operand 两侧的括号为可选。</w:t>
      </w:r>
    </w:p>
    <w:p w14:paraId="2DD4A923" w14:textId="77777777" w:rsidR="00046902" w:rsidRPr="004A2C25" w:rsidRDefault="00046902" w:rsidP="006143EF">
      <w:pPr>
        <w:rPr>
          <w:rFonts w:ascii="微软雅黑" w:hAnsi="微软雅黑"/>
        </w:rPr>
      </w:pPr>
      <w:r w:rsidRPr="004A2C25">
        <w:rPr>
          <w:rFonts w:ascii="微软雅黑" w:hAnsi="微软雅黑"/>
        </w:rPr>
        <w:t>假设你定义了如下的变量：</w:t>
      </w:r>
    </w:p>
    <w:p w14:paraId="526969D9"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myFun = new Function("5 + 2");</w:t>
      </w:r>
    </w:p>
    <w:p w14:paraId="310E8446" w14:textId="77777777" w:rsidR="00046902" w:rsidRPr="004A2C25" w:rsidRDefault="00046902" w:rsidP="006143EF">
      <w:pPr>
        <w:rPr>
          <w:rFonts w:ascii="微软雅黑" w:hAnsi="微软雅黑"/>
        </w:rPr>
      </w:pPr>
      <w:r w:rsidRPr="004A2C25">
        <w:rPr>
          <w:rFonts w:ascii="微软雅黑" w:hAnsi="微软雅黑"/>
        </w:rPr>
        <w:t>var shape = "round";</w:t>
      </w:r>
    </w:p>
    <w:p w14:paraId="14F52E20" w14:textId="77777777" w:rsidR="00046902" w:rsidRPr="004A2C25" w:rsidRDefault="00046902" w:rsidP="006143EF">
      <w:pPr>
        <w:rPr>
          <w:rFonts w:ascii="微软雅黑" w:hAnsi="微软雅黑"/>
        </w:rPr>
      </w:pPr>
      <w:r w:rsidRPr="004A2C25">
        <w:rPr>
          <w:rFonts w:ascii="微软雅黑" w:hAnsi="微软雅黑"/>
        </w:rPr>
        <w:t>var size = 1;</w:t>
      </w:r>
    </w:p>
    <w:p w14:paraId="1CF73A0C"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today = new Date();</w:t>
      </w:r>
    </w:p>
    <w:p w14:paraId="537AAF95" w14:textId="77777777" w:rsidR="00046902" w:rsidRPr="004A2C25" w:rsidRDefault="00046902" w:rsidP="006143EF">
      <w:pPr>
        <w:rPr>
          <w:rFonts w:ascii="微软雅黑" w:hAnsi="微软雅黑"/>
        </w:rPr>
      </w:pPr>
      <w:r w:rsidRPr="004A2C25">
        <w:rPr>
          <w:rFonts w:ascii="微软雅黑" w:hAnsi="微软雅黑"/>
        </w:rPr>
        <w:t>typeof 操作符将会返回如下的结果：</w:t>
      </w:r>
    </w:p>
    <w:p w14:paraId="24AEBD13"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myFun;     // returns "function"</w:t>
      </w:r>
    </w:p>
    <w:p w14:paraId="5E98427D"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shape;     // returns "string"</w:t>
      </w:r>
    </w:p>
    <w:p w14:paraId="123BA548"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size;      // returns "number"</w:t>
      </w:r>
    </w:p>
    <w:p w14:paraId="154075E7"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today;     // returns "object"</w:t>
      </w:r>
    </w:p>
    <w:p w14:paraId="64F7E1FA" w14:textId="77777777" w:rsidR="00046902" w:rsidRPr="004A2C25" w:rsidRDefault="00046902" w:rsidP="006143EF">
      <w:pPr>
        <w:rPr>
          <w:rFonts w:ascii="微软雅黑" w:hAnsi="微软雅黑"/>
        </w:rPr>
      </w:pPr>
      <w:r w:rsidRPr="004A2C25">
        <w:rPr>
          <w:rFonts w:ascii="微软雅黑" w:hAnsi="微软雅黑"/>
        </w:rPr>
        <w:t>typeof dontExist; // returns "undefined"</w:t>
      </w:r>
    </w:p>
    <w:p w14:paraId="14A52377" w14:textId="77777777" w:rsidR="00046902" w:rsidRPr="004A2C25" w:rsidRDefault="00046902" w:rsidP="006143EF">
      <w:pPr>
        <w:rPr>
          <w:rFonts w:ascii="微软雅黑" w:hAnsi="微软雅黑"/>
        </w:rPr>
      </w:pPr>
      <w:r w:rsidRPr="004A2C25">
        <w:rPr>
          <w:rFonts w:ascii="微软雅黑" w:hAnsi="微软雅黑"/>
        </w:rPr>
        <w:t>对于关键词 true 和 null， typeof 操作符将会返回如下结果：</w:t>
      </w:r>
    </w:p>
    <w:p w14:paraId="1E4E586F" w14:textId="77777777" w:rsidR="00046902" w:rsidRPr="004A2C25" w:rsidRDefault="00046902" w:rsidP="006143EF">
      <w:pPr>
        <w:rPr>
          <w:rFonts w:ascii="微软雅黑" w:hAnsi="微软雅黑"/>
        </w:rPr>
      </w:pPr>
      <w:r w:rsidRPr="004A2C25">
        <w:rPr>
          <w:rFonts w:ascii="微软雅黑" w:hAnsi="微软雅黑"/>
        </w:rPr>
        <w:t>typeof true; // returns "boolean"</w:t>
      </w:r>
    </w:p>
    <w:p w14:paraId="3EA369C0" w14:textId="77777777" w:rsidR="00046902" w:rsidRPr="004A2C25" w:rsidRDefault="00046902" w:rsidP="006143EF">
      <w:pPr>
        <w:rPr>
          <w:rFonts w:ascii="微软雅黑" w:hAnsi="微软雅黑"/>
        </w:rPr>
      </w:pPr>
      <w:r w:rsidRPr="004A2C25">
        <w:rPr>
          <w:rFonts w:ascii="微软雅黑" w:hAnsi="微软雅黑"/>
        </w:rPr>
        <w:t>typeof null; // returns "object"</w:t>
      </w:r>
    </w:p>
    <w:p w14:paraId="1E1CB2E9" w14:textId="77777777" w:rsidR="00046902" w:rsidRPr="004A2C25" w:rsidRDefault="00046902" w:rsidP="006143EF">
      <w:pPr>
        <w:rPr>
          <w:rFonts w:ascii="微软雅黑" w:hAnsi="微软雅黑"/>
        </w:rPr>
      </w:pPr>
      <w:r w:rsidRPr="004A2C25">
        <w:rPr>
          <w:rFonts w:ascii="微软雅黑" w:hAnsi="微软雅黑"/>
        </w:rPr>
        <w:t>对于一个数值或字符串， typeof 操作符将会返回如下结果：</w:t>
      </w:r>
    </w:p>
    <w:p w14:paraId="4E08450C" w14:textId="77777777" w:rsidR="00046902" w:rsidRPr="004A2C25" w:rsidRDefault="00046902" w:rsidP="006143EF">
      <w:pPr>
        <w:rPr>
          <w:rFonts w:ascii="微软雅黑" w:hAnsi="微软雅黑"/>
        </w:rPr>
      </w:pPr>
      <w:proofErr w:type="gramStart"/>
      <w:r w:rsidRPr="004A2C25">
        <w:rPr>
          <w:rFonts w:ascii="微软雅黑" w:hAnsi="微软雅黑"/>
        </w:rPr>
        <w:lastRenderedPageBreak/>
        <w:t>typeof</w:t>
      </w:r>
      <w:proofErr w:type="gramEnd"/>
      <w:r w:rsidRPr="004A2C25">
        <w:rPr>
          <w:rFonts w:ascii="微软雅黑" w:hAnsi="微软雅黑"/>
        </w:rPr>
        <w:t xml:space="preserve"> 62;            // returns "number"</w:t>
      </w:r>
    </w:p>
    <w:p w14:paraId="2E4DC43D" w14:textId="77777777" w:rsidR="00046902" w:rsidRPr="004A2C25" w:rsidRDefault="00046902" w:rsidP="006143EF">
      <w:pPr>
        <w:rPr>
          <w:rFonts w:ascii="微软雅黑" w:hAnsi="微软雅黑"/>
        </w:rPr>
      </w:pPr>
      <w:r w:rsidRPr="004A2C25">
        <w:rPr>
          <w:rFonts w:ascii="微软雅黑" w:hAnsi="微软雅黑"/>
        </w:rPr>
        <w:t>typeof 'Hello world'; // returns "string"</w:t>
      </w:r>
    </w:p>
    <w:p w14:paraId="786E1AB2" w14:textId="77777777" w:rsidR="00046902" w:rsidRPr="004A2C25" w:rsidRDefault="00046902" w:rsidP="006143EF">
      <w:pPr>
        <w:rPr>
          <w:rFonts w:ascii="微软雅黑" w:hAnsi="微软雅黑"/>
        </w:rPr>
      </w:pPr>
      <w:r w:rsidRPr="004A2C25">
        <w:rPr>
          <w:rFonts w:ascii="微软雅黑" w:hAnsi="微软雅黑"/>
        </w:rPr>
        <w:t>对于属性值，typeof 操作符将会返回属性所包含值的类型：</w:t>
      </w:r>
    </w:p>
    <w:p w14:paraId="330303E5"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document.lastModified; // returns "string"</w:t>
      </w:r>
    </w:p>
    <w:p w14:paraId="15B92AF5"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window.length;         // returns "number"</w:t>
      </w:r>
    </w:p>
    <w:p w14:paraId="7BB1A668"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Math.LN2;              // returns "number"</w:t>
      </w:r>
    </w:p>
    <w:p w14:paraId="6949E6D4" w14:textId="77777777" w:rsidR="00046902" w:rsidRPr="004A2C25" w:rsidRDefault="00046902" w:rsidP="006143EF">
      <w:pPr>
        <w:rPr>
          <w:rFonts w:ascii="微软雅黑" w:hAnsi="微软雅黑"/>
        </w:rPr>
      </w:pPr>
      <w:r w:rsidRPr="004A2C25">
        <w:rPr>
          <w:rFonts w:ascii="微软雅黑" w:hAnsi="微软雅黑"/>
        </w:rPr>
        <w:t>对于方法和函数，typeof 操作符将会返回如下结果：</w:t>
      </w:r>
    </w:p>
    <w:p w14:paraId="53294761"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blur;        // returns "function"</w:t>
      </w:r>
    </w:p>
    <w:p w14:paraId="71A43172"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eval;        // returns "function"</w:t>
      </w:r>
    </w:p>
    <w:p w14:paraId="4309E11E"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parseInt;    // returns "function"</w:t>
      </w:r>
    </w:p>
    <w:p w14:paraId="6D0E1BBB"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shape.split; // returns "function"</w:t>
      </w:r>
    </w:p>
    <w:p w14:paraId="514ABAFC" w14:textId="77777777" w:rsidR="00046902" w:rsidRPr="004A2C25" w:rsidRDefault="00046902" w:rsidP="006143EF">
      <w:pPr>
        <w:rPr>
          <w:rFonts w:ascii="微软雅黑" w:hAnsi="微软雅黑"/>
        </w:rPr>
      </w:pPr>
      <w:r w:rsidRPr="004A2C25">
        <w:rPr>
          <w:rFonts w:ascii="微软雅黑" w:hAnsi="微软雅黑"/>
        </w:rPr>
        <w:t>对于预定义的对象，typeof 操作符将会返回如下结果：</w:t>
      </w:r>
    </w:p>
    <w:p w14:paraId="3AF43EAC"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Date;     // returns "function"</w:t>
      </w:r>
    </w:p>
    <w:p w14:paraId="47152041" w14:textId="77777777" w:rsidR="00046902" w:rsidRPr="004A2C25" w:rsidRDefault="00046902" w:rsidP="006143EF">
      <w:pPr>
        <w:rPr>
          <w:rFonts w:ascii="微软雅黑" w:hAnsi="微软雅黑"/>
        </w:rPr>
      </w:pPr>
      <w:r w:rsidRPr="004A2C25">
        <w:rPr>
          <w:rFonts w:ascii="微软雅黑" w:hAnsi="微软雅黑"/>
        </w:rPr>
        <w:t>typeof Function; // returns "function"</w:t>
      </w:r>
    </w:p>
    <w:p w14:paraId="10833A4E"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Math;     // returns "object"</w:t>
      </w:r>
    </w:p>
    <w:p w14:paraId="156069E7"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Option;   // returns "function"</w:t>
      </w:r>
    </w:p>
    <w:p w14:paraId="2ECB72CC" w14:textId="77777777" w:rsidR="00046902" w:rsidRPr="004A2C25" w:rsidRDefault="00046902" w:rsidP="006143EF">
      <w:pPr>
        <w:rPr>
          <w:rFonts w:ascii="微软雅黑" w:hAnsi="微软雅黑"/>
        </w:rPr>
      </w:pPr>
      <w:proofErr w:type="gramStart"/>
      <w:r w:rsidRPr="004A2C25">
        <w:rPr>
          <w:rFonts w:ascii="微软雅黑" w:hAnsi="微软雅黑"/>
        </w:rPr>
        <w:t>typeof</w:t>
      </w:r>
      <w:proofErr w:type="gramEnd"/>
      <w:r w:rsidRPr="004A2C25">
        <w:rPr>
          <w:rFonts w:ascii="微软雅黑" w:hAnsi="微软雅黑"/>
        </w:rPr>
        <w:t xml:space="preserve"> String;   // returns "function"</w:t>
      </w:r>
    </w:p>
    <w:p w14:paraId="4DFFD892" w14:textId="77777777" w:rsidR="00046902" w:rsidRPr="004A2C25" w:rsidRDefault="00046902" w:rsidP="00DC1380">
      <w:pPr>
        <w:pStyle w:val="af7"/>
        <w:numPr>
          <w:ilvl w:val="0"/>
          <w:numId w:val="19"/>
        </w:numPr>
        <w:rPr>
          <w:rFonts w:ascii="微软雅黑" w:eastAsia="微软雅黑" w:hAnsi="微软雅黑"/>
          <w:color w:val="333333"/>
        </w:rPr>
      </w:pPr>
      <w:r w:rsidRPr="004A2C25">
        <w:rPr>
          <w:rStyle w:val="HTML0"/>
          <w:rFonts w:ascii="微软雅黑" w:eastAsia="微软雅黑" w:hAnsi="微软雅黑"/>
          <w:color w:val="333333"/>
          <w:bdr w:val="none" w:sz="0" w:space="0" w:color="auto" w:frame="1"/>
        </w:rPr>
        <w:t>void</w:t>
      </w:r>
    </w:p>
    <w:p w14:paraId="6B24386C" w14:textId="77777777" w:rsidR="00046902" w:rsidRPr="004A2C25" w:rsidRDefault="00046902" w:rsidP="006143EF">
      <w:pPr>
        <w:rPr>
          <w:rFonts w:ascii="微软雅黑" w:hAnsi="微软雅黑"/>
        </w:rPr>
      </w:pPr>
      <w:r w:rsidRPr="004A2C25">
        <w:rPr>
          <w:rFonts w:ascii="微软雅黑" w:hAnsi="微软雅黑" w:cs="Arial"/>
          <w:color w:val="333333"/>
          <w:sz w:val="27"/>
          <w:szCs w:val="27"/>
        </w:rPr>
        <w:t>v</w:t>
      </w:r>
      <w:r w:rsidRPr="004A2C25">
        <w:rPr>
          <w:rFonts w:ascii="微软雅黑" w:hAnsi="微软雅黑"/>
        </w:rPr>
        <w:t>oid 运算符运用方法如下：</w:t>
      </w:r>
    </w:p>
    <w:p w14:paraId="679569D7" w14:textId="77777777" w:rsidR="00046902" w:rsidRPr="004A2C25" w:rsidRDefault="00046902" w:rsidP="006143EF">
      <w:pPr>
        <w:rPr>
          <w:rFonts w:ascii="微软雅黑" w:hAnsi="微软雅黑"/>
        </w:rPr>
      </w:pPr>
      <w:r w:rsidRPr="004A2C25">
        <w:rPr>
          <w:rFonts w:ascii="微软雅黑" w:hAnsi="微软雅黑"/>
        </w:rPr>
        <w:t>void (expression)</w:t>
      </w:r>
    </w:p>
    <w:p w14:paraId="6A0A3871" w14:textId="77777777" w:rsidR="00046902" w:rsidRPr="004A2C25" w:rsidRDefault="00046902" w:rsidP="006143EF">
      <w:pPr>
        <w:rPr>
          <w:rFonts w:ascii="微软雅黑" w:hAnsi="微软雅黑"/>
        </w:rPr>
      </w:pPr>
      <w:r w:rsidRPr="004A2C25">
        <w:rPr>
          <w:rFonts w:ascii="微软雅黑" w:hAnsi="微软雅黑"/>
        </w:rPr>
        <w:t>void expression</w:t>
      </w:r>
    </w:p>
    <w:p w14:paraId="25243100" w14:textId="77777777" w:rsidR="00046902" w:rsidRPr="004A2C25" w:rsidRDefault="00046902" w:rsidP="006143EF">
      <w:pPr>
        <w:rPr>
          <w:rFonts w:ascii="微软雅黑" w:hAnsi="微软雅黑"/>
        </w:rPr>
      </w:pPr>
      <w:r w:rsidRPr="004A2C25">
        <w:rPr>
          <w:rFonts w:ascii="微软雅黑" w:hAnsi="微软雅黑"/>
        </w:rPr>
        <w:t>void运算符,表明一个运算没有返回值。expression是javaScript表达式，括号</w:t>
      </w:r>
      <w:r w:rsidRPr="004A2C25">
        <w:rPr>
          <w:rFonts w:ascii="微软雅黑" w:hAnsi="微软雅黑"/>
        </w:rPr>
        <w:lastRenderedPageBreak/>
        <w:t>中的表达式是一个可选项，当然使用该方式是一种好的形式。</w:t>
      </w:r>
    </w:p>
    <w:p w14:paraId="7878A0B1" w14:textId="77777777" w:rsidR="00046902" w:rsidRPr="004A2C25" w:rsidRDefault="00046902" w:rsidP="006143EF">
      <w:pPr>
        <w:rPr>
          <w:rFonts w:ascii="微软雅黑" w:hAnsi="微软雅黑"/>
        </w:rPr>
      </w:pPr>
      <w:r w:rsidRPr="004A2C25">
        <w:rPr>
          <w:rFonts w:ascii="微软雅黑" w:hAnsi="微软雅黑"/>
        </w:rPr>
        <w:t>你可以使用void运算符指明一个超文本链接。该表达式是有效的，但是并不会在当前文档中进行加载。</w:t>
      </w:r>
    </w:p>
    <w:p w14:paraId="46B9A262" w14:textId="77777777" w:rsidR="00046902" w:rsidRPr="004A2C25" w:rsidRDefault="00046902" w:rsidP="006143EF">
      <w:pPr>
        <w:rPr>
          <w:rFonts w:ascii="微软雅黑" w:hAnsi="微软雅黑"/>
        </w:rPr>
      </w:pPr>
      <w:r w:rsidRPr="004A2C25">
        <w:rPr>
          <w:rFonts w:ascii="微软雅黑" w:hAnsi="微软雅黑"/>
        </w:rPr>
        <w:t>如下创建了一个超链接文本，当用户单击该文本时，不会有任何效果。</w:t>
      </w:r>
    </w:p>
    <w:p w14:paraId="5A975BA6" w14:textId="77777777" w:rsidR="00046902" w:rsidRPr="004A2C25" w:rsidRDefault="00046902" w:rsidP="006143EF">
      <w:pPr>
        <w:rPr>
          <w:rFonts w:ascii="微软雅黑" w:hAnsi="微软雅黑"/>
        </w:rPr>
      </w:pPr>
      <w:r w:rsidRPr="004A2C25">
        <w:rPr>
          <w:rFonts w:ascii="微软雅黑" w:hAnsi="微软雅黑"/>
        </w:rPr>
        <w:t>&lt;a href="javascript</w:t>
      </w:r>
      <w:proofErr w:type="gramStart"/>
      <w:r w:rsidRPr="004A2C25">
        <w:rPr>
          <w:rFonts w:ascii="微软雅黑" w:hAnsi="微软雅黑"/>
        </w:rPr>
        <w:t>:void</w:t>
      </w:r>
      <w:proofErr w:type="gramEnd"/>
      <w:r w:rsidRPr="004A2C25">
        <w:rPr>
          <w:rFonts w:ascii="微软雅黑" w:hAnsi="微软雅黑"/>
        </w:rPr>
        <w:t>(0)"&gt;Click here to do nothing&lt;/a&gt;</w:t>
      </w:r>
    </w:p>
    <w:p w14:paraId="7BA3C52B" w14:textId="77777777" w:rsidR="00046902" w:rsidRPr="004A2C25" w:rsidRDefault="00046902" w:rsidP="006143EF">
      <w:pPr>
        <w:rPr>
          <w:rFonts w:ascii="微软雅黑" w:hAnsi="微软雅黑"/>
        </w:rPr>
      </w:pPr>
      <w:r w:rsidRPr="004A2C25">
        <w:rPr>
          <w:rFonts w:ascii="微软雅黑" w:hAnsi="微软雅黑"/>
        </w:rPr>
        <w:t>下面的代码创建了一个超链接，当用户单击它时，提交一个表单。</w:t>
      </w:r>
    </w:p>
    <w:p w14:paraId="54D008F7" w14:textId="77777777" w:rsidR="00046902" w:rsidRPr="004A2C25" w:rsidRDefault="00046902" w:rsidP="006143EF">
      <w:pPr>
        <w:rPr>
          <w:rFonts w:ascii="微软雅黑" w:hAnsi="微软雅黑"/>
        </w:rPr>
      </w:pPr>
      <w:r w:rsidRPr="004A2C25">
        <w:rPr>
          <w:rFonts w:ascii="微软雅黑" w:hAnsi="微软雅黑"/>
        </w:rPr>
        <w:t>&lt;a href="javascript</w:t>
      </w:r>
      <w:proofErr w:type="gramStart"/>
      <w:r w:rsidRPr="004A2C25">
        <w:rPr>
          <w:rFonts w:ascii="微软雅黑" w:hAnsi="微软雅黑"/>
        </w:rPr>
        <w:t>:void</w:t>
      </w:r>
      <w:proofErr w:type="gramEnd"/>
      <w:r w:rsidRPr="004A2C25">
        <w:rPr>
          <w:rFonts w:ascii="微软雅黑" w:hAnsi="微软雅黑"/>
        </w:rPr>
        <w:t>(document.form.submit())"&gt;</w:t>
      </w:r>
    </w:p>
    <w:p w14:paraId="4BF4DFCB" w14:textId="77777777" w:rsidR="00046902" w:rsidRPr="004A2C25" w:rsidRDefault="00046902" w:rsidP="006143EF">
      <w:pPr>
        <w:rPr>
          <w:rFonts w:ascii="微软雅黑" w:hAnsi="微软雅黑"/>
        </w:rPr>
      </w:pPr>
      <w:r w:rsidRPr="004A2C25">
        <w:rPr>
          <w:rFonts w:ascii="微软雅黑" w:hAnsi="微软雅黑"/>
        </w:rPr>
        <w:t>Click here to submit&lt;/a&gt;</w:t>
      </w:r>
    </w:p>
    <w:p w14:paraId="0C3A5673" w14:textId="3D58EA58" w:rsidR="00046902" w:rsidRPr="004A2C25" w:rsidRDefault="00046902" w:rsidP="00046902">
      <w:pPr>
        <w:pStyle w:val="30"/>
        <w:rPr>
          <w:rFonts w:ascii="微软雅黑" w:hAnsi="微软雅黑"/>
        </w:rPr>
      </w:pPr>
      <w:bookmarkStart w:id="106" w:name="_Toc522392383"/>
      <w:r w:rsidRPr="004A2C25">
        <w:rPr>
          <w:rFonts w:ascii="微软雅黑" w:hAnsi="微软雅黑"/>
        </w:rPr>
        <w:t>关系操作符</w:t>
      </w:r>
      <w:bookmarkEnd w:id="106"/>
    </w:p>
    <w:p w14:paraId="35133C3D" w14:textId="77777777" w:rsidR="00046902" w:rsidRPr="004A2C25" w:rsidRDefault="00046902" w:rsidP="006143EF">
      <w:pPr>
        <w:rPr>
          <w:rFonts w:ascii="微软雅黑" w:hAnsi="微软雅黑"/>
        </w:rPr>
      </w:pPr>
      <w:r w:rsidRPr="004A2C25">
        <w:rPr>
          <w:rFonts w:ascii="微软雅黑" w:hAnsi="微软雅黑"/>
        </w:rPr>
        <w:t>关系操作符对操作数进行比较，根据比较结果真或假，返回相应的布尔值。</w:t>
      </w:r>
    </w:p>
    <w:p w14:paraId="59CDCC0A" w14:textId="77777777" w:rsidR="00046902" w:rsidRPr="004A2C25" w:rsidRDefault="00C8044D" w:rsidP="006143EF">
      <w:pPr>
        <w:rPr>
          <w:rFonts w:ascii="微软雅黑" w:hAnsi="微软雅黑"/>
        </w:rPr>
      </w:pPr>
      <w:hyperlink r:id="rId71" w:history="1">
        <w:r w:rsidR="00046902" w:rsidRPr="004A2C25">
          <w:rPr>
            <w:rFonts w:ascii="微软雅黑" w:hAnsi="微软雅黑"/>
          </w:rPr>
          <w:t>in操作符</w:t>
        </w:r>
      </w:hyperlink>
      <w:r w:rsidR="00046902" w:rsidRPr="004A2C25">
        <w:rPr>
          <w:rFonts w:ascii="微软雅黑" w:hAnsi="微软雅黑"/>
        </w:rPr>
        <w:t>，如果所指定的</w:t>
      </w:r>
      <w:r w:rsidR="00046902" w:rsidRPr="004A2C25">
        <w:rPr>
          <w:rFonts w:ascii="微软雅黑" w:hAnsi="微软雅黑"/>
          <w:b/>
          <w:bCs/>
        </w:rPr>
        <w:t>属性</w:t>
      </w:r>
      <w:r w:rsidR="00046902" w:rsidRPr="004A2C25">
        <w:rPr>
          <w:rFonts w:ascii="微软雅黑" w:hAnsi="微软雅黑"/>
        </w:rPr>
        <w:t>确实存在于所指定的对象中，则会返回true，语法如下：</w:t>
      </w:r>
    </w:p>
    <w:p w14:paraId="47198E6C" w14:textId="77777777" w:rsidR="00046902" w:rsidRPr="004A2C25" w:rsidRDefault="00046902" w:rsidP="006143EF">
      <w:pPr>
        <w:rPr>
          <w:rFonts w:ascii="微软雅黑" w:hAnsi="微软雅黑"/>
        </w:rPr>
      </w:pPr>
      <w:r w:rsidRPr="004A2C25">
        <w:rPr>
          <w:rFonts w:ascii="微软雅黑" w:hAnsi="微软雅黑"/>
        </w:rPr>
        <w:t>propNameOrNumber in objectName</w:t>
      </w:r>
    </w:p>
    <w:p w14:paraId="3A79A990" w14:textId="77777777" w:rsidR="00046902" w:rsidRPr="004A2C25" w:rsidRDefault="00046902" w:rsidP="006143EF">
      <w:pPr>
        <w:rPr>
          <w:rFonts w:ascii="微软雅黑" w:hAnsi="微软雅黑"/>
        </w:rPr>
      </w:pPr>
      <w:r w:rsidRPr="004A2C25">
        <w:rPr>
          <w:rFonts w:ascii="微软雅黑" w:hAnsi="微软雅黑"/>
        </w:rPr>
        <w:t>在这里 propNameOrNumber可以是一个代表着属性名的字符串或者是一个代表着数组索引的数值表达式，而objectName则是一个对象名。</w:t>
      </w:r>
    </w:p>
    <w:p w14:paraId="686ADB77" w14:textId="77777777" w:rsidR="00046902" w:rsidRPr="004A2C25" w:rsidRDefault="00046902" w:rsidP="006143EF">
      <w:pPr>
        <w:rPr>
          <w:rFonts w:ascii="微软雅黑" w:hAnsi="微软雅黑"/>
        </w:rPr>
      </w:pPr>
      <w:r w:rsidRPr="004A2C25">
        <w:rPr>
          <w:rFonts w:ascii="微软雅黑" w:hAnsi="微软雅黑"/>
        </w:rPr>
        <w:t>下面的例子是 in 操作的常见用法。</w:t>
      </w:r>
    </w:p>
    <w:p w14:paraId="6672627C" w14:textId="77777777" w:rsidR="00046902" w:rsidRPr="004A2C25" w:rsidRDefault="00046902" w:rsidP="006143EF">
      <w:pPr>
        <w:rPr>
          <w:rFonts w:ascii="微软雅黑" w:hAnsi="微软雅黑"/>
        </w:rPr>
      </w:pPr>
      <w:r w:rsidRPr="004A2C25">
        <w:rPr>
          <w:rFonts w:ascii="微软雅黑" w:hAnsi="微软雅黑"/>
        </w:rPr>
        <w:t>// Arrays</w:t>
      </w:r>
    </w:p>
    <w:p w14:paraId="4D390B5C" w14:textId="77777777" w:rsidR="00046902" w:rsidRPr="004A2C25" w:rsidRDefault="00046902" w:rsidP="006143EF">
      <w:pPr>
        <w:rPr>
          <w:rFonts w:ascii="微软雅黑" w:hAnsi="微软雅黑"/>
        </w:rPr>
      </w:pPr>
      <w:r w:rsidRPr="004A2C25">
        <w:rPr>
          <w:rFonts w:ascii="微软雅黑" w:hAnsi="微软雅黑"/>
        </w:rPr>
        <w:t>var trees = new Array("redwood", "bay", "cedar", "oak", "maple");</w:t>
      </w:r>
    </w:p>
    <w:p w14:paraId="207599DF" w14:textId="77777777" w:rsidR="00046902" w:rsidRPr="004A2C25" w:rsidRDefault="00046902" w:rsidP="006143EF">
      <w:pPr>
        <w:rPr>
          <w:rFonts w:ascii="微软雅黑" w:hAnsi="微软雅黑"/>
        </w:rPr>
      </w:pPr>
      <w:r w:rsidRPr="004A2C25">
        <w:rPr>
          <w:rFonts w:ascii="微软雅黑" w:hAnsi="微软雅黑"/>
        </w:rPr>
        <w:t>0 in trees;        // returns true</w:t>
      </w:r>
    </w:p>
    <w:p w14:paraId="5A9CC47F" w14:textId="77777777" w:rsidR="00046902" w:rsidRPr="004A2C25" w:rsidRDefault="00046902" w:rsidP="006143EF">
      <w:pPr>
        <w:rPr>
          <w:rFonts w:ascii="微软雅黑" w:hAnsi="微软雅黑"/>
        </w:rPr>
      </w:pPr>
      <w:r w:rsidRPr="004A2C25">
        <w:rPr>
          <w:rFonts w:ascii="微软雅黑" w:hAnsi="微软雅黑"/>
        </w:rPr>
        <w:t>3 in trees;        // returns true</w:t>
      </w:r>
    </w:p>
    <w:p w14:paraId="4B2B16BA" w14:textId="77777777" w:rsidR="00046902" w:rsidRPr="004A2C25" w:rsidRDefault="00046902" w:rsidP="006143EF">
      <w:pPr>
        <w:rPr>
          <w:rFonts w:ascii="微软雅黑" w:hAnsi="微软雅黑"/>
        </w:rPr>
      </w:pPr>
      <w:r w:rsidRPr="004A2C25">
        <w:rPr>
          <w:rFonts w:ascii="微软雅黑" w:hAnsi="微软雅黑"/>
        </w:rPr>
        <w:t>6 in trees;        // returns false</w:t>
      </w:r>
    </w:p>
    <w:p w14:paraId="4F13A833" w14:textId="77777777" w:rsidR="00046902" w:rsidRPr="004A2C25" w:rsidRDefault="00046902" w:rsidP="006143EF">
      <w:pPr>
        <w:rPr>
          <w:rFonts w:ascii="微软雅黑" w:hAnsi="微软雅黑"/>
        </w:rPr>
      </w:pPr>
      <w:r w:rsidRPr="004A2C25">
        <w:rPr>
          <w:rFonts w:ascii="微软雅黑" w:hAnsi="微软雅黑"/>
        </w:rPr>
        <w:t>"</w:t>
      </w:r>
      <w:proofErr w:type="gramStart"/>
      <w:r w:rsidRPr="004A2C25">
        <w:rPr>
          <w:rFonts w:ascii="微软雅黑" w:hAnsi="微软雅黑"/>
        </w:rPr>
        <w:t>bay</w:t>
      </w:r>
      <w:proofErr w:type="gramEnd"/>
      <w:r w:rsidRPr="004A2C25">
        <w:rPr>
          <w:rFonts w:ascii="微软雅黑" w:hAnsi="微软雅黑"/>
        </w:rPr>
        <w:t>" in trees;    // returns false (you must specify the index number,</w:t>
      </w:r>
    </w:p>
    <w:p w14:paraId="40288312" w14:textId="77777777" w:rsidR="00046902" w:rsidRPr="004A2C25" w:rsidRDefault="00046902" w:rsidP="006143EF">
      <w:pPr>
        <w:rPr>
          <w:rFonts w:ascii="微软雅黑" w:hAnsi="微软雅黑"/>
        </w:rPr>
      </w:pPr>
      <w:r w:rsidRPr="004A2C25">
        <w:rPr>
          <w:rFonts w:ascii="微软雅黑" w:hAnsi="微软雅黑"/>
        </w:rPr>
        <w:lastRenderedPageBreak/>
        <w:t xml:space="preserve">                   // not the value at that index)</w:t>
      </w:r>
    </w:p>
    <w:p w14:paraId="6D391B82" w14:textId="77777777" w:rsidR="00046902" w:rsidRPr="004A2C25" w:rsidRDefault="00046902" w:rsidP="006143EF">
      <w:pPr>
        <w:rPr>
          <w:rFonts w:ascii="微软雅黑" w:hAnsi="微软雅黑"/>
        </w:rPr>
      </w:pPr>
      <w:r w:rsidRPr="004A2C25">
        <w:rPr>
          <w:rFonts w:ascii="微软雅黑" w:hAnsi="微软雅黑"/>
        </w:rPr>
        <w:t>"length" in trees; // returns true (length is an Array property)</w:t>
      </w:r>
    </w:p>
    <w:p w14:paraId="42E13F7D" w14:textId="77777777" w:rsidR="00046902" w:rsidRPr="004A2C25" w:rsidRDefault="00046902" w:rsidP="006143EF">
      <w:pPr>
        <w:rPr>
          <w:rFonts w:ascii="微软雅黑" w:hAnsi="微软雅黑"/>
        </w:rPr>
      </w:pPr>
    </w:p>
    <w:p w14:paraId="564D8297" w14:textId="77777777" w:rsidR="00046902" w:rsidRPr="004A2C25" w:rsidRDefault="00046902" w:rsidP="006143EF">
      <w:pPr>
        <w:rPr>
          <w:rFonts w:ascii="微软雅黑" w:hAnsi="微软雅黑"/>
        </w:rPr>
      </w:pPr>
      <w:r w:rsidRPr="004A2C25">
        <w:rPr>
          <w:rFonts w:ascii="微软雅黑" w:hAnsi="微软雅黑"/>
        </w:rPr>
        <w:t>// Predefined objects</w:t>
      </w:r>
    </w:p>
    <w:p w14:paraId="7697AF12" w14:textId="77777777" w:rsidR="00046902" w:rsidRPr="004A2C25" w:rsidRDefault="00046902" w:rsidP="006143EF">
      <w:pPr>
        <w:rPr>
          <w:rFonts w:ascii="微软雅黑" w:hAnsi="微软雅黑"/>
        </w:rPr>
      </w:pPr>
      <w:r w:rsidRPr="004A2C25">
        <w:rPr>
          <w:rFonts w:ascii="微软雅黑" w:hAnsi="微软雅黑"/>
        </w:rPr>
        <w:t>"PI" in Math;          // returns true</w:t>
      </w:r>
    </w:p>
    <w:p w14:paraId="34244C09" w14:textId="77777777" w:rsidR="00046902" w:rsidRPr="004A2C25" w:rsidRDefault="00046902" w:rsidP="006143EF">
      <w:pPr>
        <w:rPr>
          <w:rFonts w:ascii="微软雅黑" w:hAnsi="微软雅黑"/>
        </w:rPr>
      </w:pPr>
      <w:r w:rsidRPr="004A2C25">
        <w:rPr>
          <w:rFonts w:ascii="微软雅黑" w:hAnsi="微软雅黑"/>
        </w:rPr>
        <w:t>var myString = new String("coral");</w:t>
      </w:r>
    </w:p>
    <w:p w14:paraId="6F85D0E7" w14:textId="77777777" w:rsidR="00046902" w:rsidRPr="004A2C25" w:rsidRDefault="00046902" w:rsidP="006143EF">
      <w:pPr>
        <w:rPr>
          <w:rFonts w:ascii="微软雅黑" w:hAnsi="微软雅黑"/>
        </w:rPr>
      </w:pPr>
      <w:r w:rsidRPr="004A2C25">
        <w:rPr>
          <w:rFonts w:ascii="微软雅黑" w:hAnsi="微软雅黑"/>
        </w:rPr>
        <w:t>"</w:t>
      </w:r>
      <w:proofErr w:type="gramStart"/>
      <w:r w:rsidRPr="004A2C25">
        <w:rPr>
          <w:rFonts w:ascii="微软雅黑" w:hAnsi="微软雅黑"/>
        </w:rPr>
        <w:t>length</w:t>
      </w:r>
      <w:proofErr w:type="gramEnd"/>
      <w:r w:rsidRPr="004A2C25">
        <w:rPr>
          <w:rFonts w:ascii="微软雅黑" w:hAnsi="微软雅黑"/>
        </w:rPr>
        <w:t>" in myString;  // returns true</w:t>
      </w:r>
    </w:p>
    <w:p w14:paraId="7BAC33BD" w14:textId="77777777" w:rsidR="00046902" w:rsidRPr="004A2C25" w:rsidRDefault="00046902" w:rsidP="006143EF">
      <w:pPr>
        <w:rPr>
          <w:rFonts w:ascii="微软雅黑" w:hAnsi="微软雅黑"/>
        </w:rPr>
      </w:pPr>
    </w:p>
    <w:p w14:paraId="1849C363" w14:textId="77777777" w:rsidR="00046902" w:rsidRPr="004A2C25" w:rsidRDefault="00046902" w:rsidP="006143EF">
      <w:pPr>
        <w:rPr>
          <w:rFonts w:ascii="微软雅黑" w:hAnsi="微软雅黑"/>
        </w:rPr>
      </w:pPr>
      <w:r w:rsidRPr="004A2C25">
        <w:rPr>
          <w:rFonts w:ascii="微软雅黑" w:hAnsi="微软雅黑"/>
        </w:rPr>
        <w:t>// Custom objects</w:t>
      </w:r>
    </w:p>
    <w:p w14:paraId="60D96BD4" w14:textId="77777777" w:rsidR="00046902" w:rsidRPr="004A2C25" w:rsidRDefault="00046902" w:rsidP="006143EF">
      <w:pPr>
        <w:rPr>
          <w:rFonts w:ascii="微软雅黑" w:hAnsi="微软雅黑"/>
        </w:rPr>
      </w:pPr>
      <w:r w:rsidRPr="004A2C25">
        <w:rPr>
          <w:rFonts w:ascii="微软雅黑" w:hAnsi="微软雅黑"/>
        </w:rPr>
        <w:t>var mycar = {make: "Honda", model: "Accord", year: 1998};</w:t>
      </w:r>
    </w:p>
    <w:p w14:paraId="100A8D11" w14:textId="77777777" w:rsidR="00046902" w:rsidRPr="004A2C25" w:rsidRDefault="00046902" w:rsidP="006143EF">
      <w:pPr>
        <w:rPr>
          <w:rFonts w:ascii="微软雅黑" w:hAnsi="微软雅黑"/>
        </w:rPr>
      </w:pPr>
      <w:r w:rsidRPr="004A2C25">
        <w:rPr>
          <w:rFonts w:ascii="微软雅黑" w:hAnsi="微软雅黑"/>
        </w:rPr>
        <w:t>"</w:t>
      </w:r>
      <w:proofErr w:type="gramStart"/>
      <w:r w:rsidRPr="004A2C25">
        <w:rPr>
          <w:rFonts w:ascii="微软雅黑" w:hAnsi="微软雅黑"/>
        </w:rPr>
        <w:t>make</w:t>
      </w:r>
      <w:proofErr w:type="gramEnd"/>
      <w:r w:rsidRPr="004A2C25">
        <w:rPr>
          <w:rFonts w:ascii="微软雅黑" w:hAnsi="微软雅黑"/>
        </w:rPr>
        <w:t>" in mycar;  // returns true</w:t>
      </w:r>
    </w:p>
    <w:p w14:paraId="7FD291F9" w14:textId="77777777" w:rsidR="00046902" w:rsidRPr="004A2C25" w:rsidRDefault="00046902" w:rsidP="006143EF">
      <w:pPr>
        <w:rPr>
          <w:rFonts w:ascii="微软雅黑" w:hAnsi="微软雅黑"/>
        </w:rPr>
      </w:pPr>
      <w:r w:rsidRPr="004A2C25">
        <w:rPr>
          <w:rFonts w:ascii="微软雅黑" w:hAnsi="微软雅黑"/>
        </w:rPr>
        <w:t>"model" in mycar; // returns true</w:t>
      </w:r>
    </w:p>
    <w:p w14:paraId="4C3704A1" w14:textId="77777777" w:rsidR="00046902" w:rsidRPr="004A2C25" w:rsidRDefault="00046902" w:rsidP="006143EF">
      <w:pPr>
        <w:rPr>
          <w:rFonts w:ascii="微软雅黑" w:hAnsi="微软雅黑"/>
        </w:rPr>
      </w:pPr>
      <w:r w:rsidRPr="004A2C25">
        <w:rPr>
          <w:rFonts w:ascii="微软雅黑" w:hAnsi="微软雅黑"/>
        </w:rPr>
        <w:t>instanceof</w:t>
      </w:r>
    </w:p>
    <w:p w14:paraId="75B96209" w14:textId="77777777" w:rsidR="00046902" w:rsidRPr="004A2C25" w:rsidRDefault="00046902" w:rsidP="006143EF">
      <w:pPr>
        <w:rPr>
          <w:rFonts w:ascii="微软雅黑" w:hAnsi="微软雅黑"/>
        </w:rPr>
      </w:pPr>
      <w:r w:rsidRPr="004A2C25">
        <w:rPr>
          <w:rFonts w:ascii="微软雅黑" w:hAnsi="微软雅黑"/>
        </w:rPr>
        <w:t>如果所判别的对象确实是所指定的类型，则返回true。其语法如下：</w:t>
      </w:r>
    </w:p>
    <w:p w14:paraId="63F2F365" w14:textId="77777777" w:rsidR="00046902" w:rsidRPr="004A2C25" w:rsidRDefault="00046902" w:rsidP="006143EF">
      <w:pPr>
        <w:rPr>
          <w:rFonts w:ascii="微软雅黑" w:hAnsi="微软雅黑"/>
        </w:rPr>
      </w:pPr>
      <w:r w:rsidRPr="004A2C25">
        <w:rPr>
          <w:rFonts w:ascii="微软雅黑" w:hAnsi="微软雅黑"/>
        </w:rPr>
        <w:t>objectName instanceof objectType</w:t>
      </w:r>
    </w:p>
    <w:p w14:paraId="7A705AE8" w14:textId="77777777" w:rsidR="00046902" w:rsidRPr="004A2C25" w:rsidRDefault="00046902" w:rsidP="006143EF">
      <w:pPr>
        <w:rPr>
          <w:rFonts w:ascii="微软雅黑" w:hAnsi="微软雅黑"/>
        </w:rPr>
      </w:pPr>
      <w:r w:rsidRPr="004A2C25">
        <w:rPr>
          <w:rFonts w:ascii="微软雅黑" w:hAnsi="微软雅黑"/>
        </w:rPr>
        <w:t>objectName 是需要做判别的对象的名称,而objectType是假定的对象的类型, 例如</w:t>
      </w:r>
      <w:hyperlink r:id="rId72" w:tooltip="此页面仍未被本地化, 期待您的翻译!" w:history="1">
        <w:r w:rsidRPr="004A2C25">
          <w:rPr>
            <w:rFonts w:ascii="微软雅黑" w:hAnsi="微软雅黑"/>
          </w:rPr>
          <w:t>Date</w:t>
        </w:r>
      </w:hyperlink>
      <w:r w:rsidRPr="004A2C25">
        <w:rPr>
          <w:rFonts w:ascii="微软雅黑" w:hAnsi="微软雅黑"/>
        </w:rPr>
        <w:t>或 </w:t>
      </w:r>
      <w:hyperlink r:id="rId73" w:tooltip="entries() 方法返回一个新的Array Iterator对象，该对象包含数组中每个索引的键/值对。" w:history="1">
        <w:r w:rsidRPr="004A2C25">
          <w:rPr>
            <w:rFonts w:ascii="微软雅黑" w:hAnsi="微软雅黑"/>
          </w:rPr>
          <w:t>Array</w:t>
        </w:r>
      </w:hyperlink>
      <w:r w:rsidRPr="004A2C25">
        <w:rPr>
          <w:rFonts w:ascii="微软雅黑" w:hAnsi="微软雅黑"/>
        </w:rPr>
        <w:t>.</w:t>
      </w:r>
    </w:p>
    <w:p w14:paraId="435C61BB" w14:textId="77777777" w:rsidR="00046902" w:rsidRPr="004A2C25" w:rsidRDefault="00046902" w:rsidP="006143EF">
      <w:pPr>
        <w:rPr>
          <w:rFonts w:ascii="微软雅黑" w:hAnsi="微软雅黑"/>
        </w:rPr>
      </w:pPr>
      <w:r w:rsidRPr="004A2C25">
        <w:rPr>
          <w:rFonts w:ascii="微软雅黑" w:hAnsi="微软雅黑"/>
        </w:rPr>
        <w:t>当你需要确认一个对象在运行时的类型时，可使用instanceof. 例如，需要 catch 异常时，你可以针对抛出异常的类型，来做不同的异常处理。</w:t>
      </w:r>
    </w:p>
    <w:p w14:paraId="4A1E08B1" w14:textId="77777777" w:rsidR="00046902" w:rsidRPr="004A2C25" w:rsidRDefault="00046902" w:rsidP="006143EF">
      <w:pPr>
        <w:rPr>
          <w:rFonts w:ascii="微软雅黑" w:hAnsi="微软雅黑"/>
        </w:rPr>
      </w:pPr>
      <w:r w:rsidRPr="004A2C25">
        <w:rPr>
          <w:rFonts w:ascii="微软雅黑" w:hAnsi="微软雅黑"/>
        </w:rPr>
        <w:t>例如, 下面的代码使用instanceof去判断 theDay是否是一个 Date 对象. 因为theDay是一个Date对象, 所以if中的代码会执行.</w:t>
      </w:r>
    </w:p>
    <w:p w14:paraId="7D404C42" w14:textId="77777777" w:rsidR="00046902" w:rsidRPr="004A2C25" w:rsidRDefault="00046902" w:rsidP="006143EF">
      <w:pPr>
        <w:rPr>
          <w:rFonts w:ascii="微软雅黑" w:hAnsi="微软雅黑"/>
        </w:rPr>
      </w:pPr>
      <w:proofErr w:type="gramStart"/>
      <w:r w:rsidRPr="004A2C25">
        <w:rPr>
          <w:rFonts w:ascii="微软雅黑" w:hAnsi="微软雅黑"/>
        </w:rPr>
        <w:t>var</w:t>
      </w:r>
      <w:proofErr w:type="gramEnd"/>
      <w:r w:rsidRPr="004A2C25">
        <w:rPr>
          <w:rFonts w:ascii="微软雅黑" w:hAnsi="微软雅黑"/>
        </w:rPr>
        <w:t xml:space="preserve"> theDay = new Date(1995, 12, 17);</w:t>
      </w:r>
    </w:p>
    <w:p w14:paraId="26BA77A4" w14:textId="77777777" w:rsidR="00046902" w:rsidRPr="004A2C25" w:rsidRDefault="00046902" w:rsidP="006143EF">
      <w:pPr>
        <w:rPr>
          <w:rFonts w:ascii="微软雅黑" w:hAnsi="微软雅黑"/>
        </w:rPr>
      </w:pPr>
      <w:r w:rsidRPr="004A2C25">
        <w:rPr>
          <w:rFonts w:ascii="微软雅黑" w:hAnsi="微软雅黑"/>
        </w:rPr>
        <w:lastRenderedPageBreak/>
        <w:t>if (theDay instanceof Date) {</w:t>
      </w:r>
    </w:p>
    <w:p w14:paraId="5A8C8533" w14:textId="77777777" w:rsidR="00046902" w:rsidRPr="004A2C25" w:rsidRDefault="00046902" w:rsidP="006143EF">
      <w:pPr>
        <w:rPr>
          <w:rFonts w:ascii="微软雅黑" w:hAnsi="微软雅黑"/>
        </w:rPr>
      </w:pPr>
      <w:r w:rsidRPr="004A2C25">
        <w:rPr>
          <w:rFonts w:ascii="微软雅黑" w:hAnsi="微软雅黑"/>
        </w:rPr>
        <w:t xml:space="preserve">  // statements to execute</w:t>
      </w:r>
    </w:p>
    <w:p w14:paraId="5BDEDF53" w14:textId="77777777" w:rsidR="00046902" w:rsidRPr="004A2C25" w:rsidRDefault="00046902" w:rsidP="006143EF">
      <w:pPr>
        <w:rPr>
          <w:rFonts w:ascii="微软雅黑" w:hAnsi="微软雅黑"/>
        </w:rPr>
      </w:pPr>
      <w:r w:rsidRPr="004A2C25">
        <w:rPr>
          <w:rFonts w:ascii="微软雅黑" w:hAnsi="微软雅黑"/>
        </w:rPr>
        <w:t>}</w:t>
      </w:r>
    </w:p>
    <w:p w14:paraId="102A5F47" w14:textId="5254876E" w:rsidR="00046902" w:rsidRPr="004A2C25" w:rsidRDefault="00046902" w:rsidP="00046902">
      <w:pPr>
        <w:pStyle w:val="30"/>
        <w:rPr>
          <w:rFonts w:ascii="微软雅黑" w:hAnsi="微软雅黑"/>
        </w:rPr>
      </w:pPr>
      <w:bookmarkStart w:id="107" w:name="_Toc522392384"/>
      <w:r w:rsidRPr="004A2C25">
        <w:rPr>
          <w:rFonts w:ascii="微软雅黑" w:hAnsi="微软雅黑"/>
        </w:rPr>
        <w:t>运算符优先级</w:t>
      </w:r>
      <w:bookmarkEnd w:id="107"/>
    </w:p>
    <w:p w14:paraId="4495DE64" w14:textId="77777777" w:rsidR="00046902" w:rsidRPr="004A2C25" w:rsidRDefault="00046902" w:rsidP="006143EF">
      <w:pPr>
        <w:rPr>
          <w:rFonts w:ascii="微软雅黑" w:hAnsi="微软雅黑"/>
        </w:rPr>
      </w:pPr>
      <w:r w:rsidRPr="004A2C25">
        <w:rPr>
          <w:rFonts w:ascii="微软雅黑" w:hAnsi="微软雅黑"/>
        </w:rPr>
        <w:t>运算符的优先级，用于确定一个表达式的计算顺序。在你不能确定优先级时，可以通过使用括号显式声明运算符的优先级。</w:t>
      </w:r>
    </w:p>
    <w:p w14:paraId="448173A0" w14:textId="77777777" w:rsidR="00046902" w:rsidRPr="004A2C25" w:rsidRDefault="00046902" w:rsidP="006143EF">
      <w:pPr>
        <w:rPr>
          <w:rFonts w:ascii="微软雅黑" w:hAnsi="微软雅黑"/>
        </w:rPr>
      </w:pPr>
      <w:r w:rsidRPr="004A2C25">
        <w:rPr>
          <w:rFonts w:ascii="微软雅黑" w:hAnsi="微软雅黑"/>
        </w:rPr>
        <w:t>下表列出了描述符的优先级，从最高到最低。</w:t>
      </w:r>
    </w:p>
    <w:p w14:paraId="353D9E09" w14:textId="77777777" w:rsidR="00046902" w:rsidRPr="004A2C25" w:rsidRDefault="00046902" w:rsidP="006143EF">
      <w:pPr>
        <w:rPr>
          <w:rFonts w:ascii="微软雅黑" w:hAnsi="微软雅黑"/>
        </w:rPr>
      </w:pPr>
      <w:r w:rsidRPr="004A2C25">
        <w:rPr>
          <w:rFonts w:ascii="微软雅黑" w:hAnsi="微软雅黑"/>
          <w:b/>
          <w:bCs/>
        </w:rPr>
        <w:t>运算符优先级</w:t>
      </w:r>
    </w:p>
    <w:tbl>
      <w:tblPr>
        <w:tblW w:w="850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709"/>
        <w:gridCol w:w="5796"/>
      </w:tblGrid>
      <w:tr w:rsidR="00046902" w:rsidRPr="004A2C25" w14:paraId="564012BD" w14:textId="77777777" w:rsidTr="00621E3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7E4A21A" w14:textId="77777777" w:rsidR="00046902" w:rsidRPr="004A2C25" w:rsidRDefault="00046902">
            <w:pPr>
              <w:rPr>
                <w:rFonts w:ascii="微软雅黑" w:hAnsi="微软雅黑"/>
              </w:rPr>
            </w:pPr>
            <w:r w:rsidRPr="004A2C25">
              <w:rPr>
                <w:rFonts w:ascii="微软雅黑" w:hAnsi="微软雅黑"/>
              </w:rPr>
              <w:t>Operator type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92B8953" w14:textId="77777777" w:rsidR="00046902" w:rsidRPr="004A2C25" w:rsidRDefault="00046902">
            <w:pPr>
              <w:rPr>
                <w:rFonts w:ascii="微软雅黑" w:hAnsi="微软雅黑"/>
              </w:rPr>
            </w:pPr>
            <w:r w:rsidRPr="004A2C25">
              <w:rPr>
                <w:rFonts w:ascii="微软雅黑" w:hAnsi="微软雅黑"/>
              </w:rPr>
              <w:t>Individual operators</w:t>
            </w:r>
          </w:p>
        </w:tc>
      </w:tr>
      <w:tr w:rsidR="00046902" w:rsidRPr="004A2C25" w14:paraId="7965A0C5"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31BB17A" w14:textId="77777777" w:rsidR="00046902" w:rsidRPr="004A2C25" w:rsidRDefault="00046902">
            <w:pPr>
              <w:rPr>
                <w:rFonts w:ascii="微软雅黑" w:hAnsi="微软雅黑"/>
              </w:rPr>
            </w:pPr>
            <w:r w:rsidRPr="004A2C25">
              <w:rPr>
                <w:rFonts w:ascii="微软雅黑" w:hAnsi="微软雅黑"/>
              </w:rPr>
              <w:t>member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7486D7" w14:textId="77777777" w:rsidR="00046902" w:rsidRPr="004A2C25" w:rsidRDefault="00046902">
            <w:pPr>
              <w:rPr>
                <w:rFonts w:ascii="微软雅黑" w:hAnsi="微软雅黑"/>
              </w:rPr>
            </w:pPr>
            <w:r w:rsidRPr="004A2C25">
              <w:rPr>
                <w:rFonts w:ascii="微软雅黑" w:hAnsi="微软雅黑"/>
              </w:rPr>
              <w:t>. []</w:t>
            </w:r>
          </w:p>
        </w:tc>
      </w:tr>
      <w:tr w:rsidR="00046902" w:rsidRPr="004A2C25" w14:paraId="639876B7"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AD5AE63" w14:textId="77777777" w:rsidR="00046902" w:rsidRPr="004A2C25" w:rsidRDefault="00046902">
            <w:pPr>
              <w:rPr>
                <w:rFonts w:ascii="微软雅黑" w:hAnsi="微软雅黑"/>
              </w:rPr>
            </w:pPr>
            <w:r w:rsidRPr="004A2C25">
              <w:rPr>
                <w:rFonts w:ascii="微软雅黑" w:hAnsi="微软雅黑"/>
              </w:rPr>
              <w:t>call / create instance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8FD985" w14:textId="77777777" w:rsidR="00046902" w:rsidRPr="004A2C25" w:rsidRDefault="00046902">
            <w:pPr>
              <w:rPr>
                <w:rFonts w:ascii="微软雅黑" w:hAnsi="微软雅黑"/>
              </w:rPr>
            </w:pPr>
            <w:r w:rsidRPr="004A2C25">
              <w:rPr>
                <w:rFonts w:ascii="微软雅黑" w:hAnsi="微软雅黑"/>
              </w:rPr>
              <w:t>() new</w:t>
            </w:r>
          </w:p>
        </w:tc>
      </w:tr>
      <w:tr w:rsidR="00046902" w:rsidRPr="004A2C25" w14:paraId="526D4DBC"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0F3B8C" w14:textId="77777777" w:rsidR="00046902" w:rsidRPr="004A2C25" w:rsidRDefault="00046902">
            <w:pPr>
              <w:rPr>
                <w:rFonts w:ascii="微软雅黑" w:hAnsi="微软雅黑"/>
              </w:rPr>
            </w:pPr>
            <w:r w:rsidRPr="004A2C25">
              <w:rPr>
                <w:rFonts w:ascii="微软雅黑" w:hAnsi="微软雅黑"/>
              </w:rPr>
              <w:t>negation/increment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26C5E60" w14:textId="77777777" w:rsidR="00046902" w:rsidRPr="004A2C25" w:rsidRDefault="00046902">
            <w:pPr>
              <w:rPr>
                <w:rFonts w:ascii="微软雅黑" w:hAnsi="微软雅黑"/>
              </w:rPr>
            </w:pPr>
            <w:r w:rsidRPr="004A2C25">
              <w:rPr>
                <w:rFonts w:ascii="微软雅黑" w:hAnsi="微软雅黑"/>
              </w:rPr>
              <w:t>! ~ - + ++ -- typeof void delete</w:t>
            </w:r>
          </w:p>
        </w:tc>
      </w:tr>
      <w:tr w:rsidR="00046902" w:rsidRPr="004A2C25" w14:paraId="3CCC6866"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64BFC5D" w14:textId="77777777" w:rsidR="00046902" w:rsidRPr="004A2C25" w:rsidRDefault="00046902">
            <w:pPr>
              <w:rPr>
                <w:rFonts w:ascii="微软雅黑" w:hAnsi="微软雅黑"/>
              </w:rPr>
            </w:pPr>
            <w:r w:rsidRPr="004A2C25">
              <w:rPr>
                <w:rFonts w:ascii="微软雅黑" w:hAnsi="微软雅黑"/>
              </w:rPr>
              <w:t>multiply/divide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C1D582B" w14:textId="77777777" w:rsidR="00046902" w:rsidRPr="004A2C25" w:rsidRDefault="00046902">
            <w:pPr>
              <w:rPr>
                <w:rFonts w:ascii="微软雅黑" w:hAnsi="微软雅黑"/>
              </w:rPr>
            </w:pPr>
            <w:r w:rsidRPr="004A2C25">
              <w:rPr>
                <w:rFonts w:ascii="微软雅黑" w:hAnsi="微软雅黑"/>
              </w:rPr>
              <w:t>* / %</w:t>
            </w:r>
          </w:p>
        </w:tc>
      </w:tr>
      <w:tr w:rsidR="00046902" w:rsidRPr="004A2C25" w14:paraId="171730DF"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CDF7C9" w14:textId="77777777" w:rsidR="00046902" w:rsidRPr="004A2C25" w:rsidRDefault="00046902">
            <w:pPr>
              <w:rPr>
                <w:rFonts w:ascii="微软雅黑" w:hAnsi="微软雅黑"/>
              </w:rPr>
            </w:pPr>
            <w:r w:rsidRPr="004A2C25">
              <w:rPr>
                <w:rFonts w:ascii="微软雅黑" w:hAnsi="微软雅黑"/>
              </w:rPr>
              <w:t>addition/subtraction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A78E9E" w14:textId="77777777" w:rsidR="00046902" w:rsidRPr="004A2C25" w:rsidRDefault="00046902">
            <w:pPr>
              <w:rPr>
                <w:rFonts w:ascii="微软雅黑" w:hAnsi="微软雅黑"/>
              </w:rPr>
            </w:pPr>
            <w:r w:rsidRPr="004A2C25">
              <w:rPr>
                <w:rFonts w:ascii="微软雅黑" w:hAnsi="微软雅黑"/>
              </w:rPr>
              <w:t>+ -</w:t>
            </w:r>
          </w:p>
        </w:tc>
      </w:tr>
      <w:tr w:rsidR="00046902" w:rsidRPr="004A2C25" w14:paraId="2DD98AFE"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FBA9CF2" w14:textId="77777777" w:rsidR="00046902" w:rsidRPr="004A2C25" w:rsidRDefault="00046902">
            <w:pPr>
              <w:rPr>
                <w:rFonts w:ascii="微软雅黑" w:hAnsi="微软雅黑"/>
              </w:rPr>
            </w:pPr>
            <w:r w:rsidRPr="004A2C25">
              <w:rPr>
                <w:rFonts w:ascii="微软雅黑" w:hAnsi="微软雅黑"/>
              </w:rPr>
              <w:t>bitwise shift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523EA1F" w14:textId="77777777" w:rsidR="00046902" w:rsidRPr="004A2C25" w:rsidRDefault="00046902">
            <w:pPr>
              <w:rPr>
                <w:rFonts w:ascii="微软雅黑" w:hAnsi="微软雅黑"/>
              </w:rPr>
            </w:pPr>
            <w:r w:rsidRPr="004A2C25">
              <w:rPr>
                <w:rFonts w:ascii="微软雅黑" w:hAnsi="微软雅黑"/>
              </w:rPr>
              <w:t>&lt;&lt; &gt;&gt; &gt;&gt;&gt;</w:t>
            </w:r>
          </w:p>
        </w:tc>
      </w:tr>
      <w:tr w:rsidR="00046902" w:rsidRPr="004A2C25" w14:paraId="7C106BDF"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B6030D" w14:textId="77777777" w:rsidR="00046902" w:rsidRPr="004A2C25" w:rsidRDefault="00046902">
            <w:pPr>
              <w:rPr>
                <w:rFonts w:ascii="微软雅黑" w:hAnsi="微软雅黑"/>
              </w:rPr>
            </w:pPr>
            <w:r w:rsidRPr="004A2C25">
              <w:rPr>
                <w:rFonts w:ascii="微软雅黑" w:hAnsi="微软雅黑"/>
              </w:rPr>
              <w:t>relational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A9FB5DC" w14:textId="77777777" w:rsidR="00046902" w:rsidRPr="004A2C25" w:rsidRDefault="00046902">
            <w:pPr>
              <w:rPr>
                <w:rFonts w:ascii="微软雅黑" w:hAnsi="微软雅黑"/>
              </w:rPr>
            </w:pPr>
            <w:r w:rsidRPr="004A2C25">
              <w:rPr>
                <w:rFonts w:ascii="微软雅黑" w:hAnsi="微软雅黑"/>
              </w:rPr>
              <w:t>&lt; &lt;= &gt; &gt;= in instanceof</w:t>
            </w:r>
          </w:p>
        </w:tc>
      </w:tr>
      <w:tr w:rsidR="00046902" w:rsidRPr="004A2C25" w14:paraId="202DB80C"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D0737A2" w14:textId="77777777" w:rsidR="00046902" w:rsidRPr="004A2C25" w:rsidRDefault="00046902">
            <w:pPr>
              <w:rPr>
                <w:rFonts w:ascii="微软雅黑" w:hAnsi="微软雅黑"/>
              </w:rPr>
            </w:pPr>
            <w:r w:rsidRPr="004A2C25">
              <w:rPr>
                <w:rFonts w:ascii="微软雅黑" w:hAnsi="微软雅黑"/>
              </w:rPr>
              <w:t>equality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8EE11CD" w14:textId="77777777" w:rsidR="00046902" w:rsidRPr="004A2C25" w:rsidRDefault="00046902">
            <w:pPr>
              <w:rPr>
                <w:rFonts w:ascii="微软雅黑" w:hAnsi="微软雅黑"/>
              </w:rPr>
            </w:pPr>
            <w:r w:rsidRPr="004A2C25">
              <w:rPr>
                <w:rFonts w:ascii="微软雅黑" w:hAnsi="微软雅黑"/>
              </w:rPr>
              <w:t>== != === !==</w:t>
            </w:r>
          </w:p>
        </w:tc>
      </w:tr>
      <w:tr w:rsidR="00046902" w:rsidRPr="004A2C25" w14:paraId="638E147E"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4FA5E48" w14:textId="77777777" w:rsidR="00046902" w:rsidRPr="004A2C25" w:rsidRDefault="00046902">
            <w:pPr>
              <w:rPr>
                <w:rFonts w:ascii="微软雅黑" w:hAnsi="微软雅黑"/>
              </w:rPr>
            </w:pPr>
            <w:r w:rsidRPr="004A2C25">
              <w:rPr>
                <w:rFonts w:ascii="微软雅黑" w:hAnsi="微软雅黑"/>
              </w:rPr>
              <w:t>bitwise-and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FFB34A" w14:textId="77777777" w:rsidR="00046902" w:rsidRPr="004A2C25" w:rsidRDefault="00046902">
            <w:pPr>
              <w:rPr>
                <w:rFonts w:ascii="微软雅黑" w:hAnsi="微软雅黑"/>
              </w:rPr>
            </w:pPr>
            <w:r w:rsidRPr="004A2C25">
              <w:rPr>
                <w:rFonts w:ascii="微软雅黑" w:hAnsi="微软雅黑"/>
              </w:rPr>
              <w:t>&amp;</w:t>
            </w:r>
          </w:p>
        </w:tc>
      </w:tr>
      <w:tr w:rsidR="00046902" w:rsidRPr="004A2C25" w14:paraId="7D6EE813"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B51437" w14:textId="77777777" w:rsidR="00046902" w:rsidRPr="004A2C25" w:rsidRDefault="00046902">
            <w:pPr>
              <w:rPr>
                <w:rFonts w:ascii="微软雅黑" w:hAnsi="微软雅黑"/>
              </w:rPr>
            </w:pPr>
            <w:r w:rsidRPr="004A2C25">
              <w:rPr>
                <w:rFonts w:ascii="微软雅黑" w:hAnsi="微软雅黑"/>
              </w:rPr>
              <w:lastRenderedPageBreak/>
              <w:t>bitwise-xor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9D57825" w14:textId="77777777" w:rsidR="00046902" w:rsidRPr="004A2C25" w:rsidRDefault="00046902">
            <w:pPr>
              <w:rPr>
                <w:rFonts w:ascii="微软雅黑" w:hAnsi="微软雅黑"/>
              </w:rPr>
            </w:pPr>
            <w:r w:rsidRPr="004A2C25">
              <w:rPr>
                <w:rFonts w:ascii="微软雅黑" w:hAnsi="微软雅黑"/>
              </w:rPr>
              <w:t>^</w:t>
            </w:r>
          </w:p>
        </w:tc>
      </w:tr>
      <w:tr w:rsidR="00046902" w:rsidRPr="004A2C25" w14:paraId="7C36A47E"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2CA096E" w14:textId="77777777" w:rsidR="00046902" w:rsidRPr="004A2C25" w:rsidRDefault="00046902">
            <w:pPr>
              <w:rPr>
                <w:rFonts w:ascii="微软雅黑" w:hAnsi="微软雅黑"/>
              </w:rPr>
            </w:pPr>
            <w:r w:rsidRPr="004A2C25">
              <w:rPr>
                <w:rFonts w:ascii="微软雅黑" w:hAnsi="微软雅黑"/>
              </w:rPr>
              <w:t>bitwise-or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BD8836C" w14:textId="77777777" w:rsidR="00046902" w:rsidRPr="004A2C25" w:rsidRDefault="00046902">
            <w:pPr>
              <w:rPr>
                <w:rFonts w:ascii="微软雅黑" w:hAnsi="微软雅黑"/>
              </w:rPr>
            </w:pPr>
            <w:r w:rsidRPr="004A2C25">
              <w:rPr>
                <w:rFonts w:ascii="微软雅黑" w:hAnsi="微软雅黑"/>
              </w:rPr>
              <w:t>|</w:t>
            </w:r>
          </w:p>
        </w:tc>
      </w:tr>
      <w:tr w:rsidR="00046902" w:rsidRPr="004A2C25" w14:paraId="068F8FCF"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75162F1" w14:textId="77777777" w:rsidR="00046902" w:rsidRPr="004A2C25" w:rsidRDefault="00046902">
            <w:pPr>
              <w:rPr>
                <w:rFonts w:ascii="微软雅黑" w:hAnsi="微软雅黑"/>
              </w:rPr>
            </w:pPr>
            <w:r w:rsidRPr="004A2C25">
              <w:rPr>
                <w:rFonts w:ascii="微软雅黑" w:hAnsi="微软雅黑"/>
              </w:rPr>
              <w:t>logical-and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4DAA6A" w14:textId="77777777" w:rsidR="00046902" w:rsidRPr="004A2C25" w:rsidRDefault="00046902">
            <w:pPr>
              <w:rPr>
                <w:rFonts w:ascii="微软雅黑" w:hAnsi="微软雅黑"/>
              </w:rPr>
            </w:pPr>
            <w:r w:rsidRPr="004A2C25">
              <w:rPr>
                <w:rFonts w:ascii="微软雅黑" w:hAnsi="微软雅黑"/>
              </w:rPr>
              <w:t>&amp;&amp;</w:t>
            </w:r>
          </w:p>
        </w:tc>
      </w:tr>
      <w:tr w:rsidR="00046902" w:rsidRPr="004A2C25" w14:paraId="61803A95"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C8CAFDF" w14:textId="77777777" w:rsidR="00046902" w:rsidRPr="004A2C25" w:rsidRDefault="00046902">
            <w:pPr>
              <w:rPr>
                <w:rFonts w:ascii="微软雅黑" w:hAnsi="微软雅黑"/>
              </w:rPr>
            </w:pPr>
            <w:r w:rsidRPr="004A2C25">
              <w:rPr>
                <w:rFonts w:ascii="微软雅黑" w:hAnsi="微软雅黑"/>
              </w:rPr>
              <w:t>logical-or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C43D647" w14:textId="77777777" w:rsidR="00046902" w:rsidRPr="004A2C25" w:rsidRDefault="00046902">
            <w:pPr>
              <w:rPr>
                <w:rFonts w:ascii="微软雅黑" w:hAnsi="微软雅黑"/>
              </w:rPr>
            </w:pPr>
            <w:r w:rsidRPr="004A2C25">
              <w:rPr>
                <w:rFonts w:ascii="微软雅黑" w:hAnsi="微软雅黑"/>
              </w:rPr>
              <w:t>||</w:t>
            </w:r>
          </w:p>
        </w:tc>
      </w:tr>
      <w:tr w:rsidR="00046902" w:rsidRPr="004A2C25" w14:paraId="7C9E92EC"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544956" w14:textId="77777777" w:rsidR="00046902" w:rsidRPr="004A2C25" w:rsidRDefault="00046902">
            <w:pPr>
              <w:rPr>
                <w:rFonts w:ascii="微软雅黑" w:hAnsi="微软雅黑"/>
              </w:rPr>
            </w:pPr>
            <w:r w:rsidRPr="004A2C25">
              <w:rPr>
                <w:rFonts w:ascii="微软雅黑" w:hAnsi="微软雅黑"/>
              </w:rPr>
              <w:t>conditional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8E2E9A" w14:textId="77777777" w:rsidR="00046902" w:rsidRPr="004A2C25" w:rsidRDefault="00046902">
            <w:pPr>
              <w:rPr>
                <w:rFonts w:ascii="微软雅黑" w:hAnsi="微软雅黑"/>
              </w:rPr>
            </w:pPr>
            <w:r w:rsidRPr="004A2C25">
              <w:rPr>
                <w:rFonts w:ascii="微软雅黑" w:hAnsi="微软雅黑"/>
              </w:rPr>
              <w:t>?:</w:t>
            </w:r>
          </w:p>
        </w:tc>
      </w:tr>
      <w:tr w:rsidR="00046902" w:rsidRPr="004A2C25" w14:paraId="39D6D8C6"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7764CA" w14:textId="77777777" w:rsidR="00046902" w:rsidRPr="004A2C25" w:rsidRDefault="00046902">
            <w:pPr>
              <w:rPr>
                <w:rFonts w:ascii="微软雅黑" w:hAnsi="微软雅黑"/>
              </w:rPr>
            </w:pPr>
            <w:r w:rsidRPr="004A2C25">
              <w:rPr>
                <w:rFonts w:ascii="微软雅黑" w:hAnsi="微软雅黑"/>
              </w:rPr>
              <w:t>assignment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162795F" w14:textId="77777777" w:rsidR="00046902" w:rsidRPr="004A2C25" w:rsidRDefault="00046902">
            <w:pPr>
              <w:rPr>
                <w:rFonts w:ascii="微软雅黑" w:hAnsi="微软雅黑"/>
              </w:rPr>
            </w:pPr>
            <w:r w:rsidRPr="004A2C25">
              <w:rPr>
                <w:rFonts w:ascii="微软雅黑" w:hAnsi="微软雅黑"/>
              </w:rPr>
              <w:t>= += -= *= /= %= &lt;&lt;= &gt;&gt;= &gt;&gt;&gt;= &amp;= ^= |=</w:t>
            </w:r>
          </w:p>
        </w:tc>
      </w:tr>
      <w:tr w:rsidR="00046902" w:rsidRPr="004A2C25" w14:paraId="5AED17B4" w14:textId="77777777" w:rsidTr="00621E3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4704AB" w14:textId="77777777" w:rsidR="00046902" w:rsidRPr="004A2C25" w:rsidRDefault="00046902">
            <w:pPr>
              <w:rPr>
                <w:rFonts w:ascii="微软雅黑" w:hAnsi="微软雅黑"/>
              </w:rPr>
            </w:pPr>
            <w:r w:rsidRPr="004A2C25">
              <w:rPr>
                <w:rFonts w:ascii="微软雅黑" w:hAnsi="微软雅黑"/>
              </w:rPr>
              <w:t>comma</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98ABFCD" w14:textId="77777777" w:rsidR="00046902" w:rsidRPr="004A2C25" w:rsidRDefault="00046902">
            <w:pPr>
              <w:rPr>
                <w:rFonts w:ascii="微软雅黑" w:hAnsi="微软雅黑"/>
              </w:rPr>
            </w:pPr>
            <w:r w:rsidRPr="004A2C25">
              <w:rPr>
                <w:rFonts w:ascii="微软雅黑" w:hAnsi="微软雅黑"/>
              </w:rPr>
              <w:t>,</w:t>
            </w:r>
          </w:p>
        </w:tc>
      </w:tr>
    </w:tbl>
    <w:p w14:paraId="4C35DB53" w14:textId="77777777" w:rsidR="00046902" w:rsidRPr="004A2C25" w:rsidRDefault="00046902" w:rsidP="00A833B5">
      <w:pPr>
        <w:rPr>
          <w:rFonts w:ascii="微软雅黑" w:hAnsi="微软雅黑"/>
        </w:rPr>
      </w:pPr>
    </w:p>
    <w:p w14:paraId="73156555" w14:textId="77777777" w:rsidR="004A594F" w:rsidRPr="004A2C25" w:rsidRDefault="004A594F" w:rsidP="00700821">
      <w:pPr>
        <w:rPr>
          <w:rFonts w:ascii="微软雅黑" w:hAnsi="微软雅黑"/>
        </w:rPr>
      </w:pPr>
    </w:p>
    <w:p w14:paraId="69090E63" w14:textId="55E1086C" w:rsidR="00A2493B" w:rsidRPr="004A2C25" w:rsidRDefault="00046902" w:rsidP="00A2493B">
      <w:pPr>
        <w:pStyle w:val="20"/>
        <w:rPr>
          <w:rFonts w:ascii="微软雅黑" w:hAnsi="微软雅黑"/>
        </w:rPr>
      </w:pPr>
      <w:bookmarkStart w:id="108" w:name="_Toc522392385"/>
      <w:r w:rsidRPr="004A2C25">
        <w:rPr>
          <w:rFonts w:ascii="微软雅黑" w:hAnsi="微软雅黑" w:hint="eastAsia"/>
        </w:rPr>
        <w:t>部分主要</w:t>
      </w:r>
      <w:r w:rsidR="00A2493B" w:rsidRPr="004A2C25">
        <w:rPr>
          <w:rFonts w:ascii="微软雅黑" w:hAnsi="微软雅黑"/>
        </w:rPr>
        <w:t>预定义函数</w:t>
      </w:r>
      <w:bookmarkEnd w:id="108"/>
    </w:p>
    <w:p w14:paraId="1B79DC23" w14:textId="77777777" w:rsidR="00A2493B" w:rsidRPr="004A2C25" w:rsidRDefault="00A2493B" w:rsidP="00A2493B">
      <w:pPr>
        <w:rPr>
          <w:rFonts w:ascii="微软雅黑" w:hAnsi="微软雅黑"/>
          <w:b/>
        </w:rPr>
      </w:pPr>
      <w:r w:rsidRPr="004A2C25">
        <w:rPr>
          <w:rFonts w:ascii="微软雅黑" w:hAnsi="微软雅黑"/>
          <w:b/>
        </w:rPr>
        <w:t>JavaScript语言有好些个顶级的内建函数：</w:t>
      </w:r>
    </w:p>
    <w:p w14:paraId="2CFEDAF8" w14:textId="79B42D3F"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eval()</w:t>
      </w:r>
    </w:p>
    <w:p w14:paraId="48233509" w14:textId="77777777" w:rsidR="00A2493B" w:rsidRPr="004A2C25" w:rsidRDefault="00A2493B" w:rsidP="00A2493B">
      <w:pPr>
        <w:rPr>
          <w:rFonts w:ascii="微软雅黑" w:hAnsi="微软雅黑"/>
          <w:sz w:val="22"/>
        </w:rPr>
      </w:pPr>
      <w:r w:rsidRPr="004A2C25">
        <w:rPr>
          <w:rStyle w:val="aa"/>
          <w:rFonts w:ascii="微软雅黑" w:hAnsi="微软雅黑" w:cs="Courier New"/>
          <w:color w:val="333333"/>
          <w:sz w:val="18"/>
          <w:szCs w:val="20"/>
          <w:bdr w:val="none" w:sz="0" w:space="0" w:color="auto" w:frame="1"/>
        </w:rPr>
        <w:t>e</w:t>
      </w:r>
      <w:r w:rsidRPr="004A2C25">
        <w:rPr>
          <w:rFonts w:ascii="微软雅黑" w:hAnsi="微软雅黑"/>
          <w:b/>
          <w:bCs/>
          <w:sz w:val="22"/>
        </w:rPr>
        <w:t>val()</w:t>
      </w:r>
      <w:r w:rsidRPr="004A2C25">
        <w:rPr>
          <w:rFonts w:ascii="微软雅黑" w:hAnsi="微软雅黑"/>
          <w:sz w:val="22"/>
        </w:rPr>
        <w:t>方法会对一串字符串形式的JavaScript代码字符求值。</w:t>
      </w:r>
    </w:p>
    <w:p w14:paraId="09B6650D" w14:textId="6A100FBE"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uneval()</w:t>
      </w:r>
      <w:r w:rsidRPr="004A2C25">
        <w:rPr>
          <w:rStyle w:val="HTML0"/>
          <w:rFonts w:ascii="微软雅黑" w:eastAsia="微软雅黑" w:hAnsi="微软雅黑"/>
          <w:color w:val="3F87A6"/>
          <w:sz w:val="28"/>
          <w:szCs w:val="21"/>
          <w:bdr w:val="none" w:sz="0" w:space="0" w:color="auto" w:frame="1"/>
        </w:rPr>
        <w:t> </w:t>
      </w:r>
    </w:p>
    <w:p w14:paraId="354F61D7" w14:textId="77777777" w:rsidR="00A2493B" w:rsidRPr="004A2C25" w:rsidRDefault="00A2493B" w:rsidP="00A2493B">
      <w:pPr>
        <w:rPr>
          <w:rFonts w:ascii="微软雅黑" w:hAnsi="微软雅黑"/>
          <w:sz w:val="22"/>
        </w:rPr>
      </w:pPr>
      <w:r w:rsidRPr="004A2C25">
        <w:rPr>
          <w:rFonts w:ascii="微软雅黑" w:hAnsi="微软雅黑"/>
          <w:b/>
          <w:bCs/>
          <w:sz w:val="22"/>
        </w:rPr>
        <w:t>uneval()</w:t>
      </w:r>
      <w:r w:rsidRPr="004A2C25">
        <w:rPr>
          <w:rFonts w:ascii="微软雅黑" w:hAnsi="微软雅黑"/>
          <w:sz w:val="22"/>
        </w:rPr>
        <w:t>方法创建的一个</w:t>
      </w:r>
      <w:hyperlink r:id="rId74" w:tooltip="Object 构造函数创建一个对象包装器。" w:history="1">
        <w:r w:rsidRPr="004A2C25">
          <w:rPr>
            <w:rFonts w:ascii="微软雅黑" w:hAnsi="微软雅黑"/>
            <w:sz w:val="22"/>
          </w:rPr>
          <w:t>Object</w:t>
        </w:r>
      </w:hyperlink>
      <w:r w:rsidRPr="004A2C25">
        <w:rPr>
          <w:rFonts w:ascii="微软雅黑" w:hAnsi="微软雅黑"/>
          <w:sz w:val="22"/>
        </w:rPr>
        <w:t>的源代码的字符串表示。</w:t>
      </w:r>
    </w:p>
    <w:p w14:paraId="41693ED6" w14:textId="46D3F058"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isFinite()</w:t>
      </w:r>
    </w:p>
    <w:p w14:paraId="7D9C6763" w14:textId="77777777" w:rsidR="00A2493B" w:rsidRPr="004A2C25" w:rsidRDefault="00A2493B" w:rsidP="00A2493B">
      <w:pPr>
        <w:rPr>
          <w:rFonts w:ascii="微软雅黑" w:hAnsi="微软雅黑"/>
          <w:sz w:val="22"/>
        </w:rPr>
      </w:pPr>
      <w:r w:rsidRPr="004A2C25">
        <w:rPr>
          <w:rFonts w:ascii="微软雅黑" w:hAnsi="微软雅黑"/>
          <w:b/>
          <w:bCs/>
          <w:sz w:val="22"/>
        </w:rPr>
        <w:t>isFinite()</w:t>
      </w:r>
      <w:r w:rsidRPr="004A2C25">
        <w:rPr>
          <w:rFonts w:ascii="微软雅黑" w:hAnsi="微软雅黑"/>
          <w:sz w:val="22"/>
        </w:rPr>
        <w:t>函数判断传入的值是否是有限的数值。 如果需要的话，其参数首先被转换为一个数值。</w:t>
      </w:r>
    </w:p>
    <w:p w14:paraId="74374463" w14:textId="7557EE53"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lastRenderedPageBreak/>
        <w:t>isNaN()</w:t>
      </w:r>
    </w:p>
    <w:p w14:paraId="07477AE3" w14:textId="77777777" w:rsidR="00A2493B" w:rsidRPr="004A2C25" w:rsidRDefault="00A2493B" w:rsidP="00A2493B">
      <w:pPr>
        <w:rPr>
          <w:rFonts w:ascii="微软雅黑" w:hAnsi="微软雅黑"/>
          <w:sz w:val="22"/>
        </w:rPr>
      </w:pPr>
      <w:r w:rsidRPr="004A2C25">
        <w:rPr>
          <w:rFonts w:ascii="微软雅黑" w:hAnsi="微软雅黑"/>
          <w:b/>
          <w:bCs/>
          <w:sz w:val="22"/>
        </w:rPr>
        <w:t>isNaN()</w:t>
      </w:r>
      <w:r w:rsidRPr="004A2C25">
        <w:rPr>
          <w:rFonts w:ascii="微软雅黑" w:hAnsi="微软雅黑"/>
          <w:sz w:val="22"/>
        </w:rPr>
        <w:t>函数判断一个值是否是</w:t>
      </w:r>
      <w:hyperlink r:id="rId75" w:tooltip="全局属性 NaN 的值表示不是一个数字（Not-A-Number）。" w:history="1">
        <w:r w:rsidRPr="004A2C25">
          <w:rPr>
            <w:rFonts w:ascii="微软雅黑" w:hAnsi="微软雅黑"/>
            <w:sz w:val="22"/>
          </w:rPr>
          <w:t>NaN</w:t>
        </w:r>
      </w:hyperlink>
      <w:r w:rsidRPr="004A2C25">
        <w:rPr>
          <w:rFonts w:ascii="微软雅黑" w:hAnsi="微软雅黑"/>
          <w:sz w:val="22"/>
        </w:rPr>
        <w:t>。注意：isNaN函数内部的</w:t>
      </w:r>
      <w:hyperlink r:id="rId76" w:anchor="Description" w:history="1">
        <w:r w:rsidRPr="004A2C25">
          <w:rPr>
            <w:rFonts w:ascii="微软雅黑" w:hAnsi="微软雅黑"/>
            <w:sz w:val="22"/>
          </w:rPr>
          <w:t>强制转换规则</w:t>
        </w:r>
      </w:hyperlink>
      <w:r w:rsidRPr="004A2C25">
        <w:rPr>
          <w:rFonts w:ascii="微软雅黑" w:hAnsi="微软雅黑"/>
          <w:sz w:val="22"/>
        </w:rPr>
        <w:t>十分有趣； 另一个可供选择的是ECMAScript 6 中定义</w:t>
      </w:r>
      <w:hyperlink r:id="rId77" w:tooltip="Number.isNaN() 方法确定传递的值是否为 NaN和其类型是 Number。它是原始的全局isNaN()的更强大的版本。" w:history="1">
        <w:r w:rsidRPr="004A2C25">
          <w:rPr>
            <w:rFonts w:ascii="微软雅黑" w:hAnsi="微软雅黑"/>
            <w:sz w:val="22"/>
          </w:rPr>
          <w:t>Number.isNaN()</w:t>
        </w:r>
      </w:hyperlink>
      <w:r w:rsidRPr="004A2C25">
        <w:rPr>
          <w:rFonts w:ascii="微软雅黑" w:hAnsi="微软雅黑"/>
          <w:sz w:val="22"/>
        </w:rPr>
        <w:t> , 或者使用 </w:t>
      </w:r>
      <w:hyperlink r:id="rId78" w:history="1">
        <w:r w:rsidRPr="004A2C25">
          <w:rPr>
            <w:rFonts w:ascii="微软雅黑" w:hAnsi="微软雅黑"/>
            <w:sz w:val="22"/>
          </w:rPr>
          <w:t>typeof</w:t>
        </w:r>
      </w:hyperlink>
      <w:r w:rsidRPr="004A2C25">
        <w:rPr>
          <w:rFonts w:ascii="微软雅黑" w:hAnsi="微软雅黑"/>
          <w:sz w:val="22"/>
        </w:rPr>
        <w:t>来判断数值类型。</w:t>
      </w:r>
    </w:p>
    <w:p w14:paraId="5C41FFC0" w14:textId="58E320F0" w:rsidR="00A2493B" w:rsidRPr="004A2C25" w:rsidRDefault="00A2493B" w:rsidP="00355A49">
      <w:pPr>
        <w:pStyle w:val="a8"/>
        <w:numPr>
          <w:ilvl w:val="0"/>
          <w:numId w:val="13"/>
        </w:numPr>
        <w:shd w:val="clear" w:color="auto" w:fill="FFFFFF"/>
        <w:ind w:firstLineChars="0"/>
        <w:rPr>
          <w:rFonts w:ascii="微软雅黑" w:eastAsia="微软雅黑" w:hAnsi="微软雅黑" w:cs="Arial"/>
          <w:b/>
          <w:bCs/>
          <w:color w:val="333333"/>
          <w:szCs w:val="27"/>
        </w:rPr>
      </w:pPr>
      <w:r w:rsidRPr="004A2C25">
        <w:rPr>
          <w:rStyle w:val="HTML0"/>
          <w:rFonts w:ascii="微软雅黑" w:eastAsia="微软雅黑" w:hAnsi="微软雅黑"/>
          <w:b/>
          <w:bCs/>
          <w:color w:val="3F87A6"/>
          <w:sz w:val="28"/>
          <w:szCs w:val="21"/>
          <w:bdr w:val="none" w:sz="0" w:space="0" w:color="auto" w:frame="1"/>
        </w:rPr>
        <w:t>parseFloat()</w:t>
      </w:r>
    </w:p>
    <w:p w14:paraId="6AFD45CF" w14:textId="77777777" w:rsidR="00A2493B" w:rsidRPr="004A2C25" w:rsidRDefault="00A2493B" w:rsidP="00A2493B">
      <w:pPr>
        <w:rPr>
          <w:rFonts w:ascii="微软雅黑" w:hAnsi="微软雅黑"/>
          <w:sz w:val="22"/>
        </w:rPr>
      </w:pPr>
      <w:r w:rsidRPr="004A2C25">
        <w:rPr>
          <w:rFonts w:ascii="微软雅黑" w:hAnsi="微软雅黑"/>
          <w:b/>
          <w:bCs/>
          <w:sz w:val="22"/>
        </w:rPr>
        <w:t>parseFloat()</w:t>
      </w:r>
      <w:r w:rsidRPr="004A2C25">
        <w:rPr>
          <w:rFonts w:ascii="微软雅黑" w:hAnsi="微软雅黑"/>
          <w:sz w:val="22"/>
        </w:rPr>
        <w:t> 函数解析字符串参数，并返回一个浮点数。</w:t>
      </w:r>
    </w:p>
    <w:p w14:paraId="116C06F8" w14:textId="18055A34"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parseInt()</w:t>
      </w:r>
    </w:p>
    <w:p w14:paraId="785419CE" w14:textId="77777777" w:rsidR="00A2493B" w:rsidRPr="004A2C25" w:rsidRDefault="00A2493B" w:rsidP="00A2493B">
      <w:pPr>
        <w:rPr>
          <w:rFonts w:ascii="微软雅黑" w:hAnsi="微软雅黑"/>
          <w:sz w:val="22"/>
        </w:rPr>
      </w:pPr>
      <w:r w:rsidRPr="004A2C25">
        <w:rPr>
          <w:rFonts w:ascii="微软雅黑" w:hAnsi="微软雅黑"/>
          <w:b/>
          <w:bCs/>
          <w:sz w:val="22"/>
        </w:rPr>
        <w:t>parseInt()</w:t>
      </w:r>
      <w:r w:rsidRPr="004A2C25">
        <w:rPr>
          <w:rFonts w:ascii="微软雅黑" w:hAnsi="微软雅黑"/>
          <w:sz w:val="22"/>
        </w:rPr>
        <w:t> 函数解析字符串参数，并返回指定的基数（基础数学中的数制）的整数。</w:t>
      </w:r>
    </w:p>
    <w:p w14:paraId="4D6ED923" w14:textId="737BA595"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decodeURI()</w:t>
      </w:r>
    </w:p>
    <w:p w14:paraId="308D03BC" w14:textId="77777777" w:rsidR="00A2493B" w:rsidRPr="004A2C25" w:rsidRDefault="00A2493B" w:rsidP="00A2493B">
      <w:pPr>
        <w:rPr>
          <w:rFonts w:ascii="微软雅黑" w:hAnsi="微软雅黑"/>
          <w:sz w:val="22"/>
        </w:rPr>
      </w:pPr>
      <w:r w:rsidRPr="004A2C25">
        <w:rPr>
          <w:rFonts w:ascii="微软雅黑" w:hAnsi="微软雅黑"/>
          <w:b/>
          <w:bCs/>
          <w:sz w:val="22"/>
        </w:rPr>
        <w:t>decodeURI()</w:t>
      </w:r>
      <w:r w:rsidRPr="004A2C25">
        <w:rPr>
          <w:rFonts w:ascii="微软雅黑" w:hAnsi="微软雅黑"/>
          <w:sz w:val="22"/>
        </w:rPr>
        <w:t> 函数对先前经过</w:t>
      </w:r>
      <w:hyperlink r:id="rId79" w:tooltip="encodeURI()  函数通过将特定字符的每个实例替换为一个、两个、三或四转义序列来对统一资源标识符 (URI) 进行编码 (该字符的 UTF-8 编码仅为四转义序列)由两个 &quot;代理&quot; 字符组成)。" w:history="1">
        <w:r w:rsidRPr="004A2C25">
          <w:rPr>
            <w:rFonts w:ascii="微软雅黑" w:hAnsi="微软雅黑"/>
            <w:sz w:val="22"/>
          </w:rPr>
          <w:t>encodeURI</w:t>
        </w:r>
      </w:hyperlink>
      <w:r w:rsidRPr="004A2C25">
        <w:rPr>
          <w:rFonts w:ascii="微软雅黑" w:hAnsi="微软雅黑"/>
          <w:sz w:val="22"/>
        </w:rPr>
        <w:t>函数或者其他类似方法编码过的字符串进行解码。</w:t>
      </w:r>
    </w:p>
    <w:p w14:paraId="2CD50BFB" w14:textId="4463CA2D"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decodeURIComponent()</w:t>
      </w:r>
    </w:p>
    <w:p w14:paraId="04395702" w14:textId="77777777" w:rsidR="00A2493B" w:rsidRPr="004A2C25" w:rsidRDefault="00A2493B" w:rsidP="00A2493B">
      <w:pPr>
        <w:rPr>
          <w:rFonts w:ascii="微软雅黑" w:hAnsi="微软雅黑"/>
          <w:sz w:val="22"/>
        </w:rPr>
      </w:pPr>
      <w:r w:rsidRPr="004A2C25">
        <w:rPr>
          <w:rFonts w:ascii="微软雅黑" w:hAnsi="微软雅黑"/>
          <w:b/>
          <w:bCs/>
          <w:sz w:val="22"/>
        </w:rPr>
        <w:t>decodeURIComponent()</w:t>
      </w:r>
      <w:r w:rsidRPr="004A2C25">
        <w:rPr>
          <w:rFonts w:ascii="微软雅黑" w:hAnsi="微软雅黑"/>
          <w:sz w:val="22"/>
        </w:rPr>
        <w:t>方法对先前经过</w:t>
      </w:r>
      <w:hyperlink r:id="rId80" w:tooltip="encodeURIComponent()是对统一资源标识符（URI）的组成部分进行编码的方法。它使用一到四个转义序列来表示字符串中的每个字符的UTF-8编码（只有由两个Unicode代理区字符组成的字符才用四个转义字符编码）。" w:history="1">
        <w:r w:rsidRPr="004A2C25">
          <w:rPr>
            <w:rFonts w:ascii="微软雅黑" w:hAnsi="微软雅黑"/>
            <w:sz w:val="22"/>
          </w:rPr>
          <w:t>encodeURIComponent</w:t>
        </w:r>
      </w:hyperlink>
      <w:r w:rsidRPr="004A2C25">
        <w:rPr>
          <w:rFonts w:ascii="微软雅黑" w:hAnsi="微软雅黑"/>
          <w:sz w:val="22"/>
        </w:rPr>
        <w:t>函数或者其他类似方法编码过的字符串进行解码。</w:t>
      </w:r>
    </w:p>
    <w:p w14:paraId="26CB8B65" w14:textId="6E8B719D" w:rsidR="00A2493B" w:rsidRPr="004A2C25" w:rsidRDefault="00A2493B" w:rsidP="00355A49">
      <w:pPr>
        <w:pStyle w:val="a8"/>
        <w:numPr>
          <w:ilvl w:val="0"/>
          <w:numId w:val="13"/>
        </w:numPr>
        <w:shd w:val="clear" w:color="auto" w:fill="FFFFFF"/>
        <w:ind w:firstLineChars="0"/>
        <w:rPr>
          <w:rFonts w:ascii="微软雅黑" w:eastAsia="微软雅黑" w:hAnsi="微软雅黑" w:cs="Arial"/>
          <w:b/>
          <w:bCs/>
          <w:color w:val="333333"/>
          <w:szCs w:val="27"/>
        </w:rPr>
      </w:pPr>
      <w:r w:rsidRPr="004A2C25">
        <w:rPr>
          <w:rStyle w:val="HTML0"/>
          <w:rFonts w:ascii="微软雅黑" w:eastAsia="微软雅黑" w:hAnsi="微软雅黑"/>
          <w:b/>
          <w:bCs/>
          <w:color w:val="3F87A6"/>
          <w:sz w:val="28"/>
          <w:szCs w:val="21"/>
          <w:bdr w:val="none" w:sz="0" w:space="0" w:color="auto" w:frame="1"/>
        </w:rPr>
        <w:t>encodeURI()</w:t>
      </w:r>
    </w:p>
    <w:p w14:paraId="69AF66D9" w14:textId="77777777" w:rsidR="00A2493B" w:rsidRPr="004A2C25" w:rsidRDefault="00A2493B" w:rsidP="00A2493B">
      <w:pPr>
        <w:rPr>
          <w:rFonts w:ascii="微软雅黑" w:hAnsi="微软雅黑"/>
          <w:sz w:val="22"/>
        </w:rPr>
      </w:pPr>
      <w:r w:rsidRPr="004A2C25">
        <w:rPr>
          <w:rFonts w:ascii="微软雅黑" w:hAnsi="微软雅黑"/>
          <w:b/>
          <w:bCs/>
          <w:sz w:val="22"/>
        </w:rPr>
        <w:t>encodeURI()</w:t>
      </w:r>
      <w:r w:rsidRPr="004A2C25">
        <w:rPr>
          <w:rFonts w:ascii="微软雅黑" w:hAnsi="微软雅黑"/>
          <w:sz w:val="22"/>
        </w:rPr>
        <w:t>方法通过用以一个，两个，三个或四个转义序列表示字符的UTF-8编码替换统一资源标识符（URI）的某些字符来进行编码（每个字符对应四个转义序列，这四个序列组了两个”替代“字符）。</w:t>
      </w:r>
    </w:p>
    <w:p w14:paraId="090985C7" w14:textId="70CF1402"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t>encodeURIComponent()</w:t>
      </w:r>
    </w:p>
    <w:p w14:paraId="4D5DC8D5" w14:textId="77777777" w:rsidR="00A2493B" w:rsidRPr="004A2C25" w:rsidRDefault="00A2493B" w:rsidP="00A2493B">
      <w:pPr>
        <w:rPr>
          <w:rFonts w:ascii="微软雅黑" w:hAnsi="微软雅黑"/>
          <w:sz w:val="22"/>
        </w:rPr>
      </w:pPr>
      <w:r w:rsidRPr="004A2C25">
        <w:rPr>
          <w:rFonts w:ascii="微软雅黑" w:hAnsi="微软雅黑"/>
          <w:b/>
          <w:bCs/>
          <w:sz w:val="22"/>
        </w:rPr>
        <w:t>encodeURIComponent()</w:t>
      </w:r>
      <w:r w:rsidRPr="004A2C25">
        <w:rPr>
          <w:rFonts w:ascii="微软雅黑" w:hAnsi="微软雅黑"/>
          <w:sz w:val="22"/>
        </w:rPr>
        <w:t> 方法通过用以一个，两个，三个或四个转义序列表示字符的UTF-8编码替换统一资源标识符（URI）的每个字符来进行编码（每个字符对应四个转义序列，这四个序列组了两个”替代“字符）。</w:t>
      </w:r>
    </w:p>
    <w:p w14:paraId="21EE6D4C" w14:textId="498DC1DD" w:rsidR="00A2493B" w:rsidRPr="004A2C25" w:rsidRDefault="00A2493B" w:rsidP="00355A49">
      <w:pPr>
        <w:pStyle w:val="a8"/>
        <w:numPr>
          <w:ilvl w:val="0"/>
          <w:numId w:val="13"/>
        </w:numPr>
        <w:shd w:val="clear" w:color="auto" w:fill="FFFFFF"/>
        <w:ind w:firstLineChars="0"/>
        <w:rPr>
          <w:rStyle w:val="HTML0"/>
          <w:rFonts w:ascii="微软雅黑" w:eastAsia="微软雅黑" w:hAnsi="微软雅黑"/>
          <w:color w:val="3F87A6"/>
          <w:sz w:val="28"/>
          <w:szCs w:val="21"/>
          <w:bdr w:val="none" w:sz="0" w:space="0" w:color="auto" w:frame="1"/>
        </w:rPr>
      </w:pPr>
      <w:r w:rsidRPr="004A2C25">
        <w:rPr>
          <w:rStyle w:val="HTML0"/>
          <w:rFonts w:ascii="微软雅黑" w:eastAsia="微软雅黑" w:hAnsi="微软雅黑"/>
          <w:b/>
          <w:bCs/>
          <w:color w:val="3F87A6"/>
          <w:sz w:val="28"/>
          <w:szCs w:val="21"/>
          <w:bdr w:val="none" w:sz="0" w:space="0" w:color="auto" w:frame="1"/>
        </w:rPr>
        <w:lastRenderedPageBreak/>
        <w:t>escape()</w:t>
      </w:r>
      <w:r w:rsidRPr="004A2C25">
        <w:rPr>
          <w:rStyle w:val="HTML0"/>
          <w:rFonts w:ascii="微软雅黑" w:eastAsia="微软雅黑" w:hAnsi="微软雅黑"/>
          <w:color w:val="3F87A6"/>
          <w:sz w:val="28"/>
          <w:szCs w:val="21"/>
          <w:bdr w:val="none" w:sz="0" w:space="0" w:color="auto" w:frame="1"/>
        </w:rPr>
        <w:t> </w:t>
      </w:r>
    </w:p>
    <w:p w14:paraId="52E3AEE3" w14:textId="77777777" w:rsidR="00A2493B" w:rsidRPr="004A2C25" w:rsidRDefault="00A2493B" w:rsidP="00A2493B">
      <w:pPr>
        <w:rPr>
          <w:rFonts w:ascii="微软雅黑" w:hAnsi="微软雅黑"/>
          <w:sz w:val="22"/>
        </w:rPr>
      </w:pPr>
      <w:r w:rsidRPr="004A2C25">
        <w:rPr>
          <w:rFonts w:ascii="微软雅黑" w:hAnsi="微软雅黑"/>
          <w:sz w:val="22"/>
        </w:rPr>
        <w:t>已废弃的 </w:t>
      </w:r>
      <w:r w:rsidRPr="004A2C25">
        <w:rPr>
          <w:rFonts w:ascii="微软雅黑" w:hAnsi="微软雅黑"/>
          <w:b/>
          <w:bCs/>
          <w:sz w:val="22"/>
        </w:rPr>
        <w:t>escape()</w:t>
      </w:r>
      <w:r w:rsidRPr="004A2C25">
        <w:rPr>
          <w:rFonts w:ascii="微软雅黑" w:hAnsi="微软雅黑"/>
          <w:sz w:val="22"/>
        </w:rPr>
        <w:t> 方法计算生成一个新的字符串，其中的某些字符已被替换为十六进制转义序列。使用 </w:t>
      </w:r>
      <w:hyperlink r:id="rId81" w:tooltip="encodeURI()  函数通过将特定字符的每个实例替换为一个、两个、三或四转义序列来对统一资源标识符 (URI) 进行编码 (该字符的 UTF-8 编码仅为四转义序列)由两个 &quot;代理&quot; 字符组成)。" w:history="1">
        <w:r w:rsidRPr="004A2C25">
          <w:rPr>
            <w:rFonts w:ascii="微软雅黑" w:hAnsi="微软雅黑"/>
            <w:sz w:val="22"/>
          </w:rPr>
          <w:t>encodeURI</w:t>
        </w:r>
      </w:hyperlink>
      <w:r w:rsidRPr="004A2C25">
        <w:rPr>
          <w:rFonts w:ascii="微软雅黑" w:hAnsi="微软雅黑"/>
          <w:sz w:val="22"/>
        </w:rPr>
        <w:t>或者</w:t>
      </w:r>
      <w:hyperlink r:id="rId82" w:tooltip="encodeURIComponent()是对统一资源标识符（URI）的组成部分进行编码的方法。它使用一到四个转义序列来表示字符串中的每个字符的UTF-8编码（只有由两个Unicode代理区字符组成的字符才用四个转义字符编码）。" w:history="1">
        <w:r w:rsidRPr="004A2C25">
          <w:rPr>
            <w:rFonts w:ascii="微软雅黑" w:hAnsi="微软雅黑"/>
            <w:sz w:val="22"/>
          </w:rPr>
          <w:t>encodeURIComponent</w:t>
        </w:r>
      </w:hyperlink>
      <w:r w:rsidRPr="004A2C25">
        <w:rPr>
          <w:rFonts w:ascii="微软雅黑" w:hAnsi="微软雅黑"/>
          <w:sz w:val="22"/>
        </w:rPr>
        <w:t>替代本方法。</w:t>
      </w:r>
    </w:p>
    <w:p w14:paraId="03B90FBD" w14:textId="744E13C2" w:rsidR="00A2493B" w:rsidRPr="004A2C25" w:rsidRDefault="00A2493B" w:rsidP="00355A49">
      <w:pPr>
        <w:pStyle w:val="a8"/>
        <w:numPr>
          <w:ilvl w:val="0"/>
          <w:numId w:val="13"/>
        </w:numPr>
        <w:shd w:val="clear" w:color="auto" w:fill="FFFFFF"/>
        <w:ind w:firstLineChars="0"/>
        <w:rPr>
          <w:rFonts w:ascii="微软雅黑" w:eastAsia="微软雅黑" w:hAnsi="微软雅黑" w:cs="Arial"/>
          <w:b/>
          <w:bCs/>
          <w:color w:val="333333"/>
          <w:sz w:val="28"/>
          <w:szCs w:val="21"/>
        </w:rPr>
      </w:pPr>
      <w:r w:rsidRPr="004A2C25">
        <w:rPr>
          <w:rStyle w:val="HTML0"/>
          <w:rFonts w:ascii="微软雅黑" w:eastAsia="微软雅黑" w:hAnsi="微软雅黑"/>
          <w:b/>
          <w:bCs/>
          <w:color w:val="3F87A6"/>
          <w:sz w:val="28"/>
          <w:szCs w:val="21"/>
          <w:bdr w:val="none" w:sz="0" w:space="0" w:color="auto" w:frame="1"/>
        </w:rPr>
        <w:t>unescape()</w:t>
      </w:r>
      <w:r w:rsidRPr="004A2C25">
        <w:rPr>
          <w:rFonts w:ascii="微软雅黑" w:eastAsia="微软雅黑" w:hAnsi="微软雅黑" w:cs="Arial"/>
          <w:b/>
          <w:bCs/>
          <w:color w:val="333333"/>
          <w:sz w:val="28"/>
          <w:szCs w:val="21"/>
        </w:rPr>
        <w:t> </w:t>
      </w:r>
    </w:p>
    <w:p w14:paraId="6D9D6DE5" w14:textId="77777777" w:rsidR="00A2493B" w:rsidRPr="004A2C25" w:rsidRDefault="00A2493B" w:rsidP="00A2493B">
      <w:pPr>
        <w:rPr>
          <w:rFonts w:ascii="微软雅黑" w:hAnsi="微软雅黑"/>
          <w:sz w:val="22"/>
        </w:rPr>
      </w:pPr>
      <w:r w:rsidRPr="004A2C25">
        <w:rPr>
          <w:rFonts w:ascii="微软雅黑" w:hAnsi="微软雅黑"/>
          <w:sz w:val="22"/>
        </w:rPr>
        <w:t>已废弃的 </w:t>
      </w:r>
      <w:r w:rsidRPr="004A2C25">
        <w:rPr>
          <w:rFonts w:ascii="微软雅黑" w:hAnsi="微软雅黑"/>
          <w:b/>
          <w:bCs/>
          <w:sz w:val="22"/>
        </w:rPr>
        <w:t>unescape()</w:t>
      </w:r>
      <w:r w:rsidRPr="004A2C25">
        <w:rPr>
          <w:rFonts w:ascii="微软雅黑" w:hAnsi="微软雅黑"/>
          <w:sz w:val="22"/>
        </w:rPr>
        <w:t> 方法计算生成一个新的字符串，其中的十六进制转义序列将被其表示的字符替换。上述的转义序列就像</w:t>
      </w:r>
      <w:hyperlink r:id="rId83" w:tooltip="废弃的 escape() 方法生成新的由十六进制转义序列替换的字符串. 使用 encodeURI 或 encodeURIComponent 代替." w:history="1">
        <w:r w:rsidRPr="004A2C25">
          <w:rPr>
            <w:rFonts w:ascii="微软雅黑" w:hAnsi="微软雅黑"/>
            <w:sz w:val="22"/>
          </w:rPr>
          <w:t>escape</w:t>
        </w:r>
      </w:hyperlink>
      <w:r w:rsidRPr="004A2C25">
        <w:rPr>
          <w:rFonts w:ascii="微软雅黑" w:hAnsi="微软雅黑"/>
          <w:sz w:val="22"/>
        </w:rPr>
        <w:t>里介绍的一样。因为 unescape 已经废弃，建议使用</w:t>
      </w:r>
      <w:hyperlink r:id="rId84" w:tooltip="decodeURI() 函数解码一个由encodeURI 先前创建的统一资源标识符（URI）或类似的例程。" w:history="1">
        <w:r w:rsidRPr="004A2C25">
          <w:rPr>
            <w:rFonts w:ascii="微软雅黑" w:hAnsi="微软雅黑"/>
            <w:sz w:val="22"/>
          </w:rPr>
          <w:t>decodeURI()</w:t>
        </w:r>
      </w:hyperlink>
      <w:r w:rsidRPr="004A2C25">
        <w:rPr>
          <w:rFonts w:ascii="微软雅黑" w:hAnsi="微软雅黑"/>
          <w:sz w:val="22"/>
        </w:rPr>
        <w:t>或者</w:t>
      </w:r>
      <w:hyperlink r:id="rId85" w:tooltip="decodeURIComponent() 方法用于解码由 encodeURIComponent 方法或者其它类似方法编码的部分统一资源标识符（URI）。" w:history="1">
        <w:r w:rsidRPr="004A2C25">
          <w:rPr>
            <w:rFonts w:ascii="微软雅黑" w:hAnsi="微软雅黑"/>
            <w:sz w:val="22"/>
          </w:rPr>
          <w:t>decodeURIComponent</w:t>
        </w:r>
      </w:hyperlink>
      <w:r w:rsidRPr="004A2C25">
        <w:rPr>
          <w:rFonts w:ascii="微软雅黑" w:hAnsi="微软雅黑"/>
          <w:sz w:val="22"/>
        </w:rPr>
        <w:t> 替代本方法。</w:t>
      </w:r>
    </w:p>
    <w:p w14:paraId="61012940" w14:textId="77777777" w:rsidR="00A2493B" w:rsidRPr="004A2C25" w:rsidRDefault="00A2493B" w:rsidP="00700821">
      <w:pPr>
        <w:rPr>
          <w:rFonts w:ascii="微软雅黑" w:hAnsi="微软雅黑"/>
        </w:rPr>
      </w:pPr>
    </w:p>
    <w:p w14:paraId="2E578495" w14:textId="77777777" w:rsidR="004A594F" w:rsidRPr="004A2C25" w:rsidRDefault="004A594F" w:rsidP="00700821">
      <w:pPr>
        <w:rPr>
          <w:rFonts w:ascii="微软雅黑" w:hAnsi="微软雅黑"/>
        </w:rPr>
      </w:pPr>
    </w:p>
    <w:p w14:paraId="003CED6C" w14:textId="44071A8C" w:rsidR="00A143F8" w:rsidRPr="004A2C25" w:rsidRDefault="009D6818" w:rsidP="00A143F8">
      <w:pPr>
        <w:pStyle w:val="1"/>
        <w:rPr>
          <w:rFonts w:ascii="微软雅黑" w:hAnsi="微软雅黑"/>
        </w:rPr>
      </w:pPr>
      <w:bookmarkStart w:id="109" w:name="_Toc522392386"/>
      <w:bookmarkEnd w:id="51"/>
      <w:r w:rsidRPr="004A2C25">
        <w:rPr>
          <w:rFonts w:ascii="微软雅黑" w:hAnsi="微软雅黑" w:hint="eastAsia"/>
        </w:rPr>
        <w:t>测试规约</w:t>
      </w:r>
      <w:bookmarkEnd w:id="109"/>
    </w:p>
    <w:p w14:paraId="4D079834" w14:textId="1ACCB18B" w:rsidR="00E2408E" w:rsidRPr="004A2C25" w:rsidRDefault="00877FB4" w:rsidP="003D3AA2">
      <w:pPr>
        <w:ind w:firstLine="420"/>
        <w:rPr>
          <w:rFonts w:ascii="微软雅黑" w:hAnsi="微软雅黑"/>
        </w:rPr>
      </w:pPr>
      <w:r w:rsidRPr="004A2C25">
        <w:rPr>
          <w:rFonts w:ascii="微软雅黑" w:hAnsi="微软雅黑"/>
        </w:rPr>
        <w:t xml:space="preserve">1. </w:t>
      </w:r>
      <w:r w:rsidR="002A19DE" w:rsidRPr="004A2C25">
        <w:rPr>
          <w:rFonts w:ascii="微软雅黑" w:hAnsi="微软雅黑" w:hint="eastAsia"/>
        </w:rPr>
        <w:t>【军规】</w:t>
      </w:r>
      <w:r w:rsidRPr="004A2C25">
        <w:rPr>
          <w:rFonts w:ascii="微软雅黑" w:hAnsi="微软雅黑" w:hint="eastAsia"/>
        </w:rPr>
        <w:t>单元测试必须遵守</w:t>
      </w:r>
      <w:r w:rsidRPr="004A2C25">
        <w:rPr>
          <w:rFonts w:ascii="微软雅黑" w:hAnsi="微软雅黑"/>
        </w:rPr>
        <w:t>AIR</w:t>
      </w:r>
      <w:r w:rsidRPr="004A2C25">
        <w:rPr>
          <w:rFonts w:ascii="微软雅黑" w:hAnsi="微软雅黑" w:hint="eastAsia"/>
        </w:rPr>
        <w:t>原则。</w:t>
      </w:r>
      <w:r w:rsidRPr="004A2C25">
        <w:rPr>
          <w:rFonts w:ascii="微软雅黑" w:hAnsi="微软雅黑"/>
        </w:rPr>
        <w:t xml:space="preserve"> </w:t>
      </w:r>
      <w:r w:rsidRPr="004A2C25">
        <w:rPr>
          <w:rFonts w:ascii="微软雅黑" w:hAnsi="微软雅黑" w:hint="eastAsia"/>
        </w:rPr>
        <w:t>说明：单元测试在线上运行时，感觉像空气（</w:t>
      </w:r>
      <w:r w:rsidRPr="004A2C25">
        <w:rPr>
          <w:rFonts w:ascii="微软雅黑" w:hAnsi="微软雅黑"/>
        </w:rPr>
        <w:t>AIR</w:t>
      </w:r>
      <w:r w:rsidRPr="004A2C25">
        <w:rPr>
          <w:rFonts w:ascii="微软雅黑" w:hAnsi="微软雅黑" w:hint="eastAsia"/>
        </w:rPr>
        <w:t>）一样并不存在，但在测试质量的保障上，却是非常关键的。好的单元测试宏观上来说，具有自动化、独立性、可重复执行的特点。</w:t>
      </w:r>
      <w:r w:rsidRPr="004A2C25">
        <w:rPr>
          <w:rFonts w:ascii="微软雅黑" w:hAnsi="微软雅黑"/>
        </w:rPr>
        <w:t xml:space="preserve"> </w:t>
      </w:r>
      <w:r w:rsidRPr="004A2C25">
        <w:rPr>
          <w:rFonts w:ascii="微软雅黑" w:hAnsi="微软雅黑"/>
        </w:rPr>
        <w:t></w:t>
      </w:r>
    </w:p>
    <w:p w14:paraId="19F4357A" w14:textId="77777777" w:rsidR="00CC7F38" w:rsidRPr="004A2C25" w:rsidRDefault="00877FB4" w:rsidP="00877FB4">
      <w:pPr>
        <w:rPr>
          <w:rFonts w:ascii="微软雅黑" w:hAnsi="微软雅黑"/>
        </w:rPr>
      </w:pPr>
      <w:r w:rsidRPr="004A2C25">
        <w:rPr>
          <w:rFonts w:ascii="微软雅黑" w:hAnsi="微软雅黑"/>
        </w:rPr>
        <w:t xml:space="preserve"> A</w:t>
      </w:r>
      <w:r w:rsidRPr="004A2C25">
        <w:rPr>
          <w:rFonts w:ascii="微软雅黑" w:hAnsi="微软雅黑" w:hint="eastAsia"/>
        </w:rPr>
        <w:t>：</w:t>
      </w:r>
      <w:r w:rsidRPr="004A2C25">
        <w:rPr>
          <w:rFonts w:ascii="微软雅黑" w:hAnsi="微软雅黑"/>
        </w:rPr>
        <w:t xml:space="preserve">Automatic AutomaticAutomatic Automatic Automatic </w:t>
      </w:r>
      <w:r w:rsidRPr="004A2C25">
        <w:rPr>
          <w:rFonts w:ascii="微软雅黑" w:hAnsi="微软雅黑" w:hint="eastAsia"/>
        </w:rPr>
        <w:t>（自动化）</w:t>
      </w:r>
      <w:r w:rsidRPr="004A2C25">
        <w:rPr>
          <w:rFonts w:ascii="微软雅黑" w:hAnsi="微软雅黑"/>
        </w:rPr>
        <w:t xml:space="preserve"> </w:t>
      </w:r>
    </w:p>
    <w:p w14:paraId="0F17E71B" w14:textId="6ECE7EA0" w:rsidR="00CC7F38" w:rsidRPr="004A2C25" w:rsidRDefault="00CC7F38" w:rsidP="00877FB4">
      <w:pPr>
        <w:rPr>
          <w:rFonts w:ascii="微软雅黑" w:hAnsi="微软雅黑"/>
        </w:rPr>
      </w:pPr>
      <w:r w:rsidRPr="004A2C25">
        <w:rPr>
          <w:rFonts w:ascii="微软雅黑" w:hAnsi="微软雅黑"/>
        </w:rPr>
        <w:t></w:t>
      </w:r>
      <w:r w:rsidR="00877FB4" w:rsidRPr="004A2C25">
        <w:rPr>
          <w:rFonts w:ascii="微软雅黑" w:hAnsi="微软雅黑"/>
        </w:rPr>
        <w:t>I</w:t>
      </w:r>
      <w:r w:rsidR="00877FB4" w:rsidRPr="004A2C25">
        <w:rPr>
          <w:rFonts w:ascii="微软雅黑" w:hAnsi="微软雅黑" w:hint="eastAsia"/>
        </w:rPr>
        <w:t>：</w:t>
      </w:r>
      <w:r w:rsidR="00877FB4" w:rsidRPr="004A2C25">
        <w:rPr>
          <w:rFonts w:ascii="微软雅黑" w:hAnsi="微软雅黑"/>
        </w:rPr>
        <w:t xml:space="preserve">Independent IndependentIndependent Independent Independent Independent </w:t>
      </w:r>
      <w:r w:rsidR="00877FB4" w:rsidRPr="004A2C25">
        <w:rPr>
          <w:rFonts w:ascii="微软雅黑" w:hAnsi="微软雅黑" w:hint="eastAsia"/>
        </w:rPr>
        <w:t>（独立性）</w:t>
      </w:r>
      <w:r w:rsidR="00877FB4" w:rsidRPr="004A2C25">
        <w:rPr>
          <w:rFonts w:ascii="微软雅黑" w:hAnsi="微软雅黑"/>
        </w:rPr>
        <w:t xml:space="preserve"> </w:t>
      </w:r>
    </w:p>
    <w:p w14:paraId="435F889F" w14:textId="45B84DD7" w:rsidR="00E2408E" w:rsidRPr="004A2C25" w:rsidRDefault="00877FB4" w:rsidP="00877FB4">
      <w:pPr>
        <w:rPr>
          <w:rFonts w:ascii="微软雅黑" w:hAnsi="微软雅黑"/>
        </w:rPr>
      </w:pPr>
      <w:r w:rsidRPr="004A2C25">
        <w:rPr>
          <w:rFonts w:ascii="微软雅黑" w:hAnsi="微软雅黑"/>
        </w:rPr>
        <w:t> R</w:t>
      </w:r>
      <w:r w:rsidRPr="004A2C25">
        <w:rPr>
          <w:rFonts w:ascii="微软雅黑" w:hAnsi="微软雅黑" w:hint="eastAsia"/>
        </w:rPr>
        <w:t>：</w:t>
      </w:r>
      <w:r w:rsidRPr="004A2C25">
        <w:rPr>
          <w:rFonts w:ascii="微软雅黑" w:hAnsi="微软雅黑"/>
        </w:rPr>
        <w:t>Repeatable RepeatableRepeatable Repeatable Repeatable Repeatable</w:t>
      </w:r>
      <w:r w:rsidRPr="004A2C25">
        <w:rPr>
          <w:rFonts w:ascii="微软雅黑" w:hAnsi="微软雅黑" w:hint="eastAsia"/>
        </w:rPr>
        <w:t>（可重复）</w:t>
      </w:r>
      <w:r w:rsidRPr="004A2C25">
        <w:rPr>
          <w:rFonts w:ascii="微软雅黑" w:hAnsi="微软雅黑"/>
        </w:rPr>
        <w:t xml:space="preserve"> </w:t>
      </w:r>
    </w:p>
    <w:p w14:paraId="6583F99C" w14:textId="392E5F3C" w:rsidR="00CC7F38" w:rsidRPr="004A2C25" w:rsidRDefault="00877FB4" w:rsidP="003D3AA2">
      <w:pPr>
        <w:ind w:firstLine="420"/>
        <w:rPr>
          <w:rFonts w:ascii="微软雅黑" w:hAnsi="微软雅黑"/>
        </w:rPr>
      </w:pPr>
      <w:r w:rsidRPr="004A2C25">
        <w:rPr>
          <w:rFonts w:ascii="微软雅黑" w:hAnsi="微软雅黑"/>
        </w:rPr>
        <w:t xml:space="preserve">2. </w:t>
      </w:r>
      <w:r w:rsidR="002A19DE" w:rsidRPr="004A2C25">
        <w:rPr>
          <w:rFonts w:ascii="微软雅黑" w:hAnsi="微软雅黑" w:hint="eastAsia"/>
        </w:rPr>
        <w:t>【军规】</w:t>
      </w:r>
      <w:r w:rsidRPr="004A2C25">
        <w:rPr>
          <w:rFonts w:ascii="微软雅黑" w:hAnsi="微软雅黑" w:hint="eastAsia"/>
        </w:rPr>
        <w:t>单元测试应该是全自动执行的，并且非交互式的。测试框架通常是定期执行的，执行过程必须完全自动化才有意义。输出结果需要人工检查的测试不是一个好的单元测试。单元测试中不准使用</w:t>
      </w:r>
      <w:r w:rsidRPr="004A2C25">
        <w:rPr>
          <w:rFonts w:ascii="微软雅黑" w:hAnsi="微软雅黑"/>
        </w:rPr>
        <w:t>System.out</w:t>
      </w:r>
      <w:r w:rsidRPr="004A2C25">
        <w:rPr>
          <w:rFonts w:ascii="微软雅黑" w:hAnsi="微软雅黑" w:hint="eastAsia"/>
        </w:rPr>
        <w:t>来进行人肉验证，</w:t>
      </w:r>
      <w:r w:rsidRPr="004A2C25">
        <w:rPr>
          <w:rFonts w:ascii="微软雅黑" w:hAnsi="微软雅黑" w:hint="eastAsia"/>
        </w:rPr>
        <w:lastRenderedPageBreak/>
        <w:t>必须使用</w:t>
      </w:r>
      <w:r w:rsidRPr="004A2C25">
        <w:rPr>
          <w:rFonts w:ascii="微软雅黑" w:hAnsi="微软雅黑"/>
        </w:rPr>
        <w:t>assert</w:t>
      </w:r>
      <w:r w:rsidRPr="004A2C25">
        <w:rPr>
          <w:rFonts w:ascii="微软雅黑" w:hAnsi="微软雅黑" w:hint="eastAsia"/>
        </w:rPr>
        <w:t>来验证。</w:t>
      </w:r>
    </w:p>
    <w:p w14:paraId="3990CA97" w14:textId="3349D046" w:rsidR="00CC7F38" w:rsidRPr="004A2C25" w:rsidRDefault="00877FB4" w:rsidP="003D3AA2">
      <w:pPr>
        <w:ind w:firstLine="420"/>
        <w:rPr>
          <w:rFonts w:ascii="微软雅黑" w:hAnsi="微软雅黑"/>
        </w:rPr>
      </w:pPr>
      <w:r w:rsidRPr="004A2C25">
        <w:rPr>
          <w:rFonts w:ascii="微软雅黑" w:hAnsi="微软雅黑"/>
        </w:rPr>
        <w:t xml:space="preserve">3. </w:t>
      </w:r>
      <w:r w:rsidR="002A19DE" w:rsidRPr="004A2C25">
        <w:rPr>
          <w:rFonts w:ascii="微软雅黑" w:hAnsi="微软雅黑" w:hint="eastAsia"/>
        </w:rPr>
        <w:t>【军规】</w:t>
      </w:r>
      <w:r w:rsidRPr="004A2C25">
        <w:rPr>
          <w:rFonts w:ascii="微软雅黑" w:hAnsi="微软雅黑" w:hint="eastAsia"/>
        </w:rPr>
        <w:t xml:space="preserve">保持单元测试的独立性。为了保证单元测试稳定可靠且便于维护，单元测试用例之间决不能互相调用，也不能依赖执行的先后次序。 反例：method2需要依赖method1的执行，将执行结果做为method2的输入。 </w:t>
      </w:r>
    </w:p>
    <w:p w14:paraId="061D4B30" w14:textId="39C3DFD6" w:rsidR="00CC7F38" w:rsidRPr="004A2C25" w:rsidRDefault="00877FB4" w:rsidP="003D3AA2">
      <w:pPr>
        <w:ind w:firstLine="420"/>
        <w:rPr>
          <w:rFonts w:ascii="微软雅黑" w:hAnsi="微软雅黑"/>
        </w:rPr>
      </w:pPr>
      <w:r w:rsidRPr="004A2C25">
        <w:rPr>
          <w:rFonts w:ascii="微软雅黑" w:hAnsi="微软雅黑" w:hint="eastAsia"/>
        </w:rPr>
        <w:t xml:space="preserve">4. </w:t>
      </w:r>
      <w:r w:rsidR="002A19DE" w:rsidRPr="004A2C25">
        <w:rPr>
          <w:rFonts w:ascii="微软雅黑" w:hAnsi="微软雅黑" w:hint="eastAsia"/>
        </w:rPr>
        <w:t>【军规】</w:t>
      </w:r>
      <w:r w:rsidRPr="004A2C25">
        <w:rPr>
          <w:rFonts w:ascii="微软雅黑" w:hAnsi="微软雅黑" w:hint="eastAsia"/>
        </w:rPr>
        <w:t xml:space="preserve">单元测试是可以重复执行的，不能受到外界环境的影响。 说明：单元测试通常会被放到持续集成中，每次有代码check in时单元测试都会被执行。如果单测对外部环境（网络、服务、中间件等）有依赖，容易导致持续集成机制的不可用。 </w:t>
      </w:r>
    </w:p>
    <w:p w14:paraId="49331E91" w14:textId="6EC3B9C0" w:rsidR="00CC7F38" w:rsidRPr="004A2C25" w:rsidRDefault="00877FB4" w:rsidP="003D3AA2">
      <w:pPr>
        <w:ind w:firstLine="420"/>
        <w:rPr>
          <w:rFonts w:ascii="微软雅黑" w:hAnsi="微软雅黑"/>
        </w:rPr>
      </w:pPr>
      <w:r w:rsidRPr="004A2C25">
        <w:rPr>
          <w:rFonts w:ascii="微软雅黑" w:hAnsi="微软雅黑" w:hint="eastAsia"/>
        </w:rPr>
        <w:t xml:space="preserve">5. </w:t>
      </w:r>
      <w:r w:rsidR="002A19DE" w:rsidRPr="004A2C25">
        <w:rPr>
          <w:rFonts w:ascii="微软雅黑" w:hAnsi="微软雅黑" w:hint="eastAsia"/>
        </w:rPr>
        <w:t>【军规】</w:t>
      </w:r>
      <w:r w:rsidRPr="004A2C25">
        <w:rPr>
          <w:rFonts w:ascii="微软雅黑" w:hAnsi="微软雅黑" w:hint="eastAsia"/>
        </w:rPr>
        <w:t xml:space="preserve">对于单元测试，要保证测试粒度足够小，有助于精确定位问题。单测粒度至多是类级别，一般是方法级别。 说明：只有测试粒度小才能在出错时尽快定位到出错位置。单测不负责检查跨类或者跨系统的交互逻辑，那是集成测试的领域。 </w:t>
      </w:r>
    </w:p>
    <w:p w14:paraId="32C126C7" w14:textId="2B337082" w:rsidR="00CC7F38" w:rsidRPr="004A2C25" w:rsidRDefault="00877FB4" w:rsidP="003D3AA2">
      <w:pPr>
        <w:ind w:firstLine="420"/>
        <w:rPr>
          <w:rFonts w:ascii="微软雅黑" w:hAnsi="微软雅黑"/>
        </w:rPr>
      </w:pPr>
      <w:r w:rsidRPr="004A2C25">
        <w:rPr>
          <w:rFonts w:ascii="微软雅黑" w:hAnsi="微软雅黑" w:hint="eastAsia"/>
        </w:rPr>
        <w:t xml:space="preserve">6. </w:t>
      </w:r>
      <w:r w:rsidR="002A19DE" w:rsidRPr="004A2C25">
        <w:rPr>
          <w:rFonts w:ascii="微软雅黑" w:hAnsi="微软雅黑" w:hint="eastAsia"/>
        </w:rPr>
        <w:t>【军规】</w:t>
      </w:r>
      <w:r w:rsidRPr="004A2C25">
        <w:rPr>
          <w:rFonts w:ascii="微软雅黑" w:hAnsi="微软雅黑" w:hint="eastAsia"/>
        </w:rPr>
        <w:t xml:space="preserve">核心业务、核心应用、核心模块的增量代码确保单元测试通过。 说明：新增代码及时补充单元测试，如果新增代码影响了原有单元测试，请及时修正。 </w:t>
      </w:r>
    </w:p>
    <w:p w14:paraId="1A428DDF" w14:textId="37319257" w:rsidR="00CC7F38" w:rsidRPr="004A2C25" w:rsidRDefault="00877FB4" w:rsidP="003D3AA2">
      <w:pPr>
        <w:ind w:firstLine="420"/>
        <w:rPr>
          <w:rFonts w:ascii="微软雅黑" w:hAnsi="微软雅黑"/>
        </w:rPr>
      </w:pPr>
      <w:r w:rsidRPr="004A2C25">
        <w:rPr>
          <w:rFonts w:ascii="微软雅黑" w:hAnsi="微软雅黑" w:hint="eastAsia"/>
        </w:rPr>
        <w:t xml:space="preserve">7. </w:t>
      </w:r>
      <w:r w:rsidR="002A19DE" w:rsidRPr="004A2C25">
        <w:rPr>
          <w:rFonts w:ascii="微软雅黑" w:hAnsi="微软雅黑" w:hint="eastAsia"/>
        </w:rPr>
        <w:t>【军规】</w:t>
      </w:r>
      <w:r w:rsidRPr="004A2C25">
        <w:rPr>
          <w:rFonts w:ascii="微软雅黑" w:hAnsi="微软雅黑" w:hint="eastAsia"/>
        </w:rPr>
        <w:t xml:space="preserve">单元测试代码必须写在如下工程目录：src/test/java，不允许写在业务代码目录下。 说明：源码构建时会跳过此目录，而单元测试框架默认是扫描此目录。 </w:t>
      </w:r>
    </w:p>
    <w:p w14:paraId="76EE56A9" w14:textId="6FB2903D" w:rsidR="00877FB4" w:rsidRPr="004A2C25" w:rsidRDefault="00877FB4" w:rsidP="003D3AA2">
      <w:pPr>
        <w:ind w:firstLine="420"/>
        <w:rPr>
          <w:rFonts w:ascii="微软雅黑" w:hAnsi="微软雅黑"/>
        </w:rPr>
      </w:pPr>
      <w:r w:rsidRPr="004A2C25">
        <w:rPr>
          <w:rFonts w:ascii="微软雅黑" w:hAnsi="微软雅黑" w:hint="eastAsia"/>
        </w:rPr>
        <w:t xml:space="preserve">8. </w:t>
      </w:r>
      <w:r w:rsidR="00421EB0" w:rsidRPr="004A2C25">
        <w:rPr>
          <w:rFonts w:ascii="微软雅黑" w:hAnsi="微软雅黑" w:hint="eastAsia"/>
        </w:rPr>
        <w:t>【建议】</w:t>
      </w:r>
      <w:r w:rsidRPr="004A2C25">
        <w:rPr>
          <w:rFonts w:ascii="微软雅黑" w:hAnsi="微软雅黑" w:hint="eastAsia"/>
        </w:rPr>
        <w:t>单元测试的基本目标：语句覆盖率达到70%；核心模块的语句覆盖率和分支覆盖率都要达到100% 说明：在工程规约的应用分层中提到的DAO层，</w:t>
      </w:r>
      <w:r w:rsidR="002A19DE" w:rsidRPr="004A2C25">
        <w:rPr>
          <w:rFonts w:ascii="微软雅黑" w:hAnsi="微软雅黑" w:hint="eastAsia"/>
        </w:rPr>
        <w:t>Control</w:t>
      </w:r>
      <w:r w:rsidRPr="004A2C25">
        <w:rPr>
          <w:rFonts w:ascii="微软雅黑" w:hAnsi="微软雅黑" w:hint="eastAsia"/>
        </w:rPr>
        <w:t>层，可重用度高的Service，都应该进行单元测试。</w:t>
      </w:r>
    </w:p>
    <w:p w14:paraId="15FEED65" w14:textId="7D7B9385" w:rsidR="00CC7F38" w:rsidRPr="004A2C25" w:rsidRDefault="00877FB4" w:rsidP="003D3AA2">
      <w:pPr>
        <w:ind w:firstLine="420"/>
        <w:rPr>
          <w:rFonts w:ascii="微软雅黑" w:hAnsi="微软雅黑"/>
        </w:rPr>
      </w:pPr>
      <w:r w:rsidRPr="004A2C25">
        <w:rPr>
          <w:rFonts w:ascii="微软雅黑" w:hAnsi="微软雅黑"/>
        </w:rPr>
        <w:t xml:space="preserve">9. </w:t>
      </w:r>
      <w:r w:rsidR="00421EB0" w:rsidRPr="004A2C25">
        <w:rPr>
          <w:rFonts w:ascii="微软雅黑" w:hAnsi="微软雅黑" w:hint="eastAsia"/>
        </w:rPr>
        <w:t>【建议】</w:t>
      </w:r>
      <w:r w:rsidRPr="004A2C25">
        <w:rPr>
          <w:rFonts w:ascii="微软雅黑" w:hAnsi="微软雅黑" w:hint="eastAsia"/>
        </w:rPr>
        <w:t>编写单元测试代码遵守</w:t>
      </w:r>
      <w:r w:rsidRPr="004A2C25">
        <w:rPr>
          <w:rFonts w:ascii="微软雅黑" w:hAnsi="微软雅黑"/>
        </w:rPr>
        <w:t>BCDE</w:t>
      </w:r>
      <w:r w:rsidRPr="004A2C25">
        <w:rPr>
          <w:rFonts w:ascii="微软雅黑" w:hAnsi="微软雅黑" w:hint="eastAsia"/>
        </w:rPr>
        <w:t>原则，以保证被测试模块的交付质</w:t>
      </w:r>
      <w:r w:rsidRPr="004A2C25">
        <w:rPr>
          <w:rFonts w:ascii="微软雅黑" w:hAnsi="微软雅黑" w:hint="eastAsia"/>
        </w:rPr>
        <w:lastRenderedPageBreak/>
        <w:t>量。</w:t>
      </w:r>
      <w:r w:rsidRPr="004A2C25">
        <w:rPr>
          <w:rFonts w:ascii="微软雅黑" w:hAnsi="微软雅黑"/>
        </w:rPr>
        <w:t xml:space="preserve"> </w:t>
      </w:r>
      <w:r w:rsidRPr="004A2C25">
        <w:rPr>
          <w:rFonts w:ascii="微软雅黑" w:hAnsi="微软雅黑"/>
        </w:rPr>
        <w:t> B</w:t>
      </w:r>
      <w:r w:rsidRPr="004A2C25">
        <w:rPr>
          <w:rFonts w:ascii="微软雅黑" w:hAnsi="微软雅黑" w:hint="eastAsia"/>
        </w:rPr>
        <w:t>：</w:t>
      </w:r>
      <w:r w:rsidRPr="004A2C25">
        <w:rPr>
          <w:rFonts w:ascii="微软雅黑" w:hAnsi="微软雅黑"/>
        </w:rPr>
        <w:t>Border</w:t>
      </w:r>
      <w:r w:rsidRPr="004A2C25">
        <w:rPr>
          <w:rFonts w:ascii="微软雅黑" w:hAnsi="微软雅黑" w:hint="eastAsia"/>
        </w:rPr>
        <w:t>，边界值测试，包括循环、特殊取时间点数据顺序等。</w:t>
      </w:r>
      <w:r w:rsidRPr="004A2C25">
        <w:rPr>
          <w:rFonts w:ascii="微软雅黑" w:hAnsi="微软雅黑"/>
        </w:rPr>
        <w:t xml:space="preserve"> </w:t>
      </w:r>
      <w:r w:rsidRPr="004A2C25">
        <w:rPr>
          <w:rFonts w:ascii="微软雅黑" w:hAnsi="微软雅黑" w:hint="eastAsia"/>
        </w:rPr>
        <w:t>，边界值测试包括循环、特殊取时间点数据顺序等。</w:t>
      </w:r>
      <w:r w:rsidRPr="004A2C25">
        <w:rPr>
          <w:rFonts w:ascii="微软雅黑" w:hAnsi="微软雅黑"/>
        </w:rPr>
        <w:t xml:space="preserve"> </w:t>
      </w:r>
      <w:r w:rsidRPr="004A2C25">
        <w:rPr>
          <w:rFonts w:ascii="微软雅黑" w:hAnsi="微软雅黑"/>
        </w:rPr>
        <w:t> C</w:t>
      </w:r>
      <w:r w:rsidRPr="004A2C25">
        <w:rPr>
          <w:rFonts w:ascii="微软雅黑" w:hAnsi="微软雅黑" w:hint="eastAsia"/>
        </w:rPr>
        <w:t>：</w:t>
      </w:r>
      <w:r w:rsidRPr="004A2C25">
        <w:rPr>
          <w:rFonts w:ascii="微软雅黑" w:hAnsi="微软雅黑"/>
        </w:rPr>
        <w:t>Correct</w:t>
      </w:r>
      <w:r w:rsidRPr="004A2C25">
        <w:rPr>
          <w:rFonts w:ascii="微软雅黑" w:hAnsi="微软雅黑" w:hint="eastAsia"/>
        </w:rPr>
        <w:t>，正确的输入，并得到预期结果。</w:t>
      </w:r>
      <w:r w:rsidRPr="004A2C25">
        <w:rPr>
          <w:rFonts w:ascii="微软雅黑" w:hAnsi="微软雅黑"/>
        </w:rPr>
        <w:t xml:space="preserve"> </w:t>
      </w:r>
      <w:r w:rsidRPr="004A2C25">
        <w:rPr>
          <w:rFonts w:ascii="微软雅黑" w:hAnsi="微软雅黑" w:hint="eastAsia"/>
        </w:rPr>
        <w:t>，正确的输入并得到预期结果。</w:t>
      </w:r>
      <w:r w:rsidRPr="004A2C25">
        <w:rPr>
          <w:rFonts w:ascii="微软雅黑" w:hAnsi="微软雅黑"/>
        </w:rPr>
        <w:t xml:space="preserve"> </w:t>
      </w:r>
      <w:r w:rsidRPr="004A2C25">
        <w:rPr>
          <w:rFonts w:ascii="微软雅黑" w:hAnsi="微软雅黑"/>
        </w:rPr>
        <w:t> D</w:t>
      </w:r>
      <w:r w:rsidRPr="004A2C25">
        <w:rPr>
          <w:rFonts w:ascii="微软雅黑" w:hAnsi="微软雅黑" w:hint="eastAsia"/>
        </w:rPr>
        <w:t>：</w:t>
      </w:r>
      <w:r w:rsidRPr="004A2C25">
        <w:rPr>
          <w:rFonts w:ascii="微软雅黑" w:hAnsi="微软雅黑"/>
        </w:rPr>
        <w:t>Design</w:t>
      </w:r>
      <w:r w:rsidRPr="004A2C25">
        <w:rPr>
          <w:rFonts w:ascii="微软雅黑" w:hAnsi="微软雅黑" w:hint="eastAsia"/>
        </w:rPr>
        <w:t>，与设计文档相结合，来编写单元测试。</w:t>
      </w:r>
      <w:r w:rsidRPr="004A2C25">
        <w:rPr>
          <w:rFonts w:ascii="微软雅黑" w:hAnsi="微软雅黑"/>
        </w:rPr>
        <w:t xml:space="preserve"> </w:t>
      </w:r>
      <w:r w:rsidRPr="004A2C25">
        <w:rPr>
          <w:rFonts w:ascii="微软雅黑" w:hAnsi="微软雅黑" w:hint="eastAsia"/>
        </w:rPr>
        <w:t>，与设计文档相结合来编写单元测试。</w:t>
      </w:r>
      <w:r w:rsidRPr="004A2C25">
        <w:rPr>
          <w:rFonts w:ascii="微软雅黑" w:hAnsi="微软雅黑"/>
        </w:rPr>
        <w:t xml:space="preserve"> </w:t>
      </w:r>
      <w:r w:rsidRPr="004A2C25">
        <w:rPr>
          <w:rFonts w:ascii="微软雅黑" w:hAnsi="微软雅黑"/>
        </w:rPr>
        <w:t> E</w:t>
      </w:r>
      <w:r w:rsidRPr="004A2C25">
        <w:rPr>
          <w:rFonts w:ascii="微软雅黑" w:hAnsi="微软雅黑" w:hint="eastAsia"/>
        </w:rPr>
        <w:t>：</w:t>
      </w:r>
      <w:r w:rsidRPr="004A2C25">
        <w:rPr>
          <w:rFonts w:ascii="微软雅黑" w:hAnsi="微软雅黑"/>
        </w:rPr>
        <w:t>Error</w:t>
      </w:r>
      <w:r w:rsidRPr="004A2C25">
        <w:rPr>
          <w:rFonts w:ascii="微软雅黑" w:hAnsi="微软雅黑" w:hint="eastAsia"/>
        </w:rPr>
        <w:t>，强制错误信息输入（如：非法数据、异常流程业务允许等），并得到预期的结果。</w:t>
      </w:r>
    </w:p>
    <w:p w14:paraId="3CF2AD6A" w14:textId="243BC0D5" w:rsidR="00CC7F38" w:rsidRPr="004A2C25" w:rsidRDefault="00824C04" w:rsidP="003D3AA2">
      <w:pPr>
        <w:ind w:firstLine="420"/>
        <w:rPr>
          <w:rFonts w:ascii="微软雅黑" w:hAnsi="微软雅黑"/>
        </w:rPr>
      </w:pPr>
      <w:r w:rsidRPr="004A2C25">
        <w:rPr>
          <w:rFonts w:ascii="微软雅黑" w:hAnsi="微软雅黑" w:hint="eastAsia"/>
        </w:rPr>
        <w:t>10</w:t>
      </w:r>
      <w:r w:rsidR="00877FB4" w:rsidRPr="004A2C25">
        <w:rPr>
          <w:rFonts w:ascii="微软雅黑" w:hAnsi="微软雅黑" w:hint="eastAsia"/>
        </w:rPr>
        <w:t xml:space="preserve">. </w:t>
      </w:r>
      <w:r w:rsidR="00421EB0" w:rsidRPr="004A2C25">
        <w:rPr>
          <w:rFonts w:ascii="微软雅黑" w:hAnsi="微软雅黑" w:hint="eastAsia"/>
        </w:rPr>
        <w:t>【建议】</w:t>
      </w:r>
      <w:r w:rsidR="00877FB4" w:rsidRPr="004A2C25">
        <w:rPr>
          <w:rFonts w:ascii="微软雅黑" w:hAnsi="微软雅黑" w:hint="eastAsia"/>
        </w:rPr>
        <w:t>和数据库相关的单元测试，可以设定自动回滚机制，不给数据库造成脏数据。或者对单元测试产生的数据有明确的前后缀标识。 正例：在RD</w:t>
      </w:r>
      <w:r w:rsidR="00877FB4" w:rsidRPr="004A2C25">
        <w:rPr>
          <w:rFonts w:ascii="微软雅黑" w:hAnsi="微软雅黑"/>
        </w:rPr>
        <w:t>C</w:t>
      </w:r>
      <w:r w:rsidR="00877FB4" w:rsidRPr="004A2C25">
        <w:rPr>
          <w:rFonts w:ascii="微软雅黑" w:hAnsi="微软雅黑" w:hint="eastAsia"/>
        </w:rPr>
        <w:t>内部单元测试中，使用</w:t>
      </w:r>
      <w:r w:rsidR="00877FB4" w:rsidRPr="004A2C25">
        <w:rPr>
          <w:rFonts w:ascii="微软雅黑" w:hAnsi="微软雅黑"/>
        </w:rPr>
        <w:t>RDC_UNIT_TEST_</w:t>
      </w:r>
      <w:r w:rsidR="00877FB4" w:rsidRPr="004A2C25">
        <w:rPr>
          <w:rFonts w:ascii="微软雅黑" w:hAnsi="微软雅黑" w:hint="eastAsia"/>
        </w:rPr>
        <w:t>的前缀标识数据。</w:t>
      </w:r>
      <w:r w:rsidR="00877FB4" w:rsidRPr="004A2C25">
        <w:rPr>
          <w:rFonts w:ascii="微软雅黑" w:hAnsi="微软雅黑"/>
        </w:rPr>
        <w:t xml:space="preserve"> </w:t>
      </w:r>
    </w:p>
    <w:p w14:paraId="4CC9EAA1" w14:textId="02B5CD15" w:rsidR="00CC7F38" w:rsidRPr="004A2C25" w:rsidRDefault="00824C04" w:rsidP="003D3AA2">
      <w:pPr>
        <w:ind w:firstLine="420"/>
        <w:rPr>
          <w:rFonts w:ascii="微软雅黑" w:hAnsi="微软雅黑"/>
        </w:rPr>
      </w:pPr>
      <w:r w:rsidRPr="004A2C25">
        <w:rPr>
          <w:rFonts w:ascii="微软雅黑" w:hAnsi="微软雅黑"/>
        </w:rPr>
        <w:t>11</w:t>
      </w:r>
      <w:r w:rsidR="00877FB4" w:rsidRPr="004A2C25">
        <w:rPr>
          <w:rFonts w:ascii="微软雅黑" w:hAnsi="微软雅黑"/>
        </w:rPr>
        <w:t xml:space="preserve">. </w:t>
      </w:r>
      <w:r w:rsidR="00421EB0" w:rsidRPr="004A2C25">
        <w:rPr>
          <w:rFonts w:ascii="微软雅黑" w:hAnsi="微软雅黑" w:hint="eastAsia"/>
        </w:rPr>
        <w:t>【建议】</w:t>
      </w:r>
      <w:r w:rsidR="00877FB4" w:rsidRPr="004A2C25">
        <w:rPr>
          <w:rFonts w:ascii="微软雅黑" w:hAnsi="微软雅黑" w:hint="eastAsia"/>
        </w:rPr>
        <w:t>对于不可测的代码建议做必要的重构，使代码变得可测，避免为了达到测试要求而书写不规范测试代码。</w:t>
      </w:r>
      <w:r w:rsidR="00877FB4" w:rsidRPr="004A2C25">
        <w:rPr>
          <w:rFonts w:ascii="微软雅黑" w:hAnsi="微软雅黑"/>
        </w:rPr>
        <w:t xml:space="preserve"> </w:t>
      </w:r>
    </w:p>
    <w:p w14:paraId="6676399E" w14:textId="11A14476" w:rsidR="00CC7F38" w:rsidRPr="004A2C25" w:rsidRDefault="00824C04" w:rsidP="003D3AA2">
      <w:pPr>
        <w:ind w:firstLine="420"/>
        <w:rPr>
          <w:rFonts w:ascii="微软雅黑" w:hAnsi="微软雅黑"/>
        </w:rPr>
      </w:pPr>
      <w:r w:rsidRPr="004A2C25">
        <w:rPr>
          <w:rFonts w:ascii="微软雅黑" w:hAnsi="微软雅黑"/>
        </w:rPr>
        <w:t>12</w:t>
      </w:r>
      <w:r w:rsidR="00877FB4" w:rsidRPr="004A2C25">
        <w:rPr>
          <w:rFonts w:ascii="微软雅黑" w:hAnsi="微软雅黑"/>
        </w:rPr>
        <w:t xml:space="preserve">. </w:t>
      </w:r>
      <w:r w:rsidR="00421EB0" w:rsidRPr="004A2C25">
        <w:rPr>
          <w:rFonts w:ascii="微软雅黑" w:hAnsi="微软雅黑" w:hint="eastAsia"/>
        </w:rPr>
        <w:t>【建议】</w:t>
      </w:r>
      <w:r w:rsidR="00877FB4" w:rsidRPr="004A2C25">
        <w:rPr>
          <w:rFonts w:ascii="微软雅黑" w:hAnsi="微软雅黑" w:hint="eastAsia"/>
        </w:rPr>
        <w:t>在设计评审阶段，开发人员需要和测试人员一起</w:t>
      </w:r>
      <w:r w:rsidRPr="004A2C25">
        <w:rPr>
          <w:rFonts w:ascii="微软雅黑" w:hAnsi="微软雅黑" w:hint="eastAsia"/>
        </w:rPr>
        <w:t>评审</w:t>
      </w:r>
      <w:r w:rsidR="00877FB4" w:rsidRPr="004A2C25">
        <w:rPr>
          <w:rFonts w:ascii="微软雅黑" w:hAnsi="微软雅黑" w:hint="eastAsia"/>
        </w:rPr>
        <w:t>单元测试范围，单元测试最好覆盖所有测试用例（</w:t>
      </w:r>
      <w:r w:rsidR="00877FB4" w:rsidRPr="004A2C25">
        <w:rPr>
          <w:rFonts w:ascii="微软雅黑" w:hAnsi="微软雅黑"/>
        </w:rPr>
        <w:t>UC</w:t>
      </w:r>
      <w:r w:rsidR="00877FB4" w:rsidRPr="004A2C25">
        <w:rPr>
          <w:rFonts w:ascii="微软雅黑" w:hAnsi="微软雅黑" w:hint="eastAsia"/>
        </w:rPr>
        <w:t>）。</w:t>
      </w:r>
      <w:r w:rsidR="00877FB4" w:rsidRPr="004A2C25">
        <w:rPr>
          <w:rFonts w:ascii="微软雅黑" w:hAnsi="微软雅黑"/>
        </w:rPr>
        <w:t xml:space="preserve"> </w:t>
      </w:r>
    </w:p>
    <w:p w14:paraId="282CA0BA" w14:textId="66FF323B" w:rsidR="00CC7F38" w:rsidRPr="004A2C25" w:rsidRDefault="00824C04" w:rsidP="003D3AA2">
      <w:pPr>
        <w:ind w:firstLine="420"/>
        <w:rPr>
          <w:rFonts w:ascii="微软雅黑" w:hAnsi="微软雅黑"/>
        </w:rPr>
      </w:pPr>
      <w:r w:rsidRPr="004A2C25">
        <w:rPr>
          <w:rFonts w:ascii="微软雅黑" w:hAnsi="微软雅黑"/>
        </w:rPr>
        <w:t>13</w:t>
      </w:r>
      <w:r w:rsidR="00877FB4" w:rsidRPr="004A2C25">
        <w:rPr>
          <w:rFonts w:ascii="微软雅黑" w:hAnsi="微软雅黑"/>
        </w:rPr>
        <w:t xml:space="preserve">. </w:t>
      </w:r>
      <w:r w:rsidR="00421EB0" w:rsidRPr="004A2C25">
        <w:rPr>
          <w:rFonts w:ascii="微软雅黑" w:hAnsi="微软雅黑" w:hint="eastAsia"/>
        </w:rPr>
        <w:t>【建议】</w:t>
      </w:r>
      <w:r w:rsidR="00877FB4" w:rsidRPr="004A2C25">
        <w:rPr>
          <w:rFonts w:ascii="微软雅黑" w:hAnsi="微软雅黑" w:hint="eastAsia"/>
        </w:rPr>
        <w:t>单元测试作为一种质量保障手段，不建议项目发布后补充单元测试用例，建议在项目提测前完成单元测试。</w:t>
      </w:r>
      <w:r w:rsidR="00877FB4" w:rsidRPr="004A2C25">
        <w:rPr>
          <w:rFonts w:ascii="微软雅黑" w:hAnsi="微软雅黑"/>
        </w:rPr>
        <w:t xml:space="preserve"> </w:t>
      </w:r>
    </w:p>
    <w:p w14:paraId="5E9644B3" w14:textId="407C5E5E" w:rsidR="00CC7F38" w:rsidRPr="004A2C25" w:rsidRDefault="00824C04" w:rsidP="003D3AA2">
      <w:pPr>
        <w:ind w:firstLine="420"/>
        <w:rPr>
          <w:rFonts w:ascii="微软雅黑" w:hAnsi="微软雅黑"/>
        </w:rPr>
      </w:pPr>
      <w:r w:rsidRPr="004A2C25">
        <w:rPr>
          <w:rFonts w:ascii="微软雅黑" w:hAnsi="微软雅黑"/>
        </w:rPr>
        <w:t>14</w:t>
      </w:r>
      <w:r w:rsidR="00877FB4" w:rsidRPr="004A2C25">
        <w:rPr>
          <w:rFonts w:ascii="微软雅黑" w:hAnsi="微软雅黑"/>
        </w:rPr>
        <w:t xml:space="preserve">. </w:t>
      </w:r>
      <w:r w:rsidR="00877FB4" w:rsidRPr="004A2C25">
        <w:rPr>
          <w:rFonts w:ascii="微软雅黑" w:hAnsi="微软雅黑" w:hint="eastAsia"/>
        </w:rPr>
        <w:t>【参考】为了更方便地进行单元测试，业务代码</w:t>
      </w:r>
      <w:r w:rsidRPr="004A2C25">
        <w:rPr>
          <w:rFonts w:ascii="微软雅黑" w:hAnsi="微软雅黑" w:hint="eastAsia"/>
        </w:rPr>
        <w:t>不</w:t>
      </w:r>
      <w:r w:rsidR="00877FB4" w:rsidRPr="004A2C25">
        <w:rPr>
          <w:rFonts w:ascii="微软雅黑" w:hAnsi="微软雅黑" w:hint="eastAsia"/>
        </w:rPr>
        <w:t>应</w:t>
      </w:r>
      <w:r w:rsidRPr="004A2C25">
        <w:rPr>
          <w:rFonts w:ascii="微软雅黑" w:hAnsi="微软雅黑" w:hint="eastAsia"/>
        </w:rPr>
        <w:t>存在过多的全局</w:t>
      </w:r>
      <w:r w:rsidRPr="004A2C25">
        <w:rPr>
          <w:rFonts w:ascii="微软雅黑" w:hAnsi="微软雅黑"/>
        </w:rPr>
        <w:t xml:space="preserve"> </w:t>
      </w:r>
      <w:r w:rsidRPr="004A2C25">
        <w:rPr>
          <w:rFonts w:ascii="微软雅黑" w:hAnsi="微软雅黑" w:hint="eastAsia"/>
        </w:rPr>
        <w:t>变量和静态方法、不应存在过多的外部依赖，不应存在过多的条件语句。</w:t>
      </w:r>
    </w:p>
    <w:p w14:paraId="2C4615BC" w14:textId="68B470CD" w:rsidR="00EA7116" w:rsidRPr="004A2C25" w:rsidRDefault="00767366" w:rsidP="00476EF7">
      <w:pPr>
        <w:pStyle w:val="1"/>
        <w:rPr>
          <w:rFonts w:ascii="微软雅黑" w:hAnsi="微软雅黑"/>
        </w:rPr>
      </w:pPr>
      <w:bookmarkStart w:id="110" w:name="_Toc522392387"/>
      <w:r w:rsidRPr="004A2C25">
        <w:rPr>
          <w:rFonts w:ascii="微软雅黑" w:hAnsi="微软雅黑" w:hint="eastAsia"/>
        </w:rPr>
        <w:t>异常</w:t>
      </w:r>
      <w:r w:rsidR="003E4F30" w:rsidRPr="004A2C25">
        <w:rPr>
          <w:rFonts w:ascii="微软雅黑" w:hAnsi="微软雅黑" w:hint="eastAsia"/>
        </w:rPr>
        <w:t>规约</w:t>
      </w:r>
      <w:bookmarkEnd w:id="110"/>
    </w:p>
    <w:p w14:paraId="72CA9726" w14:textId="15B35ECE" w:rsidR="00EA7116" w:rsidRPr="004A2C25" w:rsidRDefault="0042481D" w:rsidP="00341C80">
      <w:pPr>
        <w:pStyle w:val="20"/>
        <w:rPr>
          <w:rFonts w:ascii="微软雅黑" w:hAnsi="微软雅黑"/>
        </w:rPr>
      </w:pPr>
      <w:bookmarkStart w:id="111" w:name="_Toc522392388"/>
      <w:r w:rsidRPr="004A2C25">
        <w:rPr>
          <w:rFonts w:ascii="微软雅黑" w:hAnsi="微软雅黑" w:hint="eastAsia"/>
        </w:rPr>
        <w:t>异常处理</w:t>
      </w:r>
      <w:bookmarkEnd w:id="111"/>
    </w:p>
    <w:p w14:paraId="6596E163" w14:textId="56A21F13" w:rsidR="006D6329" w:rsidRPr="004A2C25" w:rsidRDefault="006D6329" w:rsidP="003D3AA2">
      <w:pPr>
        <w:ind w:firstLine="420"/>
        <w:rPr>
          <w:rFonts w:ascii="微软雅黑" w:hAnsi="微软雅黑"/>
        </w:rPr>
      </w:pPr>
      <w:r w:rsidRPr="004A2C25">
        <w:rPr>
          <w:rFonts w:ascii="微软雅黑" w:hAnsi="微软雅黑" w:hint="eastAsia"/>
        </w:rPr>
        <w:t xml:space="preserve">1. </w:t>
      </w:r>
      <w:r w:rsidR="002A19DE" w:rsidRPr="004A2C25">
        <w:rPr>
          <w:rFonts w:ascii="微软雅黑" w:hAnsi="微软雅黑" w:hint="eastAsia"/>
        </w:rPr>
        <w:t>【军规】</w:t>
      </w:r>
      <w:r w:rsidRPr="004A2C25">
        <w:rPr>
          <w:rFonts w:ascii="微软雅黑" w:hAnsi="微软雅黑" w:hint="eastAsia"/>
        </w:rPr>
        <w:t>Java 类库中定义的一类RuntimeException可以通过预先检查进行规避，而不应该通过catch 来处理，比如：IndexOutOfBoundsException，</w:t>
      </w:r>
      <w:r w:rsidRPr="004A2C25">
        <w:rPr>
          <w:rFonts w:ascii="微软雅黑" w:hAnsi="微软雅黑" w:hint="eastAsia"/>
        </w:rPr>
        <w:lastRenderedPageBreak/>
        <w:t>NullPointerException</w:t>
      </w:r>
      <w:r w:rsidR="002C1FF9" w:rsidRPr="004A2C25">
        <w:rPr>
          <w:rFonts w:ascii="微软雅黑" w:hAnsi="微软雅黑" w:hint="eastAsia"/>
        </w:rPr>
        <w:t>等</w:t>
      </w:r>
      <w:r w:rsidRPr="004A2C25">
        <w:rPr>
          <w:rFonts w:ascii="微软雅黑" w:hAnsi="微软雅黑" w:hint="eastAsia"/>
        </w:rPr>
        <w:t>。</w:t>
      </w:r>
    </w:p>
    <w:p w14:paraId="1B4B2DA3" w14:textId="77777777" w:rsidR="002C1FF9" w:rsidRPr="004A2C25" w:rsidRDefault="006D6329" w:rsidP="006D6329">
      <w:pPr>
        <w:rPr>
          <w:rFonts w:ascii="微软雅黑" w:hAnsi="微软雅黑"/>
        </w:rPr>
      </w:pPr>
      <w:r w:rsidRPr="004A2C25">
        <w:rPr>
          <w:rFonts w:ascii="微软雅黑" w:hAnsi="微软雅黑" w:hint="eastAsia"/>
        </w:rPr>
        <w:t xml:space="preserve">说明：无法通过预检查的异常除外，如在解析一个外部传来的字符串形式数字时，通过catch NumberFormatException来实现。 </w:t>
      </w:r>
    </w:p>
    <w:p w14:paraId="7F15C544" w14:textId="77777777" w:rsidR="002C1FF9" w:rsidRPr="004A2C25" w:rsidRDefault="006D6329" w:rsidP="006D6329">
      <w:pPr>
        <w:rPr>
          <w:rFonts w:ascii="微软雅黑" w:hAnsi="微软雅黑"/>
        </w:rPr>
      </w:pPr>
      <w:r w:rsidRPr="004A2C25">
        <w:rPr>
          <w:rFonts w:ascii="微软雅黑" w:hAnsi="微软雅黑" w:hint="eastAsia"/>
        </w:rPr>
        <w:t xml:space="preserve">正例：if (obj != null) </w:t>
      </w:r>
      <w:r w:rsidR="00700821" w:rsidRPr="004A2C25">
        <w:rPr>
          <w:rFonts w:ascii="微软雅黑" w:hAnsi="微软雅黑" w:hint="eastAsia"/>
        </w:rPr>
        <w:t xml:space="preserve">null) {...} </w:t>
      </w:r>
    </w:p>
    <w:p w14:paraId="6FA46117" w14:textId="2E2290B2" w:rsidR="00700821" w:rsidRPr="004A2C25" w:rsidRDefault="00700821" w:rsidP="006D6329">
      <w:pPr>
        <w:rPr>
          <w:rFonts w:ascii="微软雅黑" w:hAnsi="微软雅黑"/>
        </w:rPr>
      </w:pPr>
      <w:r w:rsidRPr="004A2C25">
        <w:rPr>
          <w:rFonts w:ascii="微软雅黑" w:hAnsi="微软雅黑" w:hint="eastAsia"/>
        </w:rPr>
        <w:t>反例：try { obj.method() } catch (NullPointerException e) {...}</w:t>
      </w:r>
    </w:p>
    <w:p w14:paraId="102D926A" w14:textId="6EDA6378" w:rsidR="00700821" w:rsidRPr="004A2C25" w:rsidRDefault="00700821" w:rsidP="003D3AA2">
      <w:pPr>
        <w:ind w:firstLine="420"/>
        <w:rPr>
          <w:rFonts w:ascii="微软雅黑" w:hAnsi="微软雅黑"/>
        </w:rPr>
      </w:pPr>
      <w:r w:rsidRPr="004A2C25">
        <w:rPr>
          <w:rFonts w:ascii="微软雅黑" w:hAnsi="微软雅黑" w:hint="eastAsia"/>
        </w:rPr>
        <w:t xml:space="preserve">2. </w:t>
      </w:r>
      <w:r w:rsidR="002A19DE" w:rsidRPr="004A2C25">
        <w:rPr>
          <w:rFonts w:ascii="微软雅黑" w:hAnsi="微软雅黑" w:hint="eastAsia"/>
        </w:rPr>
        <w:t>【军规】</w:t>
      </w:r>
      <w:r w:rsidRPr="004A2C25">
        <w:rPr>
          <w:rFonts w:ascii="微软雅黑" w:hAnsi="微软雅黑" w:hint="eastAsia"/>
        </w:rPr>
        <w:t>异常不要用来做流程控制，条件控制，因为异常的处理效率比条件分支低。</w:t>
      </w:r>
    </w:p>
    <w:p w14:paraId="3F56A514" w14:textId="5E94E19C" w:rsidR="00700821" w:rsidRPr="004A2C25" w:rsidRDefault="00700821" w:rsidP="003D3AA2">
      <w:pPr>
        <w:ind w:firstLine="420"/>
        <w:rPr>
          <w:rFonts w:ascii="微软雅黑" w:hAnsi="微软雅黑"/>
        </w:rPr>
      </w:pPr>
      <w:r w:rsidRPr="004A2C25">
        <w:rPr>
          <w:rFonts w:ascii="微软雅黑" w:hAnsi="微软雅黑" w:hint="eastAsia"/>
        </w:rPr>
        <w:t xml:space="preserve">3. </w:t>
      </w:r>
      <w:r w:rsidR="002A19DE" w:rsidRPr="004A2C25">
        <w:rPr>
          <w:rFonts w:ascii="微软雅黑" w:hAnsi="微软雅黑" w:hint="eastAsia"/>
        </w:rPr>
        <w:t>【军规】</w:t>
      </w:r>
      <w:r w:rsidR="002C1FF9" w:rsidRPr="004A2C25">
        <w:rPr>
          <w:rFonts w:ascii="微软雅黑" w:hAnsi="微软雅黑" w:hint="eastAsia"/>
        </w:rPr>
        <w:t>禁止对</w:t>
      </w:r>
      <w:r w:rsidRPr="004A2C25">
        <w:rPr>
          <w:rFonts w:ascii="微软雅黑" w:hAnsi="微软雅黑" w:hint="eastAsia"/>
        </w:rPr>
        <w:t>大段代码进行try-catch。catch时请分清稳定代码和非稳定代码，稳定代码指的是无论如何不会出错的代码。对于非稳定代码的catch尽可能进行区分异常类型，再做对应的异常处理。</w:t>
      </w:r>
    </w:p>
    <w:p w14:paraId="7A07CF6C" w14:textId="221758B6" w:rsidR="00700821" w:rsidRPr="004A2C25" w:rsidRDefault="00700821" w:rsidP="003D3AA2">
      <w:pPr>
        <w:ind w:firstLine="420"/>
        <w:rPr>
          <w:rFonts w:ascii="微软雅黑" w:hAnsi="微软雅黑"/>
        </w:rPr>
      </w:pPr>
      <w:r w:rsidRPr="004A2C25">
        <w:rPr>
          <w:rFonts w:ascii="微软雅黑" w:hAnsi="微软雅黑" w:hint="eastAsia"/>
        </w:rPr>
        <w:t xml:space="preserve">4. </w:t>
      </w:r>
      <w:r w:rsidR="002A19DE" w:rsidRPr="004A2C25">
        <w:rPr>
          <w:rFonts w:ascii="微软雅黑" w:hAnsi="微软雅黑" w:hint="eastAsia"/>
        </w:rPr>
        <w:t>【军规】</w:t>
      </w:r>
      <w:r w:rsidR="002C1FF9" w:rsidRPr="004A2C25">
        <w:rPr>
          <w:rFonts w:ascii="微软雅黑" w:hAnsi="微软雅黑" w:hint="eastAsia"/>
        </w:rPr>
        <w:t>尽可能的处理</w:t>
      </w:r>
      <w:r w:rsidRPr="004A2C25">
        <w:rPr>
          <w:rFonts w:ascii="微软雅黑" w:hAnsi="微软雅黑" w:hint="eastAsia"/>
        </w:rPr>
        <w:t>捕获异常</w:t>
      </w:r>
      <w:r w:rsidR="002C1FF9" w:rsidRPr="004A2C25">
        <w:rPr>
          <w:rFonts w:ascii="微软雅黑" w:hAnsi="微软雅黑" w:hint="eastAsia"/>
        </w:rPr>
        <w:t>，如果不想处理</w:t>
      </w:r>
      <w:r w:rsidRPr="004A2C25">
        <w:rPr>
          <w:rFonts w:ascii="微软雅黑" w:hAnsi="微软雅黑" w:hint="eastAsia"/>
        </w:rPr>
        <w:t>，请将该异常抛给它的调用者。最外层的业务使用者，必须处理异常，将其转化为用户可以理解的内容。</w:t>
      </w:r>
    </w:p>
    <w:p w14:paraId="18AD564D" w14:textId="15AB1217" w:rsidR="00700821" w:rsidRPr="004A2C25" w:rsidRDefault="00700821" w:rsidP="003D3AA2">
      <w:pPr>
        <w:ind w:firstLine="420"/>
        <w:rPr>
          <w:rFonts w:ascii="微软雅黑" w:hAnsi="微软雅黑"/>
        </w:rPr>
      </w:pPr>
      <w:r w:rsidRPr="004A2C25">
        <w:rPr>
          <w:rFonts w:ascii="微软雅黑" w:hAnsi="微软雅黑" w:hint="eastAsia"/>
        </w:rPr>
        <w:t xml:space="preserve">5. </w:t>
      </w:r>
      <w:r w:rsidR="002A19DE" w:rsidRPr="004A2C25">
        <w:rPr>
          <w:rFonts w:ascii="微软雅黑" w:hAnsi="微软雅黑" w:hint="eastAsia"/>
        </w:rPr>
        <w:t>【军规】</w:t>
      </w:r>
      <w:r w:rsidRPr="004A2C25">
        <w:rPr>
          <w:rFonts w:ascii="微软雅黑" w:hAnsi="微软雅黑" w:hint="eastAsia"/>
        </w:rPr>
        <w:t>有try块放到了事务代码中，catch异常后，如果需要回滚事务，一定要注意手动回滚事务。</w:t>
      </w:r>
    </w:p>
    <w:p w14:paraId="4CD48962" w14:textId="13097138" w:rsidR="00700821" w:rsidRPr="004A2C25" w:rsidRDefault="00700821" w:rsidP="003D3AA2">
      <w:pPr>
        <w:ind w:firstLine="420"/>
        <w:rPr>
          <w:rFonts w:ascii="微软雅黑" w:hAnsi="微软雅黑"/>
        </w:rPr>
      </w:pPr>
      <w:r w:rsidRPr="004A2C25">
        <w:rPr>
          <w:rFonts w:ascii="微软雅黑" w:hAnsi="微软雅黑" w:hint="eastAsia"/>
        </w:rPr>
        <w:t xml:space="preserve">6. </w:t>
      </w:r>
      <w:r w:rsidR="002A19DE" w:rsidRPr="004A2C25">
        <w:rPr>
          <w:rFonts w:ascii="微软雅黑" w:hAnsi="微软雅黑" w:hint="eastAsia"/>
        </w:rPr>
        <w:t>【军规】</w:t>
      </w:r>
      <w:r w:rsidRPr="004A2C25">
        <w:rPr>
          <w:rFonts w:ascii="微软雅黑" w:hAnsi="微软雅黑" w:hint="eastAsia"/>
        </w:rPr>
        <w:t>finally块必须对资源对象、流对象进行关闭，有异常也要做try-catch。 说明：如果JDK7及以上，可以使用try-with-resources方式。</w:t>
      </w:r>
    </w:p>
    <w:p w14:paraId="10A76466" w14:textId="4CD440EF" w:rsidR="00700821" w:rsidRPr="004A2C25" w:rsidRDefault="00700821" w:rsidP="003D3AA2">
      <w:pPr>
        <w:ind w:firstLine="420"/>
        <w:rPr>
          <w:rFonts w:ascii="微软雅黑" w:hAnsi="微软雅黑"/>
        </w:rPr>
      </w:pPr>
      <w:r w:rsidRPr="004A2C25">
        <w:rPr>
          <w:rFonts w:ascii="微软雅黑" w:hAnsi="微软雅黑" w:hint="eastAsia"/>
        </w:rPr>
        <w:t xml:space="preserve">7. </w:t>
      </w:r>
      <w:r w:rsidR="002A19DE" w:rsidRPr="004A2C25">
        <w:rPr>
          <w:rFonts w:ascii="微软雅黑" w:hAnsi="微软雅黑" w:hint="eastAsia"/>
        </w:rPr>
        <w:t>【军规】</w:t>
      </w:r>
      <w:r w:rsidRPr="004A2C25">
        <w:rPr>
          <w:rFonts w:ascii="微软雅黑" w:hAnsi="微软雅黑" w:hint="eastAsia"/>
        </w:rPr>
        <w:t>不能在finally块中使用return，finally块中的return返回后方法结束执行，不会再执行try块中的return语句。</w:t>
      </w:r>
    </w:p>
    <w:p w14:paraId="00C350D6" w14:textId="7D9CAEE8" w:rsidR="00700821" w:rsidRPr="004A2C25" w:rsidRDefault="00700821" w:rsidP="003D3AA2">
      <w:pPr>
        <w:ind w:firstLine="420"/>
        <w:rPr>
          <w:rFonts w:ascii="微软雅黑" w:hAnsi="微软雅黑"/>
        </w:rPr>
      </w:pPr>
      <w:r w:rsidRPr="004A2C25">
        <w:rPr>
          <w:rFonts w:ascii="微软雅黑" w:hAnsi="微软雅黑" w:hint="eastAsia"/>
        </w:rPr>
        <w:t xml:space="preserve">8. </w:t>
      </w:r>
      <w:r w:rsidR="002A19DE" w:rsidRPr="004A2C25">
        <w:rPr>
          <w:rFonts w:ascii="微软雅黑" w:hAnsi="微软雅黑" w:hint="eastAsia"/>
        </w:rPr>
        <w:t>【军规】</w:t>
      </w:r>
      <w:r w:rsidRPr="004A2C25">
        <w:rPr>
          <w:rFonts w:ascii="微软雅黑" w:hAnsi="微软雅黑" w:hint="eastAsia"/>
        </w:rPr>
        <w:t>捕获异常与抛异常，必须是完全匹配，或者捕获异常是抛异常的父类。 说明：如果预期对方抛的是绣球，实际接到的是铅球，就会产生意外情况。</w:t>
      </w:r>
    </w:p>
    <w:p w14:paraId="6000C28F" w14:textId="36BF7023" w:rsidR="00700821" w:rsidRPr="004A2C25" w:rsidRDefault="00700821" w:rsidP="003D3AA2">
      <w:pPr>
        <w:ind w:firstLine="420"/>
        <w:rPr>
          <w:rFonts w:ascii="微软雅黑" w:hAnsi="微软雅黑"/>
        </w:rPr>
      </w:pPr>
      <w:r w:rsidRPr="004A2C25">
        <w:rPr>
          <w:rFonts w:ascii="微软雅黑" w:hAnsi="微软雅黑" w:hint="eastAsia"/>
        </w:rPr>
        <w:t xml:space="preserve">9. </w:t>
      </w:r>
      <w:r w:rsidR="00421EB0" w:rsidRPr="004A2C25">
        <w:rPr>
          <w:rFonts w:ascii="微软雅黑" w:hAnsi="微软雅黑" w:hint="eastAsia"/>
        </w:rPr>
        <w:t>【建议】</w:t>
      </w:r>
      <w:r w:rsidRPr="004A2C25">
        <w:rPr>
          <w:rFonts w:ascii="微软雅黑" w:hAnsi="微软雅黑" w:hint="eastAsia"/>
        </w:rPr>
        <w:t>方法的返回值可以为null，不强制返回空集合，或者空对象等，</w:t>
      </w:r>
      <w:r w:rsidRPr="004A2C25">
        <w:rPr>
          <w:rFonts w:ascii="微软雅黑" w:hAnsi="微软雅黑" w:hint="eastAsia"/>
        </w:rPr>
        <w:lastRenderedPageBreak/>
        <w:t>必须添加注释充分说明什么情况下会返回null值。调用方需要进行null判断防止NPE问题。 说明：本手册明确防止NPE是调用者的责任。即使被调用方法返回空集合或者空对象，对调用者来说，也并非高枕无忧，必须考虑到远程调用失败、序列化失败、运行时异常等场景返回null的情况。</w:t>
      </w:r>
    </w:p>
    <w:p w14:paraId="2021446C" w14:textId="77777777" w:rsidR="002C1FF9" w:rsidRPr="004A2C25" w:rsidRDefault="00700821" w:rsidP="003D3AA2">
      <w:pPr>
        <w:ind w:firstLine="420"/>
        <w:rPr>
          <w:rFonts w:ascii="微软雅黑" w:hAnsi="微软雅黑"/>
        </w:rPr>
      </w:pPr>
      <w:r w:rsidRPr="004A2C25">
        <w:rPr>
          <w:rFonts w:ascii="微软雅黑" w:hAnsi="微软雅黑" w:hint="eastAsia"/>
        </w:rPr>
        <w:t xml:space="preserve">10. </w:t>
      </w:r>
      <w:r w:rsidR="00421EB0" w:rsidRPr="004A2C25">
        <w:rPr>
          <w:rFonts w:ascii="微软雅黑" w:hAnsi="微软雅黑" w:hint="eastAsia"/>
        </w:rPr>
        <w:t>【建议】</w:t>
      </w:r>
      <w:r w:rsidR="002C1FF9" w:rsidRPr="004A2C25">
        <w:rPr>
          <w:rFonts w:ascii="微软雅黑" w:hAnsi="微软雅黑" w:hint="eastAsia"/>
        </w:rPr>
        <w:t>注意</w:t>
      </w:r>
      <w:r w:rsidRPr="004A2C25">
        <w:rPr>
          <w:rFonts w:ascii="微软雅黑" w:hAnsi="微软雅黑" w:hint="eastAsia"/>
        </w:rPr>
        <w:t>防止NPE</w:t>
      </w:r>
      <w:r w:rsidR="002C1FF9" w:rsidRPr="004A2C25">
        <w:rPr>
          <w:rFonts w:ascii="微软雅黑" w:hAnsi="微软雅黑" w:hint="eastAsia"/>
        </w:rPr>
        <w:t>的场景</w:t>
      </w:r>
    </w:p>
    <w:p w14:paraId="57FB6C85" w14:textId="77777777" w:rsidR="00824C04" w:rsidRPr="004A2C25" w:rsidRDefault="00700821" w:rsidP="003D3AA2">
      <w:pPr>
        <w:ind w:firstLine="420"/>
        <w:rPr>
          <w:rFonts w:ascii="微软雅黑" w:hAnsi="微软雅黑"/>
        </w:rPr>
      </w:pPr>
      <w:r w:rsidRPr="004A2C25">
        <w:rPr>
          <w:rFonts w:ascii="微软雅黑" w:hAnsi="微软雅黑" w:hint="eastAsia"/>
        </w:rPr>
        <w:t xml:space="preserve"> 1）返回类型为基本数据，</w:t>
      </w:r>
      <w:r w:rsidR="002C1FF9" w:rsidRPr="004A2C25">
        <w:rPr>
          <w:rFonts w:ascii="微软雅黑" w:hAnsi="微软雅黑" w:hint="eastAsia"/>
        </w:rPr>
        <w:t>return</w:t>
      </w:r>
      <w:r w:rsidRPr="004A2C25">
        <w:rPr>
          <w:rFonts w:ascii="微软雅黑" w:hAnsi="微软雅黑" w:hint="eastAsia"/>
        </w:rPr>
        <w:t>包装数据类型的对象时，自动拆箱有可能产生 NPE 。</w:t>
      </w:r>
    </w:p>
    <w:p w14:paraId="45FCF956" w14:textId="001C47CE" w:rsidR="002C1FF9" w:rsidRPr="004A2C25" w:rsidRDefault="00700821" w:rsidP="003D3AA2">
      <w:pPr>
        <w:ind w:firstLine="420"/>
        <w:rPr>
          <w:rFonts w:ascii="微软雅黑" w:hAnsi="微软雅黑"/>
        </w:rPr>
      </w:pPr>
      <w:r w:rsidRPr="004A2C25">
        <w:rPr>
          <w:rFonts w:ascii="微软雅黑" w:hAnsi="微软雅黑" w:hint="eastAsia"/>
        </w:rPr>
        <w:t xml:space="preserve"> 反例：public int f() { return Integer对象}， 如果为null，自动解箱抛NPE。</w:t>
      </w:r>
    </w:p>
    <w:p w14:paraId="45F749C3" w14:textId="77777777" w:rsidR="002C1FF9" w:rsidRPr="004A2C25" w:rsidRDefault="00700821" w:rsidP="003D3AA2">
      <w:pPr>
        <w:ind w:firstLine="420"/>
        <w:rPr>
          <w:rFonts w:ascii="微软雅黑" w:hAnsi="微软雅黑"/>
        </w:rPr>
      </w:pPr>
      <w:r w:rsidRPr="004A2C25">
        <w:rPr>
          <w:rFonts w:ascii="微软雅黑" w:hAnsi="微软雅黑" w:hint="eastAsia"/>
        </w:rPr>
        <w:t xml:space="preserve">2） 数据库的查询结果可能为null。 </w:t>
      </w:r>
    </w:p>
    <w:p w14:paraId="31ACA2EA" w14:textId="77777777" w:rsidR="002C1FF9" w:rsidRPr="004A2C25" w:rsidRDefault="00700821" w:rsidP="003D3AA2">
      <w:pPr>
        <w:ind w:firstLine="420"/>
        <w:rPr>
          <w:rFonts w:ascii="微软雅黑" w:hAnsi="微软雅黑"/>
        </w:rPr>
      </w:pPr>
      <w:r w:rsidRPr="004A2C25">
        <w:rPr>
          <w:rFonts w:ascii="微软雅黑" w:hAnsi="微软雅黑" w:hint="eastAsia"/>
        </w:rPr>
        <w:t xml:space="preserve">3） 集合里的元素即使isNotEmpty，取出的数据元素也可能为null。 </w:t>
      </w:r>
    </w:p>
    <w:p w14:paraId="6A094F6A" w14:textId="77777777" w:rsidR="002C1FF9" w:rsidRPr="004A2C25" w:rsidRDefault="00700821" w:rsidP="003D3AA2">
      <w:pPr>
        <w:ind w:firstLine="420"/>
        <w:rPr>
          <w:rFonts w:ascii="微软雅黑" w:hAnsi="微软雅黑"/>
        </w:rPr>
      </w:pPr>
      <w:r w:rsidRPr="004A2C25">
        <w:rPr>
          <w:rFonts w:ascii="微软雅黑" w:hAnsi="微软雅黑" w:hint="eastAsia"/>
        </w:rPr>
        <w:t xml:space="preserve">4） 远程调用返回对象时，一律要求进行空指针判断，防止NPE。 </w:t>
      </w:r>
    </w:p>
    <w:p w14:paraId="503BB422" w14:textId="77777777" w:rsidR="002C1FF9" w:rsidRPr="004A2C25" w:rsidRDefault="00700821" w:rsidP="003D3AA2">
      <w:pPr>
        <w:ind w:firstLine="420"/>
        <w:rPr>
          <w:rFonts w:ascii="微软雅黑" w:hAnsi="微软雅黑"/>
        </w:rPr>
      </w:pPr>
      <w:r w:rsidRPr="004A2C25">
        <w:rPr>
          <w:rFonts w:ascii="微软雅黑" w:hAnsi="微软雅黑" w:hint="eastAsia"/>
        </w:rPr>
        <w:t xml:space="preserve">5） 对于Session中获取的数据，建议NPE检查，避免空指针。 </w:t>
      </w:r>
    </w:p>
    <w:p w14:paraId="4F6FB7CF" w14:textId="02389869" w:rsidR="00700821" w:rsidRPr="004A2C25" w:rsidRDefault="00700821" w:rsidP="003D3AA2">
      <w:pPr>
        <w:ind w:firstLine="420"/>
        <w:rPr>
          <w:rFonts w:ascii="微软雅黑" w:hAnsi="微软雅黑"/>
        </w:rPr>
      </w:pPr>
      <w:r w:rsidRPr="004A2C25">
        <w:rPr>
          <w:rFonts w:ascii="微软雅黑" w:hAnsi="微软雅黑" w:hint="eastAsia"/>
        </w:rPr>
        <w:t>6） 级联调用obj.getA().getB().getC()；一连串调用，易产生NPE。</w:t>
      </w:r>
    </w:p>
    <w:p w14:paraId="0BEB552C" w14:textId="77777777" w:rsidR="00700821" w:rsidRPr="004A2C25" w:rsidRDefault="00700821" w:rsidP="00700821">
      <w:pPr>
        <w:rPr>
          <w:rFonts w:ascii="微软雅黑" w:hAnsi="微软雅黑"/>
        </w:rPr>
      </w:pPr>
      <w:r w:rsidRPr="004A2C25">
        <w:rPr>
          <w:rFonts w:ascii="微软雅黑" w:hAnsi="微软雅黑" w:hint="eastAsia"/>
        </w:rPr>
        <w:t>正例：使用JDK8的Optional类来防止NPE问题。</w:t>
      </w:r>
    </w:p>
    <w:p w14:paraId="5E2F2BB6" w14:textId="5D1B7B8D" w:rsidR="00700821" w:rsidRPr="004A2C25" w:rsidRDefault="00700821" w:rsidP="003D3AA2">
      <w:pPr>
        <w:ind w:firstLine="420"/>
        <w:rPr>
          <w:rFonts w:ascii="微软雅黑" w:hAnsi="微软雅黑"/>
        </w:rPr>
      </w:pPr>
      <w:r w:rsidRPr="004A2C25">
        <w:rPr>
          <w:rFonts w:ascii="微软雅黑" w:hAnsi="微软雅黑" w:hint="eastAsia"/>
        </w:rPr>
        <w:t xml:space="preserve">11. </w:t>
      </w:r>
      <w:r w:rsidR="00421EB0" w:rsidRPr="004A2C25">
        <w:rPr>
          <w:rFonts w:ascii="微软雅黑" w:hAnsi="微软雅黑" w:hint="eastAsia"/>
        </w:rPr>
        <w:t>【建议】</w:t>
      </w:r>
      <w:r w:rsidRPr="004A2C25">
        <w:rPr>
          <w:rFonts w:ascii="微软雅黑" w:hAnsi="微软雅黑" w:hint="eastAsia"/>
        </w:rPr>
        <w:t>定义时区分unchecked / checked 异常，避免直接抛出new RuntimeException()，更不允许抛出Exception或者Throwable，应使用有业务含义的自定义异常。推荐业界已定义过的自定义异常，如：DAOException / ServiceException等。</w:t>
      </w:r>
    </w:p>
    <w:p w14:paraId="52ACBDD5" w14:textId="37980E7F" w:rsidR="00700821" w:rsidRPr="004A2C25" w:rsidRDefault="00700821" w:rsidP="003D3AA2">
      <w:pPr>
        <w:ind w:firstLine="420"/>
        <w:rPr>
          <w:rFonts w:ascii="微软雅黑" w:hAnsi="微软雅黑"/>
        </w:rPr>
      </w:pPr>
      <w:r w:rsidRPr="004A2C25">
        <w:rPr>
          <w:rFonts w:ascii="微软雅黑" w:hAnsi="微软雅黑" w:hint="eastAsia"/>
        </w:rPr>
        <w:t>12. 【参考】在代码中使用“抛异常”还是“返回错误码”，对于</w:t>
      </w:r>
      <w:r w:rsidR="00824C04" w:rsidRPr="004A2C25">
        <w:rPr>
          <w:rFonts w:ascii="微软雅黑" w:hAnsi="微软雅黑" w:hint="eastAsia"/>
        </w:rPr>
        <w:t>外部</w:t>
      </w:r>
      <w:r w:rsidRPr="004A2C25">
        <w:rPr>
          <w:rFonts w:ascii="微软雅黑" w:hAnsi="微软雅黑" w:hint="eastAsia"/>
        </w:rPr>
        <w:t>的http/api开放接口必须使用“错误码”；而应用内部推荐异常抛出；跨应用间RPC调用优先考虑使用Result方式，封装isSuccess()方法、“错误码”、“错误简短信息”。</w:t>
      </w:r>
    </w:p>
    <w:p w14:paraId="084B4D02" w14:textId="77777777" w:rsidR="00824C04" w:rsidRPr="004A2C25" w:rsidRDefault="00700821" w:rsidP="003D3AA2">
      <w:pPr>
        <w:ind w:firstLine="420"/>
        <w:rPr>
          <w:rFonts w:ascii="微软雅黑" w:hAnsi="微软雅黑"/>
        </w:rPr>
      </w:pPr>
      <w:r w:rsidRPr="004A2C25">
        <w:rPr>
          <w:rFonts w:ascii="微软雅黑" w:hAnsi="微软雅黑" w:hint="eastAsia"/>
        </w:rPr>
        <w:lastRenderedPageBreak/>
        <w:t xml:space="preserve">13. 【参考】避免出现重复的代码（Don’t Repeat Yourself），即DRY原则。 说明：随意复制和粘贴代码，必然会导致代码的重复，在以后需要修改时，需要修改所有的副本，容易遗漏。必要时抽取共性方法，或者抽象公共类，甚至是组件化。 </w:t>
      </w:r>
    </w:p>
    <w:p w14:paraId="47FB709E" w14:textId="5F70DFEC" w:rsidR="00700821" w:rsidRPr="004A2C25" w:rsidRDefault="00700821" w:rsidP="003D3AA2">
      <w:pPr>
        <w:ind w:firstLine="420"/>
        <w:rPr>
          <w:rFonts w:ascii="微软雅黑" w:hAnsi="微软雅黑"/>
        </w:rPr>
      </w:pPr>
      <w:r w:rsidRPr="004A2C25">
        <w:rPr>
          <w:rFonts w:ascii="微软雅黑" w:hAnsi="微软雅黑" w:hint="eastAsia"/>
        </w:rPr>
        <w:t>正例：一个类中有多个public方法，都需要进行数行相同的参数校验操作，这个时候请抽取：</w:t>
      </w:r>
    </w:p>
    <w:p w14:paraId="1D48B0D2" w14:textId="141C27E1" w:rsidR="00700821" w:rsidRPr="004A2C25" w:rsidRDefault="00700821" w:rsidP="00700821">
      <w:pPr>
        <w:rPr>
          <w:rFonts w:ascii="微软雅黑" w:hAnsi="微软雅黑"/>
        </w:rPr>
      </w:pPr>
      <w:proofErr w:type="gramStart"/>
      <w:r w:rsidRPr="004A2C25">
        <w:rPr>
          <w:rFonts w:ascii="微软雅黑" w:hAnsi="微软雅黑"/>
        </w:rPr>
        <w:t>private</w:t>
      </w:r>
      <w:proofErr w:type="gramEnd"/>
      <w:r w:rsidRPr="004A2C25">
        <w:rPr>
          <w:rFonts w:ascii="微软雅黑" w:hAnsi="微软雅黑"/>
        </w:rPr>
        <w:t xml:space="preserve"> boolean checkParam(DTO dto) {...}</w:t>
      </w:r>
    </w:p>
    <w:p w14:paraId="20D34A13" w14:textId="1732AB59" w:rsidR="0042481D" w:rsidRPr="004A2C25" w:rsidRDefault="0042481D" w:rsidP="0042481D">
      <w:pPr>
        <w:pStyle w:val="20"/>
        <w:rPr>
          <w:rFonts w:ascii="微软雅黑" w:hAnsi="微软雅黑"/>
        </w:rPr>
      </w:pPr>
      <w:bookmarkStart w:id="112" w:name="_Toc522392389"/>
      <w:r w:rsidRPr="004A2C25">
        <w:rPr>
          <w:rFonts w:ascii="微软雅黑" w:hAnsi="微软雅黑" w:hint="eastAsia"/>
        </w:rPr>
        <w:t>日志规约</w:t>
      </w:r>
      <w:bookmarkEnd w:id="112"/>
    </w:p>
    <w:p w14:paraId="23B50633" w14:textId="1BE64A5B" w:rsidR="00700821" w:rsidRPr="004A2C25" w:rsidRDefault="00824C04" w:rsidP="003D3AA2">
      <w:pPr>
        <w:ind w:firstLine="420"/>
        <w:rPr>
          <w:rFonts w:ascii="微软雅黑" w:hAnsi="微软雅黑"/>
        </w:rPr>
      </w:pPr>
      <w:r w:rsidRPr="004A2C25">
        <w:rPr>
          <w:rFonts w:ascii="微软雅黑" w:hAnsi="微软雅黑" w:hint="eastAsia"/>
        </w:rPr>
        <w:t>1</w:t>
      </w:r>
      <w:r w:rsidR="00700821" w:rsidRPr="004A2C25">
        <w:rPr>
          <w:rFonts w:ascii="微软雅黑" w:hAnsi="微软雅黑" w:hint="eastAsia"/>
        </w:rPr>
        <w:t xml:space="preserve">. </w:t>
      </w:r>
      <w:r w:rsidR="002A19DE" w:rsidRPr="004A2C25">
        <w:rPr>
          <w:rFonts w:ascii="微软雅黑" w:hAnsi="微软雅黑" w:hint="eastAsia"/>
        </w:rPr>
        <w:t>【军规】</w:t>
      </w:r>
      <w:r w:rsidR="00700821" w:rsidRPr="004A2C25">
        <w:rPr>
          <w:rFonts w:ascii="微软雅黑" w:hAnsi="微软雅黑" w:hint="eastAsia"/>
        </w:rPr>
        <w:t>日志文件推荐至少保存15天，因为有些异常具备以“周”为频次发生的特点。</w:t>
      </w:r>
    </w:p>
    <w:p w14:paraId="1DBA5137" w14:textId="0AADF7B0" w:rsidR="00700821" w:rsidRPr="004A2C25" w:rsidRDefault="00824C04" w:rsidP="00824C04">
      <w:pPr>
        <w:ind w:firstLine="420"/>
        <w:rPr>
          <w:rFonts w:ascii="微软雅黑" w:hAnsi="微软雅黑"/>
        </w:rPr>
      </w:pPr>
      <w:r w:rsidRPr="004A2C25">
        <w:rPr>
          <w:rFonts w:ascii="微软雅黑" w:hAnsi="微软雅黑" w:hint="eastAsia"/>
        </w:rPr>
        <w:t>2</w:t>
      </w:r>
      <w:r w:rsidR="00700821" w:rsidRPr="004A2C25">
        <w:rPr>
          <w:rFonts w:ascii="微软雅黑" w:hAnsi="微软雅黑" w:hint="eastAsia"/>
        </w:rPr>
        <w:t xml:space="preserve">. </w:t>
      </w:r>
      <w:r w:rsidR="002A19DE" w:rsidRPr="004A2C25">
        <w:rPr>
          <w:rFonts w:ascii="微软雅黑" w:hAnsi="微软雅黑" w:hint="eastAsia"/>
        </w:rPr>
        <w:t>【军规】</w:t>
      </w:r>
      <w:r w:rsidR="00700821" w:rsidRPr="004A2C25">
        <w:rPr>
          <w:rFonts w:ascii="微软雅黑" w:hAnsi="微软雅黑" w:hint="eastAsia"/>
        </w:rPr>
        <w:t>应用中的扩展日志（如打点、临时监控、访问日志等）命名方式：appName_logType_logName.log。logType:日志类型，推荐分类有stats/desc/monitor/visit等；logName:日志描述。</w:t>
      </w:r>
    </w:p>
    <w:p w14:paraId="2BCA3535" w14:textId="4F03D2E9" w:rsidR="00700821" w:rsidRPr="004A2C25" w:rsidRDefault="00824C04" w:rsidP="00824C04">
      <w:pPr>
        <w:ind w:firstLine="420"/>
        <w:rPr>
          <w:rFonts w:ascii="微软雅黑" w:hAnsi="微软雅黑"/>
        </w:rPr>
      </w:pPr>
      <w:r w:rsidRPr="004A2C25">
        <w:rPr>
          <w:rFonts w:ascii="微软雅黑" w:hAnsi="微软雅黑" w:hint="eastAsia"/>
        </w:rPr>
        <w:t>3</w:t>
      </w:r>
      <w:r w:rsidR="00700821" w:rsidRPr="004A2C25">
        <w:rPr>
          <w:rFonts w:ascii="微软雅黑" w:hAnsi="微软雅黑" w:hint="eastAsia"/>
        </w:rPr>
        <w:t xml:space="preserve">. </w:t>
      </w:r>
      <w:r w:rsidR="002A19DE" w:rsidRPr="004A2C25">
        <w:rPr>
          <w:rFonts w:ascii="微软雅黑" w:hAnsi="微软雅黑" w:hint="eastAsia"/>
        </w:rPr>
        <w:t>【军规】</w:t>
      </w:r>
      <w:r w:rsidR="00700821" w:rsidRPr="004A2C25">
        <w:rPr>
          <w:rFonts w:ascii="微软雅黑" w:hAnsi="微软雅黑" w:hint="eastAsia"/>
        </w:rPr>
        <w:t>对trace/debug/info级别的日志输出，必须使用条件输出形式或者使用占位符的方式。 说明：logger.debug("Processing trade with id: " + id + " and symbol: " + symbol); 如果日志级别是warn，上述日志不会打印，但是会执行字符串拼接操作，如果symbol是对象，会执行toString()方法，浪费了系统资源，执行了上述操作，最终日志却没有打印。</w:t>
      </w:r>
    </w:p>
    <w:p w14:paraId="07680D4C" w14:textId="515AD023" w:rsidR="00700821" w:rsidRPr="004A2C25" w:rsidRDefault="00824C04" w:rsidP="003D3AA2">
      <w:pPr>
        <w:ind w:firstLine="420"/>
        <w:rPr>
          <w:rFonts w:ascii="微软雅黑" w:hAnsi="微软雅黑"/>
        </w:rPr>
      </w:pPr>
      <w:r w:rsidRPr="004A2C25">
        <w:rPr>
          <w:rFonts w:ascii="微软雅黑" w:hAnsi="微软雅黑" w:hint="eastAsia"/>
        </w:rPr>
        <w:t>4</w:t>
      </w:r>
      <w:r w:rsidR="00700821" w:rsidRPr="004A2C25">
        <w:rPr>
          <w:rFonts w:ascii="微软雅黑" w:hAnsi="微软雅黑" w:hint="eastAsia"/>
        </w:rPr>
        <w:t xml:space="preserve">. </w:t>
      </w:r>
      <w:r w:rsidR="002A19DE" w:rsidRPr="004A2C25">
        <w:rPr>
          <w:rFonts w:ascii="微软雅黑" w:hAnsi="微软雅黑" w:hint="eastAsia"/>
        </w:rPr>
        <w:t>【军规】</w:t>
      </w:r>
      <w:r w:rsidR="00700821" w:rsidRPr="004A2C25">
        <w:rPr>
          <w:rFonts w:ascii="微软雅黑" w:hAnsi="微软雅黑" w:hint="eastAsia"/>
        </w:rPr>
        <w:t>避免重复打印日志，浪费磁盘空间，务必在log4j.xml中设置additivity=false。 正例：&lt;logger name="com.taobao.dubbo.config" additivity="false"&gt;</w:t>
      </w:r>
    </w:p>
    <w:p w14:paraId="3DD2C452" w14:textId="6259FDC8" w:rsidR="00700821" w:rsidRPr="004A2C25" w:rsidRDefault="00824C04" w:rsidP="003D3AA2">
      <w:pPr>
        <w:ind w:firstLine="420"/>
        <w:rPr>
          <w:rFonts w:ascii="微软雅黑" w:hAnsi="微软雅黑"/>
        </w:rPr>
      </w:pPr>
      <w:r w:rsidRPr="004A2C25">
        <w:rPr>
          <w:rFonts w:ascii="微软雅黑" w:hAnsi="微软雅黑" w:hint="eastAsia"/>
        </w:rPr>
        <w:lastRenderedPageBreak/>
        <w:t>5</w:t>
      </w:r>
      <w:r w:rsidR="00700821" w:rsidRPr="004A2C25">
        <w:rPr>
          <w:rFonts w:ascii="微软雅黑" w:hAnsi="微软雅黑" w:hint="eastAsia"/>
        </w:rPr>
        <w:t xml:space="preserve">. </w:t>
      </w:r>
      <w:r w:rsidR="002A19DE" w:rsidRPr="004A2C25">
        <w:rPr>
          <w:rFonts w:ascii="微软雅黑" w:hAnsi="微软雅黑" w:hint="eastAsia"/>
        </w:rPr>
        <w:t>【军规】</w:t>
      </w:r>
      <w:r w:rsidR="00700821" w:rsidRPr="004A2C25">
        <w:rPr>
          <w:rFonts w:ascii="微软雅黑" w:hAnsi="微软雅黑" w:hint="eastAsia"/>
        </w:rPr>
        <w:t>异常信息应该包括两类信息：案发现场信息和异常堆栈信息。如果不处理，那么通过关键字throws往上抛出。 正例：logger.error(各类参数或者对象toString + "_" + e.getMessage(), e);</w:t>
      </w:r>
    </w:p>
    <w:p w14:paraId="59C261F8" w14:textId="60BF026B" w:rsidR="00700821" w:rsidRPr="004A2C25" w:rsidRDefault="00824C04" w:rsidP="003D3AA2">
      <w:pPr>
        <w:ind w:firstLine="420"/>
        <w:rPr>
          <w:rFonts w:ascii="微软雅黑" w:hAnsi="微软雅黑"/>
        </w:rPr>
      </w:pPr>
      <w:r w:rsidRPr="004A2C25">
        <w:rPr>
          <w:rFonts w:ascii="微软雅黑" w:hAnsi="微软雅黑" w:hint="eastAsia"/>
        </w:rPr>
        <w:t>6</w:t>
      </w:r>
      <w:r w:rsidR="00700821" w:rsidRPr="004A2C25">
        <w:rPr>
          <w:rFonts w:ascii="微软雅黑" w:hAnsi="微软雅黑" w:hint="eastAsia"/>
        </w:rPr>
        <w:t xml:space="preserve">. </w:t>
      </w:r>
      <w:r w:rsidR="00421EB0" w:rsidRPr="004A2C25">
        <w:rPr>
          <w:rFonts w:ascii="微软雅黑" w:hAnsi="微软雅黑" w:hint="eastAsia"/>
        </w:rPr>
        <w:t>【建议】</w:t>
      </w:r>
      <w:r w:rsidR="00700821" w:rsidRPr="004A2C25">
        <w:rPr>
          <w:rFonts w:ascii="微软雅黑" w:hAnsi="微软雅黑" w:hint="eastAsia"/>
        </w:rPr>
        <w:t>谨慎地记录日志。生产环境禁止输出debug日志；有选择地输出info日志；如果使用warn来记录刚上线时的业务行为信息，一定要注意日志输出量的问题，避免把服务器磁盘撑爆，并记得及时删除这些观察日志。</w:t>
      </w:r>
    </w:p>
    <w:p w14:paraId="0DE42930" w14:textId="657D157B" w:rsidR="00700821" w:rsidRPr="004A2C25" w:rsidRDefault="00824C04" w:rsidP="003D3AA2">
      <w:pPr>
        <w:ind w:firstLine="420"/>
        <w:rPr>
          <w:rFonts w:ascii="微软雅黑" w:hAnsi="微软雅黑"/>
        </w:rPr>
      </w:pPr>
      <w:r w:rsidRPr="004A2C25">
        <w:rPr>
          <w:rFonts w:ascii="微软雅黑" w:hAnsi="微软雅黑" w:hint="eastAsia"/>
        </w:rPr>
        <w:t>7</w:t>
      </w:r>
      <w:r w:rsidR="00700821" w:rsidRPr="004A2C25">
        <w:rPr>
          <w:rFonts w:ascii="微软雅黑" w:hAnsi="微软雅黑" w:hint="eastAsia"/>
        </w:rPr>
        <w:t>. 【参考】可以使用warn日志级别来记录用户输入参数错误的情况，避免用户投诉时，无所适从。注意日志输出的级别，error级别只记录系统逻辑出错、异常等重要的错误信息。如非必要，请不要在此场景打出error级别。</w:t>
      </w:r>
    </w:p>
    <w:p w14:paraId="5F0374AE" w14:textId="7EF08C97" w:rsidR="00EA7116" w:rsidRPr="004A2C25" w:rsidRDefault="003E4F30" w:rsidP="00792FD3">
      <w:pPr>
        <w:pStyle w:val="1"/>
        <w:rPr>
          <w:rFonts w:ascii="微软雅黑" w:hAnsi="微软雅黑"/>
        </w:rPr>
      </w:pPr>
      <w:bookmarkStart w:id="113" w:name="_Toc522392390"/>
      <w:r w:rsidRPr="004A2C25">
        <w:rPr>
          <w:rFonts w:ascii="微软雅黑" w:hAnsi="微软雅黑" w:hint="eastAsia"/>
        </w:rPr>
        <w:t>安全规约</w:t>
      </w:r>
      <w:bookmarkEnd w:id="113"/>
    </w:p>
    <w:p w14:paraId="4A111EBD" w14:textId="7DD7514E" w:rsidR="002E431B" w:rsidRPr="004A2C25" w:rsidRDefault="002E431B" w:rsidP="003D3AA2">
      <w:pPr>
        <w:ind w:firstLine="420"/>
        <w:rPr>
          <w:rFonts w:ascii="微软雅黑" w:hAnsi="微软雅黑"/>
        </w:rPr>
      </w:pPr>
      <w:r w:rsidRPr="004A2C25">
        <w:rPr>
          <w:rFonts w:ascii="微软雅黑" w:hAnsi="微软雅黑" w:hint="eastAsia"/>
        </w:rPr>
        <w:t xml:space="preserve">1. </w:t>
      </w:r>
      <w:r w:rsidR="002A19DE" w:rsidRPr="004A2C25">
        <w:rPr>
          <w:rFonts w:ascii="微软雅黑" w:hAnsi="微软雅黑" w:hint="eastAsia"/>
        </w:rPr>
        <w:t>【军规】</w:t>
      </w:r>
      <w:r w:rsidRPr="004A2C25">
        <w:rPr>
          <w:rFonts w:ascii="微软雅黑" w:hAnsi="微软雅黑" w:hint="eastAsia"/>
        </w:rPr>
        <w:t>隶属于用户个人的页面或者功能必须进行权限控制校验。 说明：防止没有做水平权限校验就可随意访问、修改、删除别人的数据，比如查看他人的</w:t>
      </w:r>
      <w:r w:rsidR="006F7D84" w:rsidRPr="004A2C25">
        <w:rPr>
          <w:rFonts w:ascii="微软雅黑" w:hAnsi="微软雅黑" w:hint="eastAsia"/>
        </w:rPr>
        <w:t>资料</w:t>
      </w:r>
      <w:r w:rsidRPr="004A2C25">
        <w:rPr>
          <w:rFonts w:ascii="微软雅黑" w:hAnsi="微软雅黑" w:hint="eastAsia"/>
        </w:rPr>
        <w:t>、修改他人的订单。</w:t>
      </w:r>
    </w:p>
    <w:p w14:paraId="0DD5228A" w14:textId="009B3CA9" w:rsidR="002E431B" w:rsidRPr="004A2C25" w:rsidRDefault="002E431B" w:rsidP="003D3AA2">
      <w:pPr>
        <w:ind w:firstLine="420"/>
        <w:rPr>
          <w:rFonts w:ascii="微软雅黑" w:hAnsi="微软雅黑"/>
        </w:rPr>
      </w:pPr>
      <w:r w:rsidRPr="004A2C25">
        <w:rPr>
          <w:rFonts w:ascii="微软雅黑" w:hAnsi="微软雅黑" w:hint="eastAsia"/>
        </w:rPr>
        <w:t xml:space="preserve">2. </w:t>
      </w:r>
      <w:r w:rsidR="002A19DE" w:rsidRPr="004A2C25">
        <w:rPr>
          <w:rFonts w:ascii="微软雅黑" w:hAnsi="微软雅黑" w:hint="eastAsia"/>
        </w:rPr>
        <w:t>【军规】</w:t>
      </w:r>
      <w:r w:rsidRPr="004A2C25">
        <w:rPr>
          <w:rFonts w:ascii="微软雅黑" w:hAnsi="微软雅黑" w:hint="eastAsia"/>
        </w:rPr>
        <w:t>用户敏感数据禁止直接展示，必须对展示数据进行脱敏。 说明：查看个人手机号码会显示成:1</w:t>
      </w:r>
      <w:r w:rsidR="007900C2" w:rsidRPr="004A2C25">
        <w:rPr>
          <w:rFonts w:ascii="微软雅黑" w:hAnsi="微软雅黑"/>
        </w:rPr>
        <w:t>31</w:t>
      </w:r>
      <w:r w:rsidRPr="004A2C25">
        <w:rPr>
          <w:rFonts w:ascii="微软雅黑" w:hAnsi="微软雅黑" w:hint="eastAsia"/>
        </w:rPr>
        <w:t>****</w:t>
      </w:r>
      <w:r w:rsidR="007900C2" w:rsidRPr="004A2C25">
        <w:rPr>
          <w:rFonts w:ascii="微软雅黑" w:hAnsi="微软雅黑"/>
        </w:rPr>
        <w:t>1234</w:t>
      </w:r>
      <w:r w:rsidRPr="004A2C25">
        <w:rPr>
          <w:rFonts w:ascii="微软雅黑" w:hAnsi="微软雅黑" w:hint="eastAsia"/>
        </w:rPr>
        <w:t>，隐藏中间4位，防止隐私泄露。</w:t>
      </w:r>
    </w:p>
    <w:p w14:paraId="449AAE7F" w14:textId="7877AB02" w:rsidR="002E431B" w:rsidRPr="004A2C25" w:rsidRDefault="002E431B" w:rsidP="003D3AA2">
      <w:pPr>
        <w:ind w:firstLine="420"/>
        <w:rPr>
          <w:rFonts w:ascii="微软雅黑" w:hAnsi="微软雅黑"/>
        </w:rPr>
      </w:pPr>
      <w:r w:rsidRPr="004A2C25">
        <w:rPr>
          <w:rFonts w:ascii="微软雅黑" w:hAnsi="微软雅黑" w:hint="eastAsia"/>
        </w:rPr>
        <w:t xml:space="preserve">3. </w:t>
      </w:r>
      <w:r w:rsidR="002A19DE" w:rsidRPr="004A2C25">
        <w:rPr>
          <w:rFonts w:ascii="微软雅黑" w:hAnsi="微软雅黑" w:hint="eastAsia"/>
        </w:rPr>
        <w:t>【军规】</w:t>
      </w:r>
      <w:r w:rsidRPr="004A2C25">
        <w:rPr>
          <w:rFonts w:ascii="微软雅黑" w:hAnsi="微软雅黑" w:hint="eastAsia"/>
        </w:rPr>
        <w:t>用户输入的SQL参数严格使用参数绑定或者METADATA字段值限定，防止SQL注入，禁止字符串拼接SQL访问数据库。</w:t>
      </w:r>
    </w:p>
    <w:p w14:paraId="42112E66" w14:textId="38907AC4" w:rsidR="002E431B" w:rsidRPr="004A2C25" w:rsidRDefault="002E431B" w:rsidP="002C1FF9">
      <w:pPr>
        <w:ind w:firstLine="420"/>
        <w:rPr>
          <w:rFonts w:ascii="微软雅黑" w:hAnsi="微软雅黑"/>
        </w:rPr>
      </w:pPr>
      <w:r w:rsidRPr="004A2C25">
        <w:rPr>
          <w:rFonts w:ascii="微软雅黑" w:hAnsi="微软雅黑" w:hint="eastAsia"/>
        </w:rPr>
        <w:t xml:space="preserve">4. </w:t>
      </w:r>
      <w:r w:rsidR="002A19DE" w:rsidRPr="004A2C25">
        <w:rPr>
          <w:rFonts w:ascii="微软雅黑" w:hAnsi="微软雅黑" w:hint="eastAsia"/>
        </w:rPr>
        <w:t>【军规】</w:t>
      </w:r>
      <w:r w:rsidRPr="004A2C25">
        <w:rPr>
          <w:rFonts w:ascii="微软雅黑" w:hAnsi="微软雅黑" w:hint="eastAsia"/>
        </w:rPr>
        <w:t>用户请求传入的任何参数必须做有效性验证。 说明：忽略参数校验可能导致：</w:t>
      </w:r>
      <w:r w:rsidR="002C1FF9" w:rsidRPr="004A2C25">
        <w:rPr>
          <w:rFonts w:ascii="微软雅黑" w:hAnsi="微软雅黑"/>
        </w:rPr>
        <w:t>page</w:t>
      </w:r>
      <w:r w:rsidRPr="004A2C25">
        <w:rPr>
          <w:rFonts w:ascii="微软雅黑" w:hAnsi="微软雅黑"/>
        </w:rPr>
        <w:t>size</w:t>
      </w:r>
      <w:r w:rsidRPr="004A2C25">
        <w:rPr>
          <w:rFonts w:ascii="微软雅黑" w:hAnsi="微软雅黑" w:hint="eastAsia"/>
        </w:rPr>
        <w:t>过大导致内存溢出</w:t>
      </w:r>
      <w:r w:rsidR="002C1FF9" w:rsidRPr="004A2C25">
        <w:rPr>
          <w:rFonts w:ascii="微软雅黑" w:hAnsi="微软雅黑" w:hint="eastAsia"/>
        </w:rPr>
        <w:t>、</w:t>
      </w:r>
      <w:r w:rsidRPr="004A2C25">
        <w:rPr>
          <w:rFonts w:ascii="微软雅黑" w:hAnsi="微软雅黑" w:hint="eastAsia"/>
        </w:rPr>
        <w:t>恶意</w:t>
      </w:r>
      <w:r w:rsidRPr="004A2C25">
        <w:rPr>
          <w:rFonts w:ascii="微软雅黑" w:hAnsi="微软雅黑"/>
        </w:rPr>
        <w:t>order by</w:t>
      </w:r>
      <w:r w:rsidRPr="004A2C25">
        <w:rPr>
          <w:rFonts w:ascii="微软雅黑" w:hAnsi="微软雅黑" w:hint="eastAsia"/>
        </w:rPr>
        <w:t>导致数据库慢查询</w:t>
      </w:r>
      <w:r w:rsidR="002C1FF9" w:rsidRPr="004A2C25">
        <w:rPr>
          <w:rFonts w:ascii="微软雅黑" w:hAnsi="微软雅黑" w:hint="eastAsia"/>
        </w:rPr>
        <w:t>、</w:t>
      </w:r>
      <w:r w:rsidRPr="004A2C25">
        <w:rPr>
          <w:rFonts w:ascii="微软雅黑" w:hAnsi="微软雅黑" w:hint="eastAsia"/>
        </w:rPr>
        <w:t>任意重定向</w:t>
      </w:r>
      <w:r w:rsidR="002C1FF9" w:rsidRPr="004A2C25">
        <w:rPr>
          <w:rFonts w:ascii="微软雅黑" w:hAnsi="微软雅黑" w:hint="eastAsia"/>
        </w:rPr>
        <w:t>、</w:t>
      </w:r>
      <w:r w:rsidRPr="004A2C25">
        <w:rPr>
          <w:rFonts w:ascii="微软雅黑" w:hAnsi="微软雅黑"/>
        </w:rPr>
        <w:t>SQL</w:t>
      </w:r>
      <w:r w:rsidRPr="004A2C25">
        <w:rPr>
          <w:rFonts w:ascii="微软雅黑" w:hAnsi="微软雅黑" w:hint="eastAsia"/>
        </w:rPr>
        <w:t>注入</w:t>
      </w:r>
      <w:r w:rsidR="002C1FF9" w:rsidRPr="004A2C25">
        <w:rPr>
          <w:rFonts w:ascii="微软雅黑" w:hAnsi="微软雅黑" w:hint="eastAsia"/>
        </w:rPr>
        <w:t>、</w:t>
      </w:r>
      <w:r w:rsidRPr="004A2C25">
        <w:rPr>
          <w:rFonts w:ascii="微软雅黑" w:hAnsi="微软雅黑" w:hint="eastAsia"/>
        </w:rPr>
        <w:t>反序列化注入</w:t>
      </w:r>
      <w:r w:rsidR="002C1FF9" w:rsidRPr="004A2C25">
        <w:rPr>
          <w:rFonts w:ascii="微软雅黑" w:hAnsi="微软雅黑" w:hint="eastAsia"/>
        </w:rPr>
        <w:t>。</w:t>
      </w:r>
    </w:p>
    <w:p w14:paraId="282DDC31" w14:textId="112ECE75" w:rsidR="002E431B" w:rsidRPr="004A2C25" w:rsidRDefault="002E431B" w:rsidP="003D3AA2">
      <w:pPr>
        <w:ind w:firstLine="420"/>
        <w:rPr>
          <w:rFonts w:ascii="微软雅黑" w:hAnsi="微软雅黑"/>
        </w:rPr>
      </w:pPr>
      <w:r w:rsidRPr="004A2C25">
        <w:rPr>
          <w:rFonts w:ascii="微软雅黑" w:hAnsi="微软雅黑" w:hint="eastAsia"/>
        </w:rPr>
        <w:t xml:space="preserve">5. </w:t>
      </w:r>
      <w:r w:rsidR="002A19DE" w:rsidRPr="004A2C25">
        <w:rPr>
          <w:rFonts w:ascii="微软雅黑" w:hAnsi="微软雅黑" w:hint="eastAsia"/>
        </w:rPr>
        <w:t>【军规】</w:t>
      </w:r>
      <w:r w:rsidRPr="004A2C25">
        <w:rPr>
          <w:rFonts w:ascii="微软雅黑" w:hAnsi="微软雅黑" w:hint="eastAsia"/>
        </w:rPr>
        <w:t>禁止向HTML页面输出未经安全过滤或未正确转义的用户数据。</w:t>
      </w:r>
    </w:p>
    <w:p w14:paraId="0265152D" w14:textId="3326D4EE" w:rsidR="002E431B" w:rsidRPr="004A2C25" w:rsidRDefault="002E431B" w:rsidP="003D3AA2">
      <w:pPr>
        <w:ind w:firstLine="420"/>
        <w:rPr>
          <w:rFonts w:ascii="微软雅黑" w:hAnsi="微软雅黑"/>
        </w:rPr>
      </w:pPr>
      <w:r w:rsidRPr="004A2C25">
        <w:rPr>
          <w:rFonts w:ascii="微软雅黑" w:hAnsi="微软雅黑" w:hint="eastAsia"/>
        </w:rPr>
        <w:lastRenderedPageBreak/>
        <w:t xml:space="preserve">6. </w:t>
      </w:r>
      <w:r w:rsidR="002A19DE" w:rsidRPr="004A2C25">
        <w:rPr>
          <w:rFonts w:ascii="微软雅黑" w:hAnsi="微软雅黑" w:hint="eastAsia"/>
        </w:rPr>
        <w:t>【军规】</w:t>
      </w:r>
      <w:r w:rsidRPr="004A2C25">
        <w:rPr>
          <w:rFonts w:ascii="微软雅黑" w:hAnsi="微软雅黑" w:hint="eastAsia"/>
        </w:rPr>
        <w:t>表单、AJAX提交必须执行CSRF安全过滤。 说明：CSRF(Cross-site request forgery)跨站请求伪造是一类常见编程漏洞。对于存在CSRF漏洞的应用/网站，攻击者可以事先构造好URL，只要受害者用户一访问，后台便在用户不知情情况下对数据库中用户参数进行相应修改。</w:t>
      </w:r>
    </w:p>
    <w:p w14:paraId="7AEA1CDC" w14:textId="3FF96951" w:rsidR="002E431B" w:rsidRPr="004A2C25" w:rsidRDefault="002E431B" w:rsidP="003D3AA2">
      <w:pPr>
        <w:ind w:firstLine="420"/>
        <w:rPr>
          <w:rFonts w:ascii="微软雅黑" w:hAnsi="微软雅黑"/>
        </w:rPr>
      </w:pPr>
      <w:r w:rsidRPr="004A2C25">
        <w:rPr>
          <w:rFonts w:ascii="微软雅黑" w:hAnsi="微软雅黑" w:hint="eastAsia"/>
        </w:rPr>
        <w:t xml:space="preserve">7. </w:t>
      </w:r>
      <w:r w:rsidR="002A19DE" w:rsidRPr="004A2C25">
        <w:rPr>
          <w:rFonts w:ascii="微软雅黑" w:hAnsi="微软雅黑" w:hint="eastAsia"/>
        </w:rPr>
        <w:t>【军规】</w:t>
      </w:r>
      <w:r w:rsidRPr="004A2C25">
        <w:rPr>
          <w:rFonts w:ascii="微软雅黑" w:hAnsi="微软雅黑" w:hint="eastAsia"/>
        </w:rPr>
        <w:t>在使用</w:t>
      </w:r>
      <w:r w:rsidR="006F7D84" w:rsidRPr="004A2C25">
        <w:rPr>
          <w:rFonts w:ascii="微软雅黑" w:hAnsi="微软雅黑" w:hint="eastAsia"/>
        </w:rPr>
        <w:t>基础通用能力</w:t>
      </w:r>
      <w:r w:rsidRPr="004A2C25">
        <w:rPr>
          <w:rFonts w:ascii="微软雅黑" w:hAnsi="微软雅黑" w:hint="eastAsia"/>
        </w:rPr>
        <w:t>，譬如短信、邮件、电话，必须实现正确的防重放限制，如数量限制、疲劳度控制、验证码校验，避免被滥刷、资损。 说明：如注册时发送验证码到手机，如果没有限制次数和频率，那么可以利用此功能骚扰到其它用户，并造成短信资源浪费。</w:t>
      </w:r>
    </w:p>
    <w:p w14:paraId="1C515146" w14:textId="000DFA8D" w:rsidR="003E4F30" w:rsidRPr="004A2C25" w:rsidRDefault="0023655A" w:rsidP="003E4F30">
      <w:pPr>
        <w:pStyle w:val="1"/>
        <w:spacing w:line="576" w:lineRule="auto"/>
        <w:rPr>
          <w:rFonts w:ascii="微软雅黑" w:hAnsi="微软雅黑"/>
        </w:rPr>
      </w:pPr>
      <w:bookmarkStart w:id="114" w:name="_Toc522392391"/>
      <w:bookmarkStart w:id="115" w:name="_Toc503187521"/>
      <w:r w:rsidRPr="004A2C25">
        <w:rPr>
          <w:rFonts w:ascii="微软雅黑" w:hAnsi="微软雅黑" w:hint="eastAsia"/>
        </w:rPr>
        <w:t>规约执行</w:t>
      </w:r>
      <w:bookmarkEnd w:id="114"/>
    </w:p>
    <w:p w14:paraId="6FBB9ED4" w14:textId="46562110" w:rsidR="001A50B0" w:rsidRPr="004A2C25" w:rsidRDefault="003E4F30" w:rsidP="003E4F30">
      <w:pPr>
        <w:pStyle w:val="1"/>
        <w:spacing w:line="576" w:lineRule="auto"/>
        <w:rPr>
          <w:rFonts w:ascii="微软雅黑" w:hAnsi="微软雅黑"/>
        </w:rPr>
      </w:pPr>
      <w:bookmarkStart w:id="116" w:name="_Toc522392392"/>
      <w:r w:rsidRPr="004A2C25">
        <w:rPr>
          <w:rFonts w:ascii="微软雅黑" w:hAnsi="微软雅黑" w:hint="eastAsia"/>
        </w:rPr>
        <w:t>工具推荐</w:t>
      </w:r>
      <w:bookmarkEnd w:id="0"/>
      <w:bookmarkEnd w:id="115"/>
      <w:bookmarkEnd w:id="116"/>
    </w:p>
    <w:p w14:paraId="713F5048" w14:textId="4FFFD59D" w:rsidR="009D4C35" w:rsidRDefault="00FA463D" w:rsidP="00FA463D">
      <w:pPr>
        <w:ind w:firstLine="420"/>
        <w:rPr>
          <w:ins w:id="117" w:author="Zhipeng Li" w:date="2018-09-03T10:16:00Z"/>
          <w:rFonts w:ascii="微软雅黑" w:hAnsi="微软雅黑"/>
        </w:rPr>
      </w:pPr>
      <w:r w:rsidRPr="004A2C25">
        <w:rPr>
          <w:rFonts w:ascii="微软雅黑" w:hAnsi="微软雅黑" w:hint="eastAsia"/>
        </w:rPr>
        <w:t>代码规约是组织内成员共同遵守的约定，同时也是管理者对代码质量、代码的可维护性、可读性的监管手段，规约的遵守和监管需要借助相关工具降低管理难度，提升检查效率。推荐面向编译文件、源文件语法、源文件编码格式的三类静态代码检查工具。</w:t>
      </w:r>
    </w:p>
    <w:p w14:paraId="36BDDF2E" w14:textId="77777777" w:rsidR="000440CD" w:rsidRDefault="000440CD" w:rsidP="00FA463D">
      <w:pPr>
        <w:ind w:firstLine="420"/>
        <w:rPr>
          <w:ins w:id="118" w:author="Zhipeng Li" w:date="2018-09-03T10:16:00Z"/>
          <w:rFonts w:ascii="微软雅黑" w:hAnsi="微软雅黑"/>
        </w:rPr>
      </w:pPr>
    </w:p>
    <w:p w14:paraId="2D27C2AD" w14:textId="6E8CC74E" w:rsidR="000440CD" w:rsidRDefault="000440CD" w:rsidP="00FA463D">
      <w:pPr>
        <w:ind w:firstLine="420"/>
        <w:rPr>
          <w:ins w:id="119" w:author="Zhipeng Li" w:date="2018-09-03T10:17:00Z"/>
          <w:rFonts w:ascii="微软雅黑" w:hAnsi="微软雅黑"/>
        </w:rPr>
      </w:pPr>
      <w:ins w:id="120" w:author="Zhipeng Li" w:date="2018-09-03T10:16:00Z">
        <w:r>
          <w:rPr>
            <w:rFonts w:ascii="微软雅黑" w:hAnsi="微软雅黑"/>
          </w:rPr>
          <w:t>(</w:t>
        </w:r>
      </w:ins>
      <w:ins w:id="121" w:author="Zhipeng Li" w:date="2018-09-03T10:17:00Z">
        <w:r>
          <w:rPr>
            <w:rFonts w:ascii="微软雅黑" w:hAnsi="微软雅黑"/>
          </w:rPr>
          <w:t>增加sonar</w:t>
        </w:r>
      </w:ins>
      <w:ins w:id="122" w:author="Zhipeng Li" w:date="2018-09-03T10:16:00Z">
        <w:r>
          <w:rPr>
            <w:rFonts w:ascii="微软雅黑" w:hAnsi="微软雅黑"/>
          </w:rPr>
          <w:t>)</w:t>
        </w:r>
      </w:ins>
    </w:p>
    <w:p w14:paraId="407D9A2A" w14:textId="77777777" w:rsidR="00F06462" w:rsidRDefault="00F06462" w:rsidP="00FA463D">
      <w:pPr>
        <w:ind w:firstLine="420"/>
        <w:rPr>
          <w:ins w:id="123" w:author="Zhipeng Li" w:date="2018-09-03T10:17:00Z"/>
          <w:rFonts w:ascii="微软雅黑" w:hAnsi="微软雅黑"/>
        </w:rPr>
      </w:pPr>
    </w:p>
    <w:p w14:paraId="2D90208A" w14:textId="77777777" w:rsidR="00F06462" w:rsidRDefault="00F06462" w:rsidP="00FA463D">
      <w:pPr>
        <w:ind w:firstLine="420"/>
        <w:rPr>
          <w:ins w:id="124" w:author="Zhipeng Li" w:date="2018-09-03T10:17:00Z"/>
          <w:rFonts w:ascii="微软雅黑" w:hAnsi="微软雅黑"/>
        </w:rPr>
      </w:pPr>
    </w:p>
    <w:p w14:paraId="2133B0A4" w14:textId="77777777" w:rsidR="00F06462" w:rsidRPr="004A2C25" w:rsidRDefault="00F06462" w:rsidP="00FA463D">
      <w:pPr>
        <w:ind w:firstLine="420"/>
        <w:rPr>
          <w:rFonts w:ascii="微软雅黑" w:hAnsi="微软雅黑" w:hint="eastAsia"/>
        </w:rPr>
      </w:pPr>
      <w:bookmarkStart w:id="125" w:name="_GoBack"/>
      <w:bookmarkEnd w:id="125"/>
    </w:p>
    <w:p w14:paraId="69D6003F" w14:textId="62A4C34B" w:rsidR="009D4C35" w:rsidRPr="004A2C25" w:rsidRDefault="009D4C35" w:rsidP="00FA463D">
      <w:pPr>
        <w:pStyle w:val="20"/>
        <w:rPr>
          <w:rFonts w:ascii="微软雅黑" w:hAnsi="微软雅黑"/>
        </w:rPr>
      </w:pPr>
      <w:bookmarkStart w:id="126" w:name="_Toc522392393"/>
      <w:r w:rsidRPr="004A2C25">
        <w:rPr>
          <w:rFonts w:ascii="微软雅黑" w:hAnsi="微软雅黑" w:hint="eastAsia"/>
        </w:rPr>
        <w:lastRenderedPageBreak/>
        <w:t>编译文件检测工具</w:t>
      </w:r>
      <w:bookmarkEnd w:id="126"/>
    </w:p>
    <w:p w14:paraId="695B5B68" w14:textId="5355CA70" w:rsidR="00CD6289" w:rsidRPr="004A2C25" w:rsidRDefault="00FA463D" w:rsidP="00FA463D">
      <w:pPr>
        <w:ind w:firstLine="420"/>
        <w:rPr>
          <w:rFonts w:ascii="微软雅黑" w:hAnsi="微软雅黑"/>
        </w:rPr>
      </w:pPr>
      <w:r w:rsidRPr="004A2C25">
        <w:rPr>
          <w:rFonts w:ascii="微软雅黑" w:hAnsi="微软雅黑" w:hint="eastAsia"/>
        </w:rPr>
        <w:t>【</w:t>
      </w:r>
      <w:r w:rsidR="00F03595" w:rsidRPr="004A2C25">
        <w:rPr>
          <w:rFonts w:ascii="微软雅黑" w:hAnsi="微软雅黑" w:hint="eastAsia"/>
        </w:rPr>
        <w:t>推荐工具</w:t>
      </w:r>
      <w:r w:rsidRPr="004A2C25">
        <w:rPr>
          <w:rFonts w:ascii="微软雅黑" w:hAnsi="微软雅黑" w:hint="eastAsia"/>
        </w:rPr>
        <w:t>】</w:t>
      </w:r>
      <w:r w:rsidR="00F03595" w:rsidRPr="004A2C25">
        <w:rPr>
          <w:rFonts w:ascii="微软雅黑" w:hAnsi="微软雅黑" w:hint="eastAsia"/>
        </w:rPr>
        <w:t>FindBugs</w:t>
      </w:r>
    </w:p>
    <w:p w14:paraId="044234EB" w14:textId="1DDDA3D9" w:rsidR="00FA463D" w:rsidRPr="004A2C25" w:rsidRDefault="00F03595" w:rsidP="00FA463D">
      <w:pPr>
        <w:ind w:firstLine="420"/>
        <w:rPr>
          <w:rFonts w:ascii="微软雅黑" w:hAnsi="微软雅黑"/>
        </w:rPr>
      </w:pPr>
      <w:r w:rsidRPr="004A2C25">
        <w:rPr>
          <w:rFonts w:ascii="微软雅黑" w:hAnsi="微软雅黑" w:hint="eastAsia"/>
        </w:rPr>
        <w:t>【</w:t>
      </w:r>
      <w:r w:rsidR="00804CB6" w:rsidRPr="004A2C25">
        <w:rPr>
          <w:rFonts w:ascii="微软雅黑" w:hAnsi="微软雅黑" w:hint="eastAsia"/>
        </w:rPr>
        <w:t>工具介绍</w:t>
      </w:r>
      <w:r w:rsidRPr="004A2C25">
        <w:rPr>
          <w:rFonts w:ascii="微软雅黑" w:hAnsi="微软雅黑" w:hint="eastAsia"/>
        </w:rPr>
        <w:t>】</w:t>
      </w:r>
      <w:r w:rsidR="00FA463D" w:rsidRPr="004A2C25">
        <w:rPr>
          <w:rFonts w:ascii="微软雅黑" w:hAnsi="微软雅黑" w:hint="eastAsia"/>
        </w:rPr>
        <w:t>FindBugs是一个开源的静态代码分析工具，基于LGPL开源协议，无需运行就能对代码进行分析的工具。不注重style及format，注重检测真正的bug及潜在的性能问题</w:t>
      </w:r>
      <w:r w:rsidR="00804CB6" w:rsidRPr="004A2C25">
        <w:rPr>
          <w:rFonts w:ascii="微软雅黑" w:hAnsi="微软雅黑" w:hint="eastAsia"/>
        </w:rPr>
        <w:t>，</w:t>
      </w:r>
      <w:r w:rsidR="00FA463D" w:rsidRPr="004A2C25">
        <w:rPr>
          <w:rFonts w:ascii="微软雅黑" w:hAnsi="微软雅黑" w:hint="eastAsia"/>
        </w:rPr>
        <w:t>尽可能抑制误检测(false positives)的发生。以bytecode（*.class、*.jar）为对象进行检查。除了单独</w:t>
      </w:r>
      <w:r w:rsidR="00804CB6" w:rsidRPr="004A2C25">
        <w:rPr>
          <w:rFonts w:ascii="微软雅黑" w:hAnsi="微软雅黑" w:hint="eastAsia"/>
        </w:rPr>
        <w:t>运行</w:t>
      </w:r>
      <w:r w:rsidR="00FA463D" w:rsidRPr="004A2C25">
        <w:rPr>
          <w:rFonts w:ascii="微软雅黑" w:hAnsi="微软雅黑" w:hint="eastAsia"/>
        </w:rPr>
        <w:t>，还可以用作Eclipse 的plug-in，以及嵌入Ant作为task之一进行利用</w:t>
      </w:r>
      <w:r w:rsidR="00804CB6" w:rsidRPr="004A2C25">
        <w:rPr>
          <w:rFonts w:ascii="微软雅黑" w:hAnsi="微软雅黑" w:hint="eastAsia"/>
        </w:rPr>
        <w:t>。</w:t>
      </w:r>
    </w:p>
    <w:p w14:paraId="5AE38C74" w14:textId="46E02D6B" w:rsidR="0064420B" w:rsidRPr="004A2C25" w:rsidRDefault="0064420B" w:rsidP="0064420B">
      <w:pPr>
        <w:ind w:firstLine="420"/>
        <w:rPr>
          <w:rFonts w:ascii="微软雅黑" w:hAnsi="微软雅黑"/>
        </w:rPr>
      </w:pPr>
      <w:r w:rsidRPr="004A2C25">
        <w:rPr>
          <w:rFonts w:ascii="微软雅黑" w:hAnsi="微软雅黑" w:hint="eastAsia"/>
        </w:rPr>
        <w:t>【工具检查项】主要检查bytecode中的bug patterns，如NullPoint空指针检查、没有合理关闭资源、字符串相同判断错（==，而不是equals）等</w:t>
      </w:r>
      <w:r w:rsidRPr="004A2C25">
        <w:rPr>
          <w:rFonts w:ascii="微软雅黑" w:hAnsi="微软雅黑" w:hint="eastAsia"/>
        </w:rPr>
        <w:tab/>
        <w:t>。</w:t>
      </w:r>
    </w:p>
    <w:p w14:paraId="52825E7A" w14:textId="6A4F14D4" w:rsidR="00A55D76" w:rsidRPr="004A2C25" w:rsidRDefault="00A55D76" w:rsidP="00FA463D">
      <w:pPr>
        <w:ind w:firstLine="420"/>
        <w:rPr>
          <w:rFonts w:ascii="微软雅黑" w:hAnsi="微软雅黑"/>
        </w:rPr>
      </w:pPr>
      <w:r w:rsidRPr="004A2C25">
        <w:rPr>
          <w:rFonts w:ascii="微软雅黑" w:hAnsi="微软雅黑" w:hint="eastAsia"/>
        </w:rPr>
        <w:t>【工具特点】</w:t>
      </w:r>
    </w:p>
    <w:p w14:paraId="25A6FA64" w14:textId="58438C67" w:rsidR="00A55D76" w:rsidRPr="004A2C25" w:rsidRDefault="00A55D76" w:rsidP="00A55D76">
      <w:pPr>
        <w:ind w:firstLine="420"/>
        <w:rPr>
          <w:rFonts w:ascii="微软雅黑" w:hAnsi="微软雅黑"/>
        </w:rPr>
      </w:pPr>
      <w:r w:rsidRPr="004A2C25">
        <w:rPr>
          <w:rFonts w:ascii="微软雅黑" w:hAnsi="微软雅黑" w:hint="eastAsia"/>
        </w:rPr>
        <w:t>1)FindBugs主要着眼于寻找代码中的缺陷，直接操作类文件（class文件）而不是源代码。</w:t>
      </w:r>
    </w:p>
    <w:p w14:paraId="11E08D45" w14:textId="77777777" w:rsidR="00A55D76" w:rsidRPr="004A2C25" w:rsidRDefault="00A55D76" w:rsidP="00A55D76">
      <w:pPr>
        <w:ind w:firstLine="420"/>
        <w:rPr>
          <w:rFonts w:ascii="微软雅黑" w:hAnsi="微软雅黑"/>
        </w:rPr>
      </w:pPr>
      <w:r w:rsidRPr="004A2C25">
        <w:rPr>
          <w:rFonts w:ascii="微软雅黑" w:hAnsi="微软雅黑" w:hint="eastAsia"/>
        </w:rPr>
        <w:t>2)FindBugs可以通过命令行、各种构建工具（如Ant、Maven等）、独立的Swing GUI或是以Eclipse和NetBeans IDE插件的方式来运行。</w:t>
      </w:r>
    </w:p>
    <w:p w14:paraId="6E9859B8" w14:textId="77777777" w:rsidR="00A55D76" w:rsidRPr="004A2C25" w:rsidRDefault="00A55D76" w:rsidP="00A55D76">
      <w:pPr>
        <w:ind w:firstLine="420"/>
        <w:rPr>
          <w:rFonts w:ascii="微软雅黑" w:hAnsi="微软雅黑"/>
        </w:rPr>
      </w:pPr>
      <w:r w:rsidRPr="004A2C25">
        <w:rPr>
          <w:rFonts w:ascii="微软雅黑" w:hAnsi="微软雅黑" w:hint="eastAsia"/>
        </w:rPr>
        <w:t>3)FindBugs输出结果既可以是XML的，也可以是文本形式的。</w:t>
      </w:r>
    </w:p>
    <w:p w14:paraId="65B6D6E3" w14:textId="77777777" w:rsidR="00A55D76" w:rsidRPr="004A2C25" w:rsidRDefault="00A55D76" w:rsidP="00A55D76">
      <w:pPr>
        <w:ind w:firstLine="420"/>
        <w:rPr>
          <w:rFonts w:ascii="微软雅黑" w:hAnsi="微软雅黑"/>
        </w:rPr>
      </w:pPr>
      <w:r w:rsidRPr="004A2C25">
        <w:rPr>
          <w:rFonts w:ascii="微软雅黑" w:hAnsi="微软雅黑" w:hint="eastAsia"/>
        </w:rPr>
        <w:t>4)开发者可以通过多种方式来使用FindBugs，最常见的是在新编写模块的代码分析以及对现有代码进行更大范围的分析。</w:t>
      </w:r>
    </w:p>
    <w:p w14:paraId="76DF046B" w14:textId="325EA3CC" w:rsidR="00A55D76" w:rsidRPr="004A2C25" w:rsidRDefault="00A55D76" w:rsidP="00A55D76">
      <w:pPr>
        <w:ind w:firstLine="420"/>
        <w:rPr>
          <w:rFonts w:ascii="微软雅黑" w:hAnsi="微软雅黑"/>
        </w:rPr>
      </w:pPr>
      <w:r w:rsidRPr="004A2C25">
        <w:rPr>
          <w:rFonts w:ascii="微软雅黑" w:hAnsi="微软雅黑" w:hint="eastAsia"/>
        </w:rPr>
        <w:t>5)不注重style及format，注重检测真正的bug及潜在的性能问题，尤其注意了尽可能抑制误检测(false positives)的发生。</w:t>
      </w:r>
    </w:p>
    <w:p w14:paraId="124131DC" w14:textId="53DA6462" w:rsidR="009D4C35" w:rsidRPr="004A2C25" w:rsidRDefault="009D4C35" w:rsidP="00FA463D">
      <w:pPr>
        <w:pStyle w:val="20"/>
        <w:rPr>
          <w:rFonts w:ascii="微软雅黑" w:hAnsi="微软雅黑"/>
        </w:rPr>
      </w:pPr>
      <w:bookmarkStart w:id="127" w:name="_Toc522392394"/>
      <w:r w:rsidRPr="004A2C25">
        <w:rPr>
          <w:rFonts w:ascii="微软雅黑" w:hAnsi="微软雅黑" w:hint="eastAsia"/>
        </w:rPr>
        <w:t>源文件语法类检测工具</w:t>
      </w:r>
      <w:bookmarkEnd w:id="127"/>
    </w:p>
    <w:p w14:paraId="38E3882C" w14:textId="5E351678" w:rsidR="0064420B" w:rsidRPr="004A2C25" w:rsidRDefault="0064420B" w:rsidP="0064420B">
      <w:pPr>
        <w:ind w:firstLine="420"/>
        <w:rPr>
          <w:rFonts w:ascii="微软雅黑" w:hAnsi="微软雅黑"/>
        </w:rPr>
      </w:pPr>
      <w:r w:rsidRPr="004A2C25">
        <w:rPr>
          <w:rFonts w:ascii="微软雅黑" w:hAnsi="微软雅黑" w:hint="eastAsia"/>
        </w:rPr>
        <w:t>【推荐工具】PMD</w:t>
      </w:r>
    </w:p>
    <w:p w14:paraId="57C7A3BD" w14:textId="77777777" w:rsidR="0064420B" w:rsidRPr="004A2C25" w:rsidRDefault="0064420B" w:rsidP="0064420B">
      <w:pPr>
        <w:ind w:firstLine="420"/>
        <w:rPr>
          <w:rFonts w:ascii="微软雅黑" w:hAnsi="微软雅黑"/>
        </w:rPr>
      </w:pPr>
      <w:r w:rsidRPr="004A2C25">
        <w:rPr>
          <w:rFonts w:ascii="微软雅黑" w:hAnsi="微软雅黑" w:hint="eastAsia"/>
        </w:rPr>
        <w:lastRenderedPageBreak/>
        <w:t>【工具介绍】PMD是一个代码检查工具，它用于分析Java源代码，找出潜在的问题：</w:t>
      </w:r>
    </w:p>
    <w:p w14:paraId="20E17004" w14:textId="77777777" w:rsidR="0064420B" w:rsidRPr="004A2C25" w:rsidRDefault="0064420B" w:rsidP="0064420B">
      <w:pPr>
        <w:ind w:firstLine="420"/>
        <w:rPr>
          <w:rFonts w:ascii="微软雅黑" w:hAnsi="微软雅黑"/>
        </w:rPr>
      </w:pPr>
      <w:r w:rsidRPr="004A2C25">
        <w:rPr>
          <w:rFonts w:ascii="微软雅黑" w:hAnsi="微软雅黑" w:hint="eastAsia"/>
        </w:rPr>
        <w:t>1)潜在的bug：空的try/catch/finally/switch语句</w:t>
      </w:r>
    </w:p>
    <w:p w14:paraId="03930194" w14:textId="77777777" w:rsidR="0064420B" w:rsidRPr="004A2C25" w:rsidRDefault="0064420B" w:rsidP="0064420B">
      <w:pPr>
        <w:ind w:firstLine="420"/>
        <w:rPr>
          <w:rFonts w:ascii="微软雅黑" w:hAnsi="微软雅黑"/>
        </w:rPr>
      </w:pPr>
      <w:r w:rsidRPr="004A2C25">
        <w:rPr>
          <w:rFonts w:ascii="微软雅黑" w:hAnsi="微软雅黑" w:hint="eastAsia"/>
        </w:rPr>
        <w:t>2)未使用的代码：未使用的局部变量、参数、私有方法等</w:t>
      </w:r>
    </w:p>
    <w:p w14:paraId="39B0401E" w14:textId="77777777" w:rsidR="0064420B" w:rsidRPr="004A2C25" w:rsidRDefault="0064420B" w:rsidP="0064420B">
      <w:pPr>
        <w:ind w:firstLine="420"/>
        <w:rPr>
          <w:rFonts w:ascii="微软雅黑" w:hAnsi="微软雅黑"/>
        </w:rPr>
      </w:pPr>
      <w:r w:rsidRPr="004A2C25">
        <w:rPr>
          <w:rFonts w:ascii="微软雅黑" w:hAnsi="微软雅黑" w:hint="eastAsia"/>
        </w:rPr>
        <w:t>3)可选的代码：String/StringBuffer的滥用</w:t>
      </w:r>
    </w:p>
    <w:p w14:paraId="39987EF6" w14:textId="77777777" w:rsidR="0064420B" w:rsidRPr="004A2C25" w:rsidRDefault="0064420B" w:rsidP="0064420B">
      <w:pPr>
        <w:ind w:firstLine="420"/>
        <w:rPr>
          <w:rFonts w:ascii="微软雅黑" w:hAnsi="微软雅黑"/>
        </w:rPr>
      </w:pPr>
      <w:r w:rsidRPr="004A2C25">
        <w:rPr>
          <w:rFonts w:ascii="微软雅黑" w:hAnsi="微软雅黑" w:hint="eastAsia"/>
        </w:rPr>
        <w:t>4)复杂的表达式：不必须的if语句、可以使用while循环完成的for循环</w:t>
      </w:r>
    </w:p>
    <w:p w14:paraId="0BEBCE70" w14:textId="2A4B88D2" w:rsidR="0064420B" w:rsidRPr="004A2C25" w:rsidRDefault="0064420B" w:rsidP="0064420B">
      <w:pPr>
        <w:ind w:firstLine="420"/>
        <w:rPr>
          <w:rFonts w:ascii="微软雅黑" w:hAnsi="微软雅黑"/>
        </w:rPr>
      </w:pPr>
      <w:r w:rsidRPr="004A2C25">
        <w:rPr>
          <w:rFonts w:ascii="微软雅黑" w:hAnsi="微软雅黑" w:hint="eastAsia"/>
        </w:rPr>
        <w:t>5)重复的代码：拷贝/粘贴代码意味着拷贝/粘贴bugs。</w:t>
      </w:r>
    </w:p>
    <w:p w14:paraId="0C7BB6F4" w14:textId="77777777" w:rsidR="0064420B" w:rsidRPr="004A2C25" w:rsidRDefault="0064420B" w:rsidP="0064420B">
      <w:pPr>
        <w:ind w:firstLine="420"/>
        <w:rPr>
          <w:rFonts w:ascii="微软雅黑" w:hAnsi="微软雅黑"/>
        </w:rPr>
      </w:pPr>
      <w:r w:rsidRPr="004A2C25">
        <w:rPr>
          <w:rFonts w:ascii="微软雅黑" w:hAnsi="微软雅黑" w:hint="eastAsia"/>
        </w:rPr>
        <w:t>【工具检查项】主要包括：</w:t>
      </w:r>
    </w:p>
    <w:p w14:paraId="0126632B" w14:textId="77777777" w:rsidR="0064420B" w:rsidRPr="004A2C25" w:rsidRDefault="0064420B" w:rsidP="0064420B">
      <w:pPr>
        <w:ind w:firstLine="420"/>
        <w:rPr>
          <w:rFonts w:ascii="微软雅黑" w:hAnsi="微软雅黑"/>
        </w:rPr>
      </w:pPr>
      <w:r w:rsidRPr="004A2C25">
        <w:rPr>
          <w:rFonts w:ascii="微软雅黑" w:hAnsi="微软雅黑" w:hint="eastAsia"/>
        </w:rPr>
        <w:t>空try/catch/finally/switch语句块</w:t>
      </w:r>
    </w:p>
    <w:p w14:paraId="38B728C3" w14:textId="77777777" w:rsidR="0064420B" w:rsidRPr="004A2C25" w:rsidRDefault="0064420B" w:rsidP="0064420B">
      <w:pPr>
        <w:ind w:firstLine="420"/>
        <w:rPr>
          <w:rFonts w:ascii="微软雅黑" w:hAnsi="微软雅黑"/>
        </w:rPr>
      </w:pPr>
      <w:r w:rsidRPr="004A2C25">
        <w:rPr>
          <w:rFonts w:ascii="微软雅黑" w:hAnsi="微软雅黑" w:hint="eastAsia"/>
        </w:rPr>
        <w:t>未使用的局部变量、参数和private方法</w:t>
      </w:r>
    </w:p>
    <w:p w14:paraId="65A386E6" w14:textId="77777777" w:rsidR="0064420B" w:rsidRPr="004A2C25" w:rsidRDefault="0064420B" w:rsidP="0064420B">
      <w:pPr>
        <w:ind w:firstLine="420"/>
        <w:rPr>
          <w:rFonts w:ascii="微软雅黑" w:hAnsi="微软雅黑"/>
        </w:rPr>
      </w:pPr>
      <w:r w:rsidRPr="004A2C25">
        <w:rPr>
          <w:rFonts w:ascii="微软雅黑" w:hAnsi="微软雅黑" w:hint="eastAsia"/>
        </w:rPr>
        <w:t>空if/while语句</w:t>
      </w:r>
    </w:p>
    <w:p w14:paraId="4D7B047D" w14:textId="77777777" w:rsidR="0064420B" w:rsidRPr="004A2C25" w:rsidRDefault="0064420B" w:rsidP="0064420B">
      <w:pPr>
        <w:ind w:firstLine="420"/>
        <w:rPr>
          <w:rFonts w:ascii="微软雅黑" w:hAnsi="微软雅黑"/>
        </w:rPr>
      </w:pPr>
      <w:r w:rsidRPr="004A2C25">
        <w:rPr>
          <w:rFonts w:ascii="微软雅黑" w:hAnsi="微软雅黑" w:hint="eastAsia"/>
        </w:rPr>
        <w:t>过于复杂的表达式，如不必要的if语句等</w:t>
      </w:r>
    </w:p>
    <w:p w14:paraId="03EB0498" w14:textId="3859A83F" w:rsidR="0064420B" w:rsidRPr="004A2C25" w:rsidRDefault="0064420B" w:rsidP="0064420B">
      <w:pPr>
        <w:ind w:firstLine="420"/>
        <w:rPr>
          <w:rFonts w:ascii="微软雅黑" w:hAnsi="微软雅黑"/>
        </w:rPr>
      </w:pPr>
      <w:r w:rsidRPr="004A2C25">
        <w:rPr>
          <w:rFonts w:ascii="微软雅黑" w:hAnsi="微软雅黑" w:hint="eastAsia"/>
        </w:rPr>
        <w:t>复杂类。</w:t>
      </w:r>
    </w:p>
    <w:p w14:paraId="705B58FB" w14:textId="62985725" w:rsidR="0064420B" w:rsidRPr="004A2C25" w:rsidRDefault="0064420B" w:rsidP="0064420B">
      <w:pPr>
        <w:ind w:firstLine="420"/>
        <w:rPr>
          <w:rFonts w:ascii="微软雅黑" w:hAnsi="微软雅黑"/>
        </w:rPr>
      </w:pPr>
      <w:r w:rsidRPr="004A2C25">
        <w:rPr>
          <w:rFonts w:ascii="微软雅黑" w:hAnsi="微软雅黑" w:hint="eastAsia"/>
        </w:rPr>
        <w:t>【工具特点】</w:t>
      </w:r>
    </w:p>
    <w:p w14:paraId="083FF273" w14:textId="65401486" w:rsidR="0064420B" w:rsidRPr="004A2C25" w:rsidRDefault="0064420B" w:rsidP="0064420B">
      <w:pPr>
        <w:ind w:firstLine="420"/>
        <w:rPr>
          <w:rFonts w:ascii="微软雅黑" w:hAnsi="微软雅黑"/>
        </w:rPr>
      </w:pPr>
      <w:r w:rsidRPr="004A2C25">
        <w:rPr>
          <w:rFonts w:ascii="微软雅黑" w:hAnsi="微软雅黑" w:hint="eastAsia"/>
        </w:rPr>
        <w:t>1) PMD通过静态分析获知代码错误。也就是说，在不运行Java程序的情况下报告错误。</w:t>
      </w:r>
    </w:p>
    <w:p w14:paraId="1844E026" w14:textId="08C21CCD" w:rsidR="0064420B" w:rsidRPr="004A2C25" w:rsidRDefault="0064420B" w:rsidP="0064420B">
      <w:pPr>
        <w:ind w:firstLine="420"/>
        <w:rPr>
          <w:rFonts w:ascii="微软雅黑" w:hAnsi="微软雅黑"/>
        </w:rPr>
      </w:pPr>
      <w:r w:rsidRPr="004A2C25">
        <w:rPr>
          <w:rFonts w:ascii="微软雅黑" w:hAnsi="微软雅黑" w:hint="eastAsia"/>
        </w:rPr>
        <w:t>2)PMD附带了许多可以直接使用的规则，利用这些规则可以找出Java源程序的许多问题。</w:t>
      </w:r>
    </w:p>
    <w:p w14:paraId="22B66078" w14:textId="6A75F968" w:rsidR="0064420B" w:rsidRPr="004A2C25" w:rsidRDefault="0064420B" w:rsidP="0064420B">
      <w:pPr>
        <w:ind w:firstLine="420"/>
        <w:rPr>
          <w:rFonts w:ascii="微软雅黑" w:hAnsi="微软雅黑"/>
        </w:rPr>
      </w:pPr>
      <w:r w:rsidRPr="004A2C25">
        <w:rPr>
          <w:rFonts w:ascii="微软雅黑" w:hAnsi="微软雅黑"/>
        </w:rPr>
        <w:t>3</w:t>
      </w:r>
      <w:r w:rsidRPr="004A2C25">
        <w:rPr>
          <w:rFonts w:ascii="微软雅黑" w:hAnsi="微软雅黑" w:hint="eastAsia"/>
        </w:rPr>
        <w:t>)PMD已经与JDeveloper、Eclipse、jEdit、JBuilder、BlueJ、CodeGuide、NetBeans、Sun JavaStudio Enterprise/Creator、IntelliJ IDEA、TextPad、Maven、Ant、Gel、JCreator以及Emacs集成在一起。</w:t>
      </w:r>
    </w:p>
    <w:p w14:paraId="44555363" w14:textId="734E1D39" w:rsidR="0064420B" w:rsidRPr="004A2C25" w:rsidRDefault="0064420B" w:rsidP="0064420B">
      <w:pPr>
        <w:ind w:firstLine="420"/>
        <w:rPr>
          <w:rFonts w:ascii="微软雅黑" w:hAnsi="微软雅黑"/>
        </w:rPr>
      </w:pPr>
      <w:r w:rsidRPr="004A2C25">
        <w:rPr>
          <w:rFonts w:ascii="微软雅黑" w:hAnsi="微软雅黑" w:hint="eastAsia"/>
        </w:rPr>
        <w:t>4)PMD规则是可以定制的: 可用的规则并不仅限于内置规则。您可以添加新</w:t>
      </w:r>
      <w:r w:rsidRPr="004A2C25">
        <w:rPr>
          <w:rFonts w:ascii="微软雅黑" w:hAnsi="微软雅黑" w:hint="eastAsia"/>
        </w:rPr>
        <w:lastRenderedPageBreak/>
        <w:t>规则：可以通过编写Java代码并重新编译PDM，或者更简单些，编写XPath表达式，它会针对每个Java类的抽象语法树进行处理。</w:t>
      </w:r>
    </w:p>
    <w:p w14:paraId="7C49DE56" w14:textId="77777777" w:rsidR="0064420B" w:rsidRPr="004A2C25" w:rsidRDefault="0064420B" w:rsidP="0064420B">
      <w:pPr>
        <w:rPr>
          <w:rFonts w:ascii="微软雅黑" w:hAnsi="微软雅黑"/>
        </w:rPr>
      </w:pPr>
    </w:p>
    <w:p w14:paraId="4A462924" w14:textId="509E0C19" w:rsidR="009D4C35" w:rsidRPr="004A2C25" w:rsidRDefault="009D4C35" w:rsidP="00FA463D">
      <w:pPr>
        <w:pStyle w:val="20"/>
        <w:rPr>
          <w:rFonts w:ascii="微软雅黑" w:hAnsi="微软雅黑"/>
        </w:rPr>
      </w:pPr>
      <w:bookmarkStart w:id="128" w:name="_Toc522392395"/>
      <w:r w:rsidRPr="004A2C25">
        <w:rPr>
          <w:rFonts w:ascii="微软雅黑" w:hAnsi="微软雅黑" w:hint="eastAsia"/>
        </w:rPr>
        <w:t>源文件格式类检测工具</w:t>
      </w:r>
      <w:bookmarkEnd w:id="128"/>
    </w:p>
    <w:p w14:paraId="549B6056" w14:textId="74451A10" w:rsidR="0064420B" w:rsidRPr="004A2C25" w:rsidRDefault="0064420B" w:rsidP="0064420B">
      <w:pPr>
        <w:ind w:firstLine="420"/>
        <w:rPr>
          <w:rFonts w:ascii="微软雅黑" w:hAnsi="微软雅黑"/>
        </w:rPr>
      </w:pPr>
      <w:r w:rsidRPr="004A2C25">
        <w:rPr>
          <w:rFonts w:ascii="微软雅黑" w:hAnsi="微软雅黑" w:hint="eastAsia"/>
        </w:rPr>
        <w:t>【推荐工具】</w:t>
      </w:r>
      <w:r w:rsidRPr="004A2C25">
        <w:rPr>
          <w:rFonts w:ascii="微软雅黑" w:hAnsi="微软雅黑"/>
        </w:rPr>
        <w:t>Checkstyle</w:t>
      </w:r>
    </w:p>
    <w:p w14:paraId="67CBB91A" w14:textId="72AB2E8A" w:rsidR="0064420B" w:rsidRPr="004A2C25" w:rsidRDefault="0064420B" w:rsidP="0064420B">
      <w:pPr>
        <w:ind w:firstLine="420"/>
        <w:rPr>
          <w:rFonts w:ascii="微软雅黑" w:hAnsi="微软雅黑"/>
        </w:rPr>
      </w:pPr>
      <w:r w:rsidRPr="004A2C25">
        <w:rPr>
          <w:rFonts w:ascii="微软雅黑" w:hAnsi="微软雅黑" w:hint="eastAsia"/>
        </w:rPr>
        <w:t>【工具介绍】</w:t>
      </w:r>
      <w:bookmarkStart w:id="129" w:name="_Hlk514690257"/>
      <w:r w:rsidRPr="004A2C25">
        <w:rPr>
          <w:rFonts w:ascii="微软雅黑" w:hAnsi="微软雅黑" w:hint="eastAsia"/>
        </w:rPr>
        <w:t>Checkstyle</w:t>
      </w:r>
      <w:bookmarkEnd w:id="129"/>
      <w:r w:rsidRPr="004A2C25">
        <w:rPr>
          <w:rFonts w:ascii="微软雅黑" w:hAnsi="微软雅黑" w:hint="eastAsia"/>
        </w:rPr>
        <w:t>是一款检查Java程序源代码样式的工具。</w:t>
      </w:r>
    </w:p>
    <w:p w14:paraId="2F0997FD" w14:textId="77777777" w:rsidR="0064420B" w:rsidRPr="004A2C25" w:rsidRDefault="0064420B" w:rsidP="0064420B">
      <w:pPr>
        <w:ind w:firstLine="420"/>
        <w:rPr>
          <w:rFonts w:ascii="微软雅黑" w:hAnsi="微软雅黑"/>
        </w:rPr>
      </w:pPr>
      <w:r w:rsidRPr="004A2C25">
        <w:rPr>
          <w:rFonts w:ascii="微软雅黑" w:hAnsi="微软雅黑" w:hint="eastAsia"/>
        </w:rPr>
        <w:t>【工具检查项】主要包括：</w:t>
      </w:r>
    </w:p>
    <w:p w14:paraId="1E189CCE" w14:textId="77777777" w:rsidR="0064420B" w:rsidRPr="004A2C25" w:rsidRDefault="0064420B" w:rsidP="0064420B">
      <w:pPr>
        <w:ind w:firstLine="420"/>
        <w:rPr>
          <w:rFonts w:ascii="微软雅黑" w:hAnsi="微软雅黑"/>
        </w:rPr>
      </w:pPr>
      <w:r w:rsidRPr="004A2C25">
        <w:rPr>
          <w:rFonts w:ascii="微软雅黑" w:hAnsi="微软雅黑" w:hint="eastAsia"/>
        </w:rPr>
        <w:t>Javadoc注释</w:t>
      </w:r>
    </w:p>
    <w:p w14:paraId="314440C9" w14:textId="77777777" w:rsidR="0064420B" w:rsidRPr="004A2C25" w:rsidRDefault="0064420B" w:rsidP="0064420B">
      <w:pPr>
        <w:ind w:firstLine="420"/>
        <w:rPr>
          <w:rFonts w:ascii="微软雅黑" w:hAnsi="微软雅黑"/>
        </w:rPr>
      </w:pPr>
      <w:r w:rsidRPr="004A2C25">
        <w:rPr>
          <w:rFonts w:ascii="微软雅黑" w:hAnsi="微软雅黑" w:hint="eastAsia"/>
        </w:rPr>
        <w:t>命名规范</w:t>
      </w:r>
    </w:p>
    <w:p w14:paraId="22763078" w14:textId="77777777" w:rsidR="0064420B" w:rsidRPr="004A2C25" w:rsidRDefault="0064420B" w:rsidP="0064420B">
      <w:pPr>
        <w:ind w:firstLine="420"/>
        <w:rPr>
          <w:rFonts w:ascii="微软雅黑" w:hAnsi="微软雅黑"/>
        </w:rPr>
      </w:pPr>
      <w:r w:rsidRPr="004A2C25">
        <w:rPr>
          <w:rFonts w:ascii="微软雅黑" w:hAnsi="微软雅黑" w:hint="eastAsia"/>
        </w:rPr>
        <w:t>多余没用的Imports</w:t>
      </w:r>
    </w:p>
    <w:p w14:paraId="2B2E3014" w14:textId="77777777" w:rsidR="0064420B" w:rsidRPr="004A2C25" w:rsidRDefault="0064420B" w:rsidP="0064420B">
      <w:pPr>
        <w:ind w:firstLine="420"/>
        <w:rPr>
          <w:rFonts w:ascii="微软雅黑" w:hAnsi="微软雅黑"/>
        </w:rPr>
      </w:pPr>
      <w:r w:rsidRPr="004A2C25">
        <w:rPr>
          <w:rFonts w:ascii="微软雅黑" w:hAnsi="微软雅黑" w:hint="eastAsia"/>
        </w:rPr>
        <w:t>Size度量，如过长的方法</w:t>
      </w:r>
    </w:p>
    <w:p w14:paraId="3624FC8B" w14:textId="1AD92131" w:rsidR="0064420B" w:rsidRPr="004A2C25" w:rsidRDefault="0064420B" w:rsidP="0064420B">
      <w:pPr>
        <w:ind w:firstLine="420"/>
        <w:rPr>
          <w:rFonts w:ascii="微软雅黑" w:hAnsi="微软雅黑"/>
        </w:rPr>
      </w:pPr>
      <w:r w:rsidRPr="004A2C25">
        <w:rPr>
          <w:rFonts w:ascii="微软雅黑" w:hAnsi="微软雅黑" w:hint="eastAsia"/>
        </w:rPr>
        <w:t>缺少必要的空格Whitespace</w:t>
      </w:r>
    </w:p>
    <w:p w14:paraId="16DB04FC" w14:textId="042BACBF" w:rsidR="0064420B" w:rsidRPr="004A2C25" w:rsidRDefault="0064420B" w:rsidP="0064420B">
      <w:pPr>
        <w:ind w:firstLine="420"/>
        <w:rPr>
          <w:rFonts w:ascii="微软雅黑" w:hAnsi="微软雅黑"/>
        </w:rPr>
      </w:pPr>
      <w:r w:rsidRPr="004A2C25">
        <w:rPr>
          <w:rFonts w:ascii="微软雅黑" w:hAnsi="微软雅黑" w:hint="eastAsia"/>
        </w:rPr>
        <w:t>重复代码。</w:t>
      </w:r>
    </w:p>
    <w:p w14:paraId="0D890FF0" w14:textId="1A8ED097" w:rsidR="0064420B" w:rsidRPr="004A2C25" w:rsidRDefault="0064420B" w:rsidP="0064420B">
      <w:pPr>
        <w:ind w:firstLine="420"/>
        <w:rPr>
          <w:rFonts w:ascii="微软雅黑" w:hAnsi="微软雅黑"/>
        </w:rPr>
      </w:pPr>
      <w:r w:rsidRPr="004A2C25">
        <w:rPr>
          <w:rFonts w:ascii="微软雅黑" w:hAnsi="微软雅黑" w:hint="eastAsia"/>
        </w:rPr>
        <w:t>【工具特点】</w:t>
      </w:r>
    </w:p>
    <w:p w14:paraId="3D1A6805" w14:textId="77777777" w:rsidR="0064420B" w:rsidRPr="004A2C25" w:rsidRDefault="0064420B" w:rsidP="0064420B">
      <w:pPr>
        <w:ind w:firstLine="420"/>
        <w:rPr>
          <w:rFonts w:ascii="微软雅黑" w:hAnsi="微软雅黑"/>
        </w:rPr>
      </w:pPr>
      <w:r w:rsidRPr="004A2C25">
        <w:rPr>
          <w:rFonts w:ascii="微软雅黑" w:hAnsi="微软雅黑" w:hint="eastAsia"/>
        </w:rPr>
        <w:t>1)它可以有效的帮助我们检视代码以便更好的遵循代码编写标准，特别适用于小组开发时彼此间的样式规范和统一。</w:t>
      </w:r>
    </w:p>
    <w:p w14:paraId="39155585" w14:textId="77777777" w:rsidR="0064420B" w:rsidRPr="004A2C25" w:rsidRDefault="0064420B" w:rsidP="0064420B">
      <w:pPr>
        <w:ind w:firstLine="420"/>
        <w:rPr>
          <w:rFonts w:ascii="微软雅黑" w:hAnsi="微软雅黑"/>
        </w:rPr>
      </w:pPr>
      <w:r w:rsidRPr="004A2C25">
        <w:rPr>
          <w:rFonts w:ascii="微软雅黑" w:hAnsi="微软雅黑" w:hint="eastAsia"/>
        </w:rPr>
        <w:t>2)Checkstyle提供了高可配置性，以便适用于各种代码规范，所以除了使用它提供的几种常见标准之外，你也可以定制自己的标准。</w:t>
      </w:r>
    </w:p>
    <w:p w14:paraId="027E90A8" w14:textId="77777777" w:rsidR="0064420B" w:rsidRPr="004A2C25" w:rsidRDefault="0064420B" w:rsidP="0064420B">
      <w:pPr>
        <w:ind w:firstLine="420"/>
        <w:rPr>
          <w:rFonts w:ascii="微软雅黑" w:hAnsi="微软雅黑"/>
        </w:rPr>
      </w:pPr>
      <w:r w:rsidRPr="004A2C25">
        <w:rPr>
          <w:rFonts w:ascii="微软雅黑" w:hAnsi="微软雅黑" w:hint="eastAsia"/>
        </w:rPr>
        <w:t>3)Checkstyle提供了支持大多数常见IDE的插件，大部分插件中就含有最新的Checkstyle，就不用费心再部署一份了。</w:t>
      </w:r>
    </w:p>
    <w:p w14:paraId="73E4E2FB" w14:textId="4C803F7E" w:rsidR="0064420B" w:rsidRPr="004A2C25" w:rsidRDefault="0064420B" w:rsidP="0064420B">
      <w:pPr>
        <w:ind w:firstLine="420"/>
        <w:rPr>
          <w:rFonts w:ascii="微软雅黑" w:hAnsi="微软雅黑"/>
        </w:rPr>
      </w:pPr>
      <w:r w:rsidRPr="004A2C25">
        <w:rPr>
          <w:rFonts w:ascii="微软雅黑" w:hAnsi="微软雅黑" w:hint="eastAsia"/>
        </w:rPr>
        <w:t>4)Checkstyle可以检查代码的很多方面，从传统观点看，它主要是用来检查</w:t>
      </w:r>
      <w:r w:rsidRPr="004A2C25">
        <w:rPr>
          <w:rFonts w:ascii="微软雅黑" w:hAnsi="微软雅黑" w:hint="eastAsia"/>
        </w:rPr>
        <w:lastRenderedPageBreak/>
        <w:t>代码层面的，自从第三版以后，它的内部架构作了重大改变，很多其它意图的检测加了进来，现在Checkstyle可以检查像类设计的问题，重复代码，如锁的双重检查的bug模式。</w:t>
      </w:r>
    </w:p>
    <w:p w14:paraId="5A42ED6D" w14:textId="77777777" w:rsidR="0064420B" w:rsidRPr="004A2C25" w:rsidRDefault="0064420B" w:rsidP="0064420B">
      <w:pPr>
        <w:rPr>
          <w:rFonts w:ascii="微软雅黑" w:hAnsi="微软雅黑"/>
        </w:rPr>
      </w:pPr>
    </w:p>
    <w:p w14:paraId="06002AA2" w14:textId="77777777" w:rsidR="009D4C35" w:rsidRPr="004A2C25" w:rsidRDefault="009D4C35" w:rsidP="009D4C35">
      <w:pPr>
        <w:rPr>
          <w:rFonts w:ascii="微软雅黑" w:hAnsi="微软雅黑"/>
        </w:rPr>
      </w:pPr>
    </w:p>
    <w:sectPr w:rsidR="009D4C35" w:rsidRPr="004A2C25">
      <w:headerReference w:type="even" r:id="rId86"/>
      <w:headerReference w:type="default" r:id="rId87"/>
      <w:footerReference w:type="default" r:id="rId88"/>
      <w:headerReference w:type="first" r:id="rId89"/>
      <w:footerReference w:type="first" r:id="rId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Zhipeng Li" w:date="2018-09-03T09:53:00Z" w:initials="ZL">
    <w:p w14:paraId="622AD60E" w14:textId="650A1F9D" w:rsidR="00C8044D" w:rsidRDefault="00C8044D">
      <w:pPr>
        <w:pStyle w:val="af3"/>
        <w:rPr>
          <w:rFonts w:hint="eastAsia"/>
        </w:rPr>
      </w:pPr>
      <w:r>
        <w:rPr>
          <w:rStyle w:val="af2"/>
        </w:rPr>
        <w:annotationRef/>
      </w:r>
      <w:r>
        <w:t>图中的</w:t>
      </w:r>
      <w:r>
        <w:t>Control</w:t>
      </w:r>
      <w:r>
        <w:t>层容易与</w:t>
      </w:r>
      <w:r>
        <w:t>java web</w:t>
      </w:r>
      <w:r>
        <w:t>的</w:t>
      </w:r>
      <w:r>
        <w:t>controller</w:t>
      </w:r>
      <w:r>
        <w:t>混淆</w:t>
      </w:r>
      <w:r>
        <w:rPr>
          <w:rFonts w:hint="eastAsia"/>
        </w:rPr>
        <w:t>，</w:t>
      </w:r>
      <w:r>
        <w:t>建议不使用这个名称</w:t>
      </w:r>
    </w:p>
  </w:comment>
  <w:comment w:id="39" w:author="Zhipeng Li" w:date="2018-09-03T09:54:00Z" w:initials="ZL">
    <w:p w14:paraId="506BB82E" w14:textId="52FEB01E" w:rsidR="00C8044D" w:rsidRDefault="00C8044D">
      <w:pPr>
        <w:pStyle w:val="af3"/>
      </w:pPr>
      <w:r>
        <w:rPr>
          <w:rStyle w:val="af2"/>
        </w:rPr>
        <w:annotationRef/>
      </w:r>
      <w:r>
        <w:t>同上</w:t>
      </w:r>
    </w:p>
  </w:comment>
  <w:comment w:id="41" w:author="Zhipeng Li" w:date="2018-09-03T09:55:00Z" w:initials="ZL">
    <w:p w14:paraId="0FB755EE" w14:textId="2B457E40" w:rsidR="00C8044D" w:rsidRDefault="00C8044D">
      <w:pPr>
        <w:pStyle w:val="af3"/>
      </w:pPr>
      <w:r>
        <w:rPr>
          <w:rStyle w:val="af2"/>
        </w:rPr>
        <w:annotationRef/>
      </w:r>
      <w:r>
        <w:t>cn.gov.customs.</w:t>
      </w:r>
      <w:r>
        <w:t>大项目名</w:t>
      </w:r>
      <w:r>
        <w:rPr>
          <w:rFonts w:hint="eastAsia"/>
        </w:rPr>
        <w:t>.</w:t>
      </w:r>
      <w:r>
        <w:t>子项目名</w:t>
      </w:r>
      <w:r>
        <w:rPr>
          <w:rFonts w:hint="eastAsia"/>
        </w:rPr>
        <w:t>.</w:t>
      </w:r>
      <w:r>
        <w:rPr>
          <w:rFonts w:hint="eastAsia"/>
        </w:rPr>
        <w:t>模块名</w:t>
      </w:r>
    </w:p>
  </w:comment>
  <w:comment w:id="42" w:author="Zhipeng Li" w:date="2018-09-03T09:57:00Z" w:initials="ZL">
    <w:p w14:paraId="24093871" w14:textId="5BD63D87" w:rsidR="00C8044D" w:rsidRDefault="00C8044D">
      <w:pPr>
        <w:pStyle w:val="af3"/>
      </w:pPr>
      <w:r>
        <w:rPr>
          <w:rStyle w:val="af2"/>
        </w:rPr>
        <w:annotationRef/>
      </w:r>
      <w:proofErr w:type="gramStart"/>
      <w:r>
        <w:t>heai</w:t>
      </w:r>
      <w:r>
        <w:rPr>
          <w:rFonts w:hint="eastAsia"/>
        </w:rPr>
        <w:t>-</w:t>
      </w:r>
      <w:r>
        <w:t>process-servic</w:t>
      </w:r>
      <w:proofErr w:type="gramEnd"/>
    </w:p>
  </w:comment>
  <w:comment w:id="53" w:author="Zhipeng Li" w:date="2018-09-03T10:01:00Z" w:initials="ZL">
    <w:p w14:paraId="6941A749" w14:textId="16BB79DB" w:rsidR="00C8044D" w:rsidRDefault="00C8044D">
      <w:pPr>
        <w:pStyle w:val="af3"/>
      </w:pPr>
      <w:r>
        <w:rPr>
          <w:rStyle w:val="af2"/>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AD60E" w15:done="0"/>
  <w15:commentEx w15:paraId="506BB82E" w15:done="0"/>
  <w15:commentEx w15:paraId="0FB755EE" w15:done="0"/>
  <w15:commentEx w15:paraId="24093871" w15:done="0"/>
  <w15:commentEx w15:paraId="6941A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C9E28" w14:textId="77777777" w:rsidR="00F01622" w:rsidRDefault="00F01622" w:rsidP="00990CBA">
      <w:r>
        <w:separator/>
      </w:r>
    </w:p>
  </w:endnote>
  <w:endnote w:type="continuationSeparator" w:id="0">
    <w:p w14:paraId="2D020A6A" w14:textId="77777777" w:rsidR="00F01622" w:rsidRDefault="00F01622" w:rsidP="0099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方正仿宋_GBK">
    <w:altName w:val="Malgun Gothic Semilight"/>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Fira Mono">
    <w:altName w:val="微软雅黑"/>
    <w:panose1 w:val="00000000000000000000"/>
    <w:charset w:val="86"/>
    <w:family w:val="modern"/>
    <w:notTrueType/>
    <w:pitch w:val="default"/>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69379" w14:textId="3A3BEE64" w:rsidR="00C8044D" w:rsidRPr="00800A81" w:rsidRDefault="00C8044D" w:rsidP="00800A8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CC875" w14:textId="5CE4EE6A" w:rsidR="00C8044D" w:rsidRDefault="00C8044D" w:rsidP="0033466E">
    <w:pPr>
      <w:pStyle w:val="a6"/>
    </w:pPr>
    <w:r>
      <w:rPr>
        <w:noProof/>
      </w:rPr>
      <w:fldChar w:fldCharType="begin"/>
    </w:r>
    <w:r>
      <w:rPr>
        <w:noProof/>
      </w:rPr>
      <w:instrText xml:space="preserve"> FILENAME </w:instrText>
    </w:r>
    <w:r>
      <w:rPr>
        <w:noProof/>
      </w:rPr>
      <w:fldChar w:fldCharType="separate"/>
    </w:r>
    <w:r>
      <w:rPr>
        <w:noProof/>
      </w:rPr>
      <w:t>ServiceCatalogRequestProcess.doc</w:t>
    </w:r>
    <w:r>
      <w:rPr>
        <w:noProof/>
      </w:rPr>
      <w:fldChar w:fldCharType="end"/>
    </w:r>
    <w:r>
      <w:tab/>
      <w:t xml:space="preserve">Page </w:t>
    </w:r>
    <w:r>
      <w:fldChar w:fldCharType="begin"/>
    </w:r>
    <w:r>
      <w:instrText xml:space="preserve"> PAGE </w:instrText>
    </w:r>
    <w:r>
      <w:fldChar w:fldCharType="separate"/>
    </w:r>
    <w:r>
      <w:rPr>
        <w:noProof/>
      </w:rPr>
      <w:t>24</w:t>
    </w:r>
    <w:r>
      <w:fldChar w:fldCharType="end"/>
    </w:r>
    <w:r>
      <w:t xml:space="preserve"> of 14</w:t>
    </w:r>
  </w:p>
  <w:p w14:paraId="55309F71" w14:textId="77777777" w:rsidR="00C8044D" w:rsidRDefault="00C804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B84F4" w14:textId="77777777" w:rsidR="00F01622" w:rsidRDefault="00F01622" w:rsidP="00990CBA">
      <w:r>
        <w:separator/>
      </w:r>
    </w:p>
  </w:footnote>
  <w:footnote w:type="continuationSeparator" w:id="0">
    <w:p w14:paraId="5E70ADCC" w14:textId="77777777" w:rsidR="00F01622" w:rsidRDefault="00F01622" w:rsidP="00990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F16A9" w14:textId="77777777" w:rsidR="00C8044D" w:rsidRDefault="00C8044D" w:rsidP="0033466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50C25" w14:textId="1CD87189" w:rsidR="00C8044D" w:rsidRPr="00B22D76" w:rsidRDefault="00C8044D" w:rsidP="0033466E">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BB83C" w14:textId="77777777" w:rsidR="00C8044D" w:rsidRDefault="00C8044D" w:rsidP="0033466E">
    <w:pPr>
      <w:pStyle w:val="a5"/>
    </w:pPr>
    <w:r>
      <w:t xml:space="preserve">Service Catalog </w:t>
    </w:r>
    <w:r w:rsidRPr="0053172A">
      <w:t xml:space="preserve">Request </w:t>
    </w:r>
    <w:r>
      <w:t>Governance Process</w:t>
    </w:r>
  </w:p>
  <w:p w14:paraId="24A7C478" w14:textId="77777777" w:rsidR="00C8044D" w:rsidRPr="00C07F25" w:rsidRDefault="00C8044D" w:rsidP="0033466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1" w15:restartNumberingAfterBreak="0">
    <w:nsid w:val="FFFFFF7F"/>
    <w:multiLevelType w:val="singleLevel"/>
    <w:tmpl w:val="73C0F6C6"/>
    <w:lvl w:ilvl="0">
      <w:start w:val="1"/>
      <w:numFmt w:val="decimal"/>
      <w:pStyle w:val="2"/>
      <w:lvlText w:val="%1."/>
      <w:lvlJc w:val="left"/>
      <w:pPr>
        <w:tabs>
          <w:tab w:val="num" w:pos="643"/>
        </w:tabs>
        <w:ind w:left="643" w:hanging="360"/>
      </w:pPr>
    </w:lvl>
  </w:abstractNum>
  <w:abstractNum w:abstractNumId="2"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10BD4E19"/>
    <w:multiLevelType w:val="hybridMultilevel"/>
    <w:tmpl w:val="C51E8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2235A8"/>
    <w:multiLevelType w:val="hybridMultilevel"/>
    <w:tmpl w:val="421A32E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1D5755D3"/>
    <w:multiLevelType w:val="hybridMultilevel"/>
    <w:tmpl w:val="4BEE7E38"/>
    <w:lvl w:ilvl="0" w:tplc="3B1CEA48">
      <w:start w:val="1"/>
      <w:numFmt w:val="bullet"/>
      <w:pStyle w:val="ItemList"/>
      <w:lvlText w:val=""/>
      <w:lvlJc w:val="left"/>
      <w:pPr>
        <w:tabs>
          <w:tab w:val="num" w:pos="845"/>
        </w:tabs>
        <w:ind w:left="845"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441"/>
        </w:tabs>
        <w:ind w:left="-441" w:hanging="420"/>
      </w:pPr>
      <w:rPr>
        <w:rFonts w:ascii="Wingdings" w:hAnsi="Wingdings" w:hint="default"/>
      </w:rPr>
    </w:lvl>
    <w:lvl w:ilvl="2" w:tplc="04090005" w:tentative="1">
      <w:start w:val="1"/>
      <w:numFmt w:val="bullet"/>
      <w:lvlText w:val=""/>
      <w:lvlJc w:val="left"/>
      <w:pPr>
        <w:tabs>
          <w:tab w:val="num" w:pos="-21"/>
        </w:tabs>
        <w:ind w:left="-21" w:hanging="420"/>
      </w:pPr>
      <w:rPr>
        <w:rFonts w:ascii="Wingdings" w:hAnsi="Wingdings" w:hint="default"/>
      </w:rPr>
    </w:lvl>
    <w:lvl w:ilvl="3" w:tplc="04090001">
      <w:start w:val="1"/>
      <w:numFmt w:val="bullet"/>
      <w:lvlText w:val=""/>
      <w:lvlJc w:val="left"/>
      <w:pPr>
        <w:tabs>
          <w:tab w:val="num" w:pos="399"/>
        </w:tabs>
        <w:ind w:left="399" w:hanging="420"/>
      </w:pPr>
      <w:rPr>
        <w:rFonts w:ascii="Wingdings" w:hAnsi="Wingdings" w:hint="default"/>
      </w:rPr>
    </w:lvl>
    <w:lvl w:ilvl="4" w:tplc="04090003" w:tentative="1">
      <w:start w:val="1"/>
      <w:numFmt w:val="bullet"/>
      <w:lvlText w:val=""/>
      <w:lvlJc w:val="left"/>
      <w:pPr>
        <w:tabs>
          <w:tab w:val="num" w:pos="819"/>
        </w:tabs>
        <w:ind w:left="819" w:hanging="420"/>
      </w:pPr>
      <w:rPr>
        <w:rFonts w:ascii="Wingdings" w:hAnsi="Wingdings" w:hint="default"/>
      </w:rPr>
    </w:lvl>
    <w:lvl w:ilvl="5" w:tplc="04090005" w:tentative="1">
      <w:start w:val="1"/>
      <w:numFmt w:val="bullet"/>
      <w:lvlText w:val=""/>
      <w:lvlJc w:val="left"/>
      <w:pPr>
        <w:tabs>
          <w:tab w:val="num" w:pos="1239"/>
        </w:tabs>
        <w:ind w:left="1239" w:hanging="420"/>
      </w:pPr>
      <w:rPr>
        <w:rFonts w:ascii="Wingdings" w:hAnsi="Wingdings" w:hint="default"/>
      </w:rPr>
    </w:lvl>
    <w:lvl w:ilvl="6" w:tplc="04090001" w:tentative="1">
      <w:start w:val="1"/>
      <w:numFmt w:val="bullet"/>
      <w:lvlText w:val=""/>
      <w:lvlJc w:val="left"/>
      <w:pPr>
        <w:tabs>
          <w:tab w:val="num" w:pos="1659"/>
        </w:tabs>
        <w:ind w:left="1659" w:hanging="420"/>
      </w:pPr>
      <w:rPr>
        <w:rFonts w:ascii="Wingdings" w:hAnsi="Wingdings" w:hint="default"/>
      </w:rPr>
    </w:lvl>
    <w:lvl w:ilvl="7" w:tplc="04090003" w:tentative="1">
      <w:start w:val="1"/>
      <w:numFmt w:val="bullet"/>
      <w:lvlText w:val=""/>
      <w:lvlJc w:val="left"/>
      <w:pPr>
        <w:tabs>
          <w:tab w:val="num" w:pos="2079"/>
        </w:tabs>
        <w:ind w:left="2079" w:hanging="420"/>
      </w:pPr>
      <w:rPr>
        <w:rFonts w:ascii="Wingdings" w:hAnsi="Wingdings" w:hint="default"/>
      </w:rPr>
    </w:lvl>
    <w:lvl w:ilvl="8" w:tplc="04090005" w:tentative="1">
      <w:start w:val="1"/>
      <w:numFmt w:val="bullet"/>
      <w:lvlText w:val=""/>
      <w:lvlJc w:val="left"/>
      <w:pPr>
        <w:tabs>
          <w:tab w:val="num" w:pos="2499"/>
        </w:tabs>
        <w:ind w:left="2499" w:hanging="420"/>
      </w:pPr>
      <w:rPr>
        <w:rFonts w:ascii="Wingdings" w:hAnsi="Wingdings" w:hint="default"/>
      </w:rPr>
    </w:lvl>
  </w:abstractNum>
  <w:abstractNum w:abstractNumId="7" w15:restartNumberingAfterBreak="0">
    <w:nsid w:val="27994843"/>
    <w:multiLevelType w:val="hybridMultilevel"/>
    <w:tmpl w:val="49AEEACE"/>
    <w:lvl w:ilvl="0" w:tplc="77A20CEE">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F21DE"/>
    <w:multiLevelType w:val="hybridMultilevel"/>
    <w:tmpl w:val="6754844E"/>
    <w:lvl w:ilvl="0" w:tplc="46F0C5A2">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06D43"/>
    <w:multiLevelType w:val="multilevel"/>
    <w:tmpl w:val="E830F552"/>
    <w:lvl w:ilvl="0">
      <w:start w:val="1"/>
      <w:numFmt w:val="decimal"/>
      <w:lvlText w:val="%1"/>
      <w:lvlJc w:val="left"/>
      <w:pPr>
        <w:ind w:left="432" w:hanging="432"/>
      </w:pPr>
      <w:rPr>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AF525C"/>
    <w:multiLevelType w:val="hybridMultilevel"/>
    <w:tmpl w:val="A61624B0"/>
    <w:lvl w:ilvl="0" w:tplc="F5D460A4">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15:restartNumberingAfterBreak="0">
    <w:nsid w:val="392B5CF0"/>
    <w:multiLevelType w:val="multilevel"/>
    <w:tmpl w:val="767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04F5A"/>
    <w:multiLevelType w:val="multilevel"/>
    <w:tmpl w:val="01F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991567"/>
    <w:multiLevelType w:val="hybridMultilevel"/>
    <w:tmpl w:val="5DFA9460"/>
    <w:lvl w:ilvl="0" w:tplc="91D66BAE">
      <w:numFmt w:val="none"/>
      <w:pStyle w:val="PTSTableBullet"/>
      <w:lvlText w:val="▪"/>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01"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8A75B4"/>
    <w:multiLevelType w:val="multilevel"/>
    <w:tmpl w:val="9EF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D3A9E"/>
    <w:multiLevelType w:val="multilevel"/>
    <w:tmpl w:val="E830F552"/>
    <w:lvl w:ilvl="0">
      <w:start w:val="1"/>
      <w:numFmt w:val="decimal"/>
      <w:pStyle w:val="1"/>
      <w:lvlText w:val="%1"/>
      <w:lvlJc w:val="left"/>
      <w:pPr>
        <w:ind w:left="432" w:hanging="432"/>
      </w:pPr>
      <w:rPr>
        <w:sz w:val="28"/>
      </w:r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EB3258E"/>
    <w:multiLevelType w:val="multilevel"/>
    <w:tmpl w:val="E82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4D4B7D"/>
    <w:multiLevelType w:val="hybridMultilevel"/>
    <w:tmpl w:val="80E8ADE0"/>
    <w:lvl w:ilvl="0" w:tplc="E2BCC636">
      <w:start w:val="1"/>
      <w:numFmt w:val="bullet"/>
      <w:pStyle w:val="4"/>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25857D6"/>
    <w:multiLevelType w:val="hybridMultilevel"/>
    <w:tmpl w:val="F69A1B14"/>
    <w:lvl w:ilvl="0" w:tplc="DDA0DF66">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2E8EE2E">
      <w:start w:val="1"/>
      <w:numFmt w:val="decimal"/>
      <w:lvlRestart w:val="0"/>
      <w:lvlText w:val="%9."/>
      <w:lvlJc w:val="left"/>
      <w:pPr>
        <w:tabs>
          <w:tab w:val="num" w:pos="284"/>
        </w:tabs>
        <w:ind w:left="284" w:hanging="284"/>
      </w:pPr>
      <w:rPr>
        <w:rFonts w:hint="eastAsia"/>
      </w:rPr>
    </w:lvl>
  </w:abstractNum>
  <w:num w:numId="1">
    <w:abstractNumId w:val="6"/>
  </w:num>
  <w:num w:numId="2">
    <w:abstractNumId w:val="2"/>
  </w:num>
  <w:num w:numId="3">
    <w:abstractNumId w:val="20"/>
  </w:num>
  <w:num w:numId="4">
    <w:abstractNumId w:val="3"/>
  </w:num>
  <w:num w:numId="5">
    <w:abstractNumId w:val="1"/>
  </w:num>
  <w:num w:numId="6">
    <w:abstractNumId w:val="13"/>
  </w:num>
  <w:num w:numId="7">
    <w:abstractNumId w:val="8"/>
  </w:num>
  <w:num w:numId="8">
    <w:abstractNumId w:val="7"/>
  </w:num>
  <w:num w:numId="9">
    <w:abstractNumId w:val="0"/>
  </w:num>
  <w:num w:numId="10">
    <w:abstractNumId w:val="16"/>
  </w:num>
  <w:num w:numId="11">
    <w:abstractNumId w:val="15"/>
  </w:num>
  <w:num w:numId="12">
    <w:abstractNumId w:val="4"/>
  </w:num>
  <w:num w:numId="13">
    <w:abstractNumId w:val="19"/>
  </w:num>
  <w:num w:numId="14">
    <w:abstractNumId w:val="14"/>
  </w:num>
  <w:num w:numId="15">
    <w:abstractNumId w:val="17"/>
  </w:num>
  <w:num w:numId="16">
    <w:abstractNumId w:val="12"/>
  </w:num>
  <w:num w:numId="17">
    <w:abstractNumId w:val="11"/>
  </w:num>
  <w:num w:numId="18">
    <w:abstractNumId w:val="15"/>
  </w:num>
  <w:num w:numId="19">
    <w:abstractNumId w:val="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8"/>
  </w:num>
  <w:num w:numId="32">
    <w:abstractNumId w:val="10"/>
  </w:num>
  <w:num w:numId="33">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ipeng Li">
    <w15:presenceInfo w15:providerId="Windows Live" w15:userId="62de48731336e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trackRevisions/>
  <w:defaultTabStop w:val="420"/>
  <w:drawingGridHorizontalSpacing w:val="105"/>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16"/>
    <w:rsid w:val="00004A0B"/>
    <w:rsid w:val="00004C8B"/>
    <w:rsid w:val="0000547F"/>
    <w:rsid w:val="0000554B"/>
    <w:rsid w:val="00006C9C"/>
    <w:rsid w:val="00011E35"/>
    <w:rsid w:val="00021321"/>
    <w:rsid w:val="0002289D"/>
    <w:rsid w:val="00024C15"/>
    <w:rsid w:val="00030241"/>
    <w:rsid w:val="000336E8"/>
    <w:rsid w:val="000440CD"/>
    <w:rsid w:val="00046902"/>
    <w:rsid w:val="000512BD"/>
    <w:rsid w:val="0005321A"/>
    <w:rsid w:val="0005586E"/>
    <w:rsid w:val="00067334"/>
    <w:rsid w:val="00071CDB"/>
    <w:rsid w:val="00087523"/>
    <w:rsid w:val="00090CB3"/>
    <w:rsid w:val="00090EB7"/>
    <w:rsid w:val="00094B23"/>
    <w:rsid w:val="00095467"/>
    <w:rsid w:val="000973E0"/>
    <w:rsid w:val="000A5CC2"/>
    <w:rsid w:val="000C2025"/>
    <w:rsid w:val="000C4171"/>
    <w:rsid w:val="000C5A23"/>
    <w:rsid w:val="000D1CF6"/>
    <w:rsid w:val="000D5E3E"/>
    <w:rsid w:val="000D5F9E"/>
    <w:rsid w:val="000D6D86"/>
    <w:rsid w:val="000E0F11"/>
    <w:rsid w:val="000E5C30"/>
    <w:rsid w:val="00102413"/>
    <w:rsid w:val="00107053"/>
    <w:rsid w:val="0010763A"/>
    <w:rsid w:val="00111662"/>
    <w:rsid w:val="00111739"/>
    <w:rsid w:val="0011529D"/>
    <w:rsid w:val="00126B0F"/>
    <w:rsid w:val="00131367"/>
    <w:rsid w:val="0013574C"/>
    <w:rsid w:val="001462FE"/>
    <w:rsid w:val="001515BC"/>
    <w:rsid w:val="001530C1"/>
    <w:rsid w:val="00154BBD"/>
    <w:rsid w:val="00154F47"/>
    <w:rsid w:val="00155499"/>
    <w:rsid w:val="001569C5"/>
    <w:rsid w:val="00177919"/>
    <w:rsid w:val="00191983"/>
    <w:rsid w:val="001931A5"/>
    <w:rsid w:val="00196449"/>
    <w:rsid w:val="001A1BCB"/>
    <w:rsid w:val="001A50B0"/>
    <w:rsid w:val="001A67CD"/>
    <w:rsid w:val="001B10F7"/>
    <w:rsid w:val="001B2F12"/>
    <w:rsid w:val="001B62D1"/>
    <w:rsid w:val="001B70D7"/>
    <w:rsid w:val="001C4893"/>
    <w:rsid w:val="001C6EB0"/>
    <w:rsid w:val="001D56FC"/>
    <w:rsid w:val="001E1569"/>
    <w:rsid w:val="001E37CB"/>
    <w:rsid w:val="001E5212"/>
    <w:rsid w:val="001E7AD9"/>
    <w:rsid w:val="00217D52"/>
    <w:rsid w:val="0022410A"/>
    <w:rsid w:val="002263A5"/>
    <w:rsid w:val="002326B0"/>
    <w:rsid w:val="00232E50"/>
    <w:rsid w:val="002332F8"/>
    <w:rsid w:val="0023655A"/>
    <w:rsid w:val="002408EE"/>
    <w:rsid w:val="002422F7"/>
    <w:rsid w:val="00253232"/>
    <w:rsid w:val="002652C7"/>
    <w:rsid w:val="00267AC8"/>
    <w:rsid w:val="00271868"/>
    <w:rsid w:val="00290FB7"/>
    <w:rsid w:val="00292ED2"/>
    <w:rsid w:val="00296C6B"/>
    <w:rsid w:val="002A19DE"/>
    <w:rsid w:val="002A3537"/>
    <w:rsid w:val="002A582E"/>
    <w:rsid w:val="002A6D0C"/>
    <w:rsid w:val="002B0E0C"/>
    <w:rsid w:val="002B24B0"/>
    <w:rsid w:val="002B2E69"/>
    <w:rsid w:val="002B7F3F"/>
    <w:rsid w:val="002C06E7"/>
    <w:rsid w:val="002C0B03"/>
    <w:rsid w:val="002C1FF9"/>
    <w:rsid w:val="002C46D5"/>
    <w:rsid w:val="002D4DFA"/>
    <w:rsid w:val="002D582F"/>
    <w:rsid w:val="002D58C5"/>
    <w:rsid w:val="002D6576"/>
    <w:rsid w:val="002D7FF5"/>
    <w:rsid w:val="002E2D58"/>
    <w:rsid w:val="002E431B"/>
    <w:rsid w:val="003010CC"/>
    <w:rsid w:val="00301B78"/>
    <w:rsid w:val="0030532B"/>
    <w:rsid w:val="00307155"/>
    <w:rsid w:val="00317084"/>
    <w:rsid w:val="00323001"/>
    <w:rsid w:val="00331D29"/>
    <w:rsid w:val="00333CEE"/>
    <w:rsid w:val="0033466E"/>
    <w:rsid w:val="00334CD6"/>
    <w:rsid w:val="00334EAC"/>
    <w:rsid w:val="0033785E"/>
    <w:rsid w:val="00340279"/>
    <w:rsid w:val="0034081A"/>
    <w:rsid w:val="00341C80"/>
    <w:rsid w:val="00342A2E"/>
    <w:rsid w:val="00351073"/>
    <w:rsid w:val="00355A49"/>
    <w:rsid w:val="003608FE"/>
    <w:rsid w:val="00363600"/>
    <w:rsid w:val="003655DF"/>
    <w:rsid w:val="0036605C"/>
    <w:rsid w:val="003674CE"/>
    <w:rsid w:val="00375345"/>
    <w:rsid w:val="003773D2"/>
    <w:rsid w:val="00391688"/>
    <w:rsid w:val="003949C8"/>
    <w:rsid w:val="00394DED"/>
    <w:rsid w:val="003A44EC"/>
    <w:rsid w:val="003A6049"/>
    <w:rsid w:val="003A61CA"/>
    <w:rsid w:val="003A7298"/>
    <w:rsid w:val="003A73A8"/>
    <w:rsid w:val="003B0EF5"/>
    <w:rsid w:val="003B12AD"/>
    <w:rsid w:val="003B53AC"/>
    <w:rsid w:val="003C103E"/>
    <w:rsid w:val="003C3554"/>
    <w:rsid w:val="003D37D6"/>
    <w:rsid w:val="003D3AA2"/>
    <w:rsid w:val="003D5C58"/>
    <w:rsid w:val="003E018C"/>
    <w:rsid w:val="003E19B9"/>
    <w:rsid w:val="003E20CB"/>
    <w:rsid w:val="003E32AD"/>
    <w:rsid w:val="003E336C"/>
    <w:rsid w:val="003E4F30"/>
    <w:rsid w:val="003E715E"/>
    <w:rsid w:val="003F329C"/>
    <w:rsid w:val="003F6AA0"/>
    <w:rsid w:val="0040507B"/>
    <w:rsid w:val="0040534A"/>
    <w:rsid w:val="00405873"/>
    <w:rsid w:val="0040721A"/>
    <w:rsid w:val="0041221C"/>
    <w:rsid w:val="00412B70"/>
    <w:rsid w:val="00414041"/>
    <w:rsid w:val="00414A37"/>
    <w:rsid w:val="0042011E"/>
    <w:rsid w:val="00420E65"/>
    <w:rsid w:val="00421EB0"/>
    <w:rsid w:val="0042481D"/>
    <w:rsid w:val="0043000A"/>
    <w:rsid w:val="00430F86"/>
    <w:rsid w:val="00436885"/>
    <w:rsid w:val="00440CC4"/>
    <w:rsid w:val="00443C7A"/>
    <w:rsid w:val="00450373"/>
    <w:rsid w:val="004521B7"/>
    <w:rsid w:val="00453618"/>
    <w:rsid w:val="004565CD"/>
    <w:rsid w:val="00462E39"/>
    <w:rsid w:val="00467D2D"/>
    <w:rsid w:val="004745F9"/>
    <w:rsid w:val="00474857"/>
    <w:rsid w:val="00476EF7"/>
    <w:rsid w:val="00486B2A"/>
    <w:rsid w:val="004904FD"/>
    <w:rsid w:val="0049130F"/>
    <w:rsid w:val="00491507"/>
    <w:rsid w:val="00494C84"/>
    <w:rsid w:val="004952A2"/>
    <w:rsid w:val="004A0C90"/>
    <w:rsid w:val="004A2C25"/>
    <w:rsid w:val="004A3504"/>
    <w:rsid w:val="004A3E33"/>
    <w:rsid w:val="004A4CB9"/>
    <w:rsid w:val="004A594F"/>
    <w:rsid w:val="004A5B63"/>
    <w:rsid w:val="004B053A"/>
    <w:rsid w:val="004B5C29"/>
    <w:rsid w:val="004C1665"/>
    <w:rsid w:val="004C20AD"/>
    <w:rsid w:val="004C6119"/>
    <w:rsid w:val="004D6EBA"/>
    <w:rsid w:val="004E04EE"/>
    <w:rsid w:val="004E51DE"/>
    <w:rsid w:val="004E7753"/>
    <w:rsid w:val="004F1FDD"/>
    <w:rsid w:val="004F3BA4"/>
    <w:rsid w:val="004F744C"/>
    <w:rsid w:val="00500F38"/>
    <w:rsid w:val="00501DB1"/>
    <w:rsid w:val="00503502"/>
    <w:rsid w:val="00503945"/>
    <w:rsid w:val="0050416A"/>
    <w:rsid w:val="005046FC"/>
    <w:rsid w:val="00505CE5"/>
    <w:rsid w:val="00507BAE"/>
    <w:rsid w:val="005114CD"/>
    <w:rsid w:val="0051268A"/>
    <w:rsid w:val="005131F2"/>
    <w:rsid w:val="00513ABD"/>
    <w:rsid w:val="00520E8B"/>
    <w:rsid w:val="00523AD7"/>
    <w:rsid w:val="005254E3"/>
    <w:rsid w:val="00525E90"/>
    <w:rsid w:val="0052602D"/>
    <w:rsid w:val="00526810"/>
    <w:rsid w:val="00533072"/>
    <w:rsid w:val="0053489D"/>
    <w:rsid w:val="00535A30"/>
    <w:rsid w:val="00543872"/>
    <w:rsid w:val="00544507"/>
    <w:rsid w:val="0055100A"/>
    <w:rsid w:val="005565DC"/>
    <w:rsid w:val="005574B2"/>
    <w:rsid w:val="0056076C"/>
    <w:rsid w:val="00561DB8"/>
    <w:rsid w:val="0056249E"/>
    <w:rsid w:val="00565F6A"/>
    <w:rsid w:val="0057469A"/>
    <w:rsid w:val="00577D7F"/>
    <w:rsid w:val="0058510B"/>
    <w:rsid w:val="00592AA1"/>
    <w:rsid w:val="00595F65"/>
    <w:rsid w:val="005A0496"/>
    <w:rsid w:val="005A7E6A"/>
    <w:rsid w:val="005B18EC"/>
    <w:rsid w:val="005B5DA7"/>
    <w:rsid w:val="005B7782"/>
    <w:rsid w:val="005C18D7"/>
    <w:rsid w:val="005C2888"/>
    <w:rsid w:val="005C51E7"/>
    <w:rsid w:val="005C53B7"/>
    <w:rsid w:val="005C72B3"/>
    <w:rsid w:val="005D2CB4"/>
    <w:rsid w:val="005D2D8B"/>
    <w:rsid w:val="005D3314"/>
    <w:rsid w:val="005E41CC"/>
    <w:rsid w:val="005E7EB1"/>
    <w:rsid w:val="006002E2"/>
    <w:rsid w:val="00610EB5"/>
    <w:rsid w:val="006116BC"/>
    <w:rsid w:val="00611828"/>
    <w:rsid w:val="00613F5B"/>
    <w:rsid w:val="006143EF"/>
    <w:rsid w:val="00615103"/>
    <w:rsid w:val="00615FC8"/>
    <w:rsid w:val="0062088F"/>
    <w:rsid w:val="00621E3D"/>
    <w:rsid w:val="006275FB"/>
    <w:rsid w:val="0064327D"/>
    <w:rsid w:val="0064420B"/>
    <w:rsid w:val="006446B9"/>
    <w:rsid w:val="00644768"/>
    <w:rsid w:val="00645D71"/>
    <w:rsid w:val="00651EF5"/>
    <w:rsid w:val="00652ED0"/>
    <w:rsid w:val="0065308E"/>
    <w:rsid w:val="006540BF"/>
    <w:rsid w:val="006571D2"/>
    <w:rsid w:val="00657953"/>
    <w:rsid w:val="00662C18"/>
    <w:rsid w:val="00663BDF"/>
    <w:rsid w:val="006644F3"/>
    <w:rsid w:val="006645D9"/>
    <w:rsid w:val="006652BF"/>
    <w:rsid w:val="0066532D"/>
    <w:rsid w:val="00672DA2"/>
    <w:rsid w:val="0068329E"/>
    <w:rsid w:val="00683FDC"/>
    <w:rsid w:val="00684290"/>
    <w:rsid w:val="00687146"/>
    <w:rsid w:val="00692893"/>
    <w:rsid w:val="006935BF"/>
    <w:rsid w:val="00696102"/>
    <w:rsid w:val="00696663"/>
    <w:rsid w:val="006A5209"/>
    <w:rsid w:val="006B0FBB"/>
    <w:rsid w:val="006B30A3"/>
    <w:rsid w:val="006D143A"/>
    <w:rsid w:val="006D1FB0"/>
    <w:rsid w:val="006D3DC3"/>
    <w:rsid w:val="006D6329"/>
    <w:rsid w:val="006E0DBD"/>
    <w:rsid w:val="006E1665"/>
    <w:rsid w:val="006E4998"/>
    <w:rsid w:val="006E703F"/>
    <w:rsid w:val="006F023B"/>
    <w:rsid w:val="006F0322"/>
    <w:rsid w:val="006F03D5"/>
    <w:rsid w:val="006F2664"/>
    <w:rsid w:val="006F7D84"/>
    <w:rsid w:val="00700821"/>
    <w:rsid w:val="007060F9"/>
    <w:rsid w:val="00710C63"/>
    <w:rsid w:val="00710FFC"/>
    <w:rsid w:val="007231B5"/>
    <w:rsid w:val="0072401C"/>
    <w:rsid w:val="00727120"/>
    <w:rsid w:val="00733376"/>
    <w:rsid w:val="00735F77"/>
    <w:rsid w:val="00743AEA"/>
    <w:rsid w:val="00764A37"/>
    <w:rsid w:val="00767366"/>
    <w:rsid w:val="00767C6B"/>
    <w:rsid w:val="00770011"/>
    <w:rsid w:val="00773A2F"/>
    <w:rsid w:val="00776770"/>
    <w:rsid w:val="007775BC"/>
    <w:rsid w:val="00777D2D"/>
    <w:rsid w:val="00782E46"/>
    <w:rsid w:val="00783379"/>
    <w:rsid w:val="007853C5"/>
    <w:rsid w:val="0078616B"/>
    <w:rsid w:val="007900C2"/>
    <w:rsid w:val="007927F7"/>
    <w:rsid w:val="00792FD3"/>
    <w:rsid w:val="007A16D8"/>
    <w:rsid w:val="007A1B67"/>
    <w:rsid w:val="007A3589"/>
    <w:rsid w:val="007A6D87"/>
    <w:rsid w:val="007B41F2"/>
    <w:rsid w:val="007B49D1"/>
    <w:rsid w:val="007B68A4"/>
    <w:rsid w:val="007C0B0F"/>
    <w:rsid w:val="007C17AE"/>
    <w:rsid w:val="007C3732"/>
    <w:rsid w:val="007C5713"/>
    <w:rsid w:val="007C651A"/>
    <w:rsid w:val="007C7607"/>
    <w:rsid w:val="007D25FB"/>
    <w:rsid w:val="007D2618"/>
    <w:rsid w:val="007D64E6"/>
    <w:rsid w:val="007E1908"/>
    <w:rsid w:val="007E1B01"/>
    <w:rsid w:val="007E64E0"/>
    <w:rsid w:val="007E69B6"/>
    <w:rsid w:val="007E7222"/>
    <w:rsid w:val="007E7743"/>
    <w:rsid w:val="007F1735"/>
    <w:rsid w:val="00800A81"/>
    <w:rsid w:val="00804CB6"/>
    <w:rsid w:val="0081024D"/>
    <w:rsid w:val="00816F27"/>
    <w:rsid w:val="00820FE2"/>
    <w:rsid w:val="00824C04"/>
    <w:rsid w:val="00824F09"/>
    <w:rsid w:val="00825416"/>
    <w:rsid w:val="0082587F"/>
    <w:rsid w:val="00826512"/>
    <w:rsid w:val="00827CAE"/>
    <w:rsid w:val="0083140B"/>
    <w:rsid w:val="00835818"/>
    <w:rsid w:val="008376E4"/>
    <w:rsid w:val="008514AB"/>
    <w:rsid w:val="00854DFA"/>
    <w:rsid w:val="00855365"/>
    <w:rsid w:val="008608E1"/>
    <w:rsid w:val="00862634"/>
    <w:rsid w:val="008641A6"/>
    <w:rsid w:val="00867045"/>
    <w:rsid w:val="00867434"/>
    <w:rsid w:val="00875059"/>
    <w:rsid w:val="00877FB4"/>
    <w:rsid w:val="008802D0"/>
    <w:rsid w:val="00884A5A"/>
    <w:rsid w:val="00893876"/>
    <w:rsid w:val="008A1C25"/>
    <w:rsid w:val="008A1F5E"/>
    <w:rsid w:val="008B05F8"/>
    <w:rsid w:val="008B5168"/>
    <w:rsid w:val="008C08AE"/>
    <w:rsid w:val="008C1359"/>
    <w:rsid w:val="008C51A0"/>
    <w:rsid w:val="008C6BD9"/>
    <w:rsid w:val="008C6FF1"/>
    <w:rsid w:val="008E092A"/>
    <w:rsid w:val="008F72BC"/>
    <w:rsid w:val="00911F2E"/>
    <w:rsid w:val="00925F1A"/>
    <w:rsid w:val="009260E0"/>
    <w:rsid w:val="009303BB"/>
    <w:rsid w:val="00942D0B"/>
    <w:rsid w:val="00944D51"/>
    <w:rsid w:val="00945AAE"/>
    <w:rsid w:val="00950285"/>
    <w:rsid w:val="00950A5D"/>
    <w:rsid w:val="00954601"/>
    <w:rsid w:val="00956D7B"/>
    <w:rsid w:val="00966B97"/>
    <w:rsid w:val="00973074"/>
    <w:rsid w:val="00980ABE"/>
    <w:rsid w:val="009829A2"/>
    <w:rsid w:val="00982C6B"/>
    <w:rsid w:val="00983630"/>
    <w:rsid w:val="009841EA"/>
    <w:rsid w:val="00990CBA"/>
    <w:rsid w:val="00992DE1"/>
    <w:rsid w:val="009970AA"/>
    <w:rsid w:val="009A0D46"/>
    <w:rsid w:val="009A473F"/>
    <w:rsid w:val="009A57F6"/>
    <w:rsid w:val="009B3EA7"/>
    <w:rsid w:val="009B46A9"/>
    <w:rsid w:val="009B4B05"/>
    <w:rsid w:val="009B64D3"/>
    <w:rsid w:val="009B653D"/>
    <w:rsid w:val="009B6E61"/>
    <w:rsid w:val="009B7156"/>
    <w:rsid w:val="009C60E2"/>
    <w:rsid w:val="009C6A72"/>
    <w:rsid w:val="009D0DB6"/>
    <w:rsid w:val="009D40EE"/>
    <w:rsid w:val="009D4363"/>
    <w:rsid w:val="009D4C35"/>
    <w:rsid w:val="009D5F5E"/>
    <w:rsid w:val="009D66DD"/>
    <w:rsid w:val="009D6818"/>
    <w:rsid w:val="009E2DB4"/>
    <w:rsid w:val="009E4D3E"/>
    <w:rsid w:val="009E6972"/>
    <w:rsid w:val="009F1EBB"/>
    <w:rsid w:val="00A01584"/>
    <w:rsid w:val="00A143F8"/>
    <w:rsid w:val="00A157A9"/>
    <w:rsid w:val="00A16105"/>
    <w:rsid w:val="00A17329"/>
    <w:rsid w:val="00A2043D"/>
    <w:rsid w:val="00A20C36"/>
    <w:rsid w:val="00A223C6"/>
    <w:rsid w:val="00A2493B"/>
    <w:rsid w:val="00A32525"/>
    <w:rsid w:val="00A330C3"/>
    <w:rsid w:val="00A3435C"/>
    <w:rsid w:val="00A35A6C"/>
    <w:rsid w:val="00A46D58"/>
    <w:rsid w:val="00A46F25"/>
    <w:rsid w:val="00A55D76"/>
    <w:rsid w:val="00A624F5"/>
    <w:rsid w:val="00A65D75"/>
    <w:rsid w:val="00A66492"/>
    <w:rsid w:val="00A833B5"/>
    <w:rsid w:val="00A864A4"/>
    <w:rsid w:val="00A87353"/>
    <w:rsid w:val="00A9046E"/>
    <w:rsid w:val="00A945C5"/>
    <w:rsid w:val="00A95C93"/>
    <w:rsid w:val="00AA3CC6"/>
    <w:rsid w:val="00AA583D"/>
    <w:rsid w:val="00AB1229"/>
    <w:rsid w:val="00AB20D3"/>
    <w:rsid w:val="00AB3AB6"/>
    <w:rsid w:val="00AC5588"/>
    <w:rsid w:val="00AE4F70"/>
    <w:rsid w:val="00AE5BCC"/>
    <w:rsid w:val="00AE72B7"/>
    <w:rsid w:val="00AF1ADC"/>
    <w:rsid w:val="00AF4C15"/>
    <w:rsid w:val="00AF5AE3"/>
    <w:rsid w:val="00B06432"/>
    <w:rsid w:val="00B1020C"/>
    <w:rsid w:val="00B106BE"/>
    <w:rsid w:val="00B2087E"/>
    <w:rsid w:val="00B21A63"/>
    <w:rsid w:val="00B21E81"/>
    <w:rsid w:val="00B319C8"/>
    <w:rsid w:val="00B320CD"/>
    <w:rsid w:val="00B450A3"/>
    <w:rsid w:val="00B46F7A"/>
    <w:rsid w:val="00B47274"/>
    <w:rsid w:val="00B5133F"/>
    <w:rsid w:val="00B51E0F"/>
    <w:rsid w:val="00B640A2"/>
    <w:rsid w:val="00B6708C"/>
    <w:rsid w:val="00B72906"/>
    <w:rsid w:val="00B7512B"/>
    <w:rsid w:val="00B808CC"/>
    <w:rsid w:val="00B8156D"/>
    <w:rsid w:val="00B84266"/>
    <w:rsid w:val="00B84AE2"/>
    <w:rsid w:val="00B86953"/>
    <w:rsid w:val="00BB6149"/>
    <w:rsid w:val="00BC03B4"/>
    <w:rsid w:val="00BC1C68"/>
    <w:rsid w:val="00BC1E2B"/>
    <w:rsid w:val="00BC6E0E"/>
    <w:rsid w:val="00BE7E71"/>
    <w:rsid w:val="00BF0377"/>
    <w:rsid w:val="00C02E99"/>
    <w:rsid w:val="00C07460"/>
    <w:rsid w:val="00C078E6"/>
    <w:rsid w:val="00C101EA"/>
    <w:rsid w:val="00C1079B"/>
    <w:rsid w:val="00C136A6"/>
    <w:rsid w:val="00C1448E"/>
    <w:rsid w:val="00C15C64"/>
    <w:rsid w:val="00C27912"/>
    <w:rsid w:val="00C31FCC"/>
    <w:rsid w:val="00C36BD0"/>
    <w:rsid w:val="00C430B0"/>
    <w:rsid w:val="00C4549F"/>
    <w:rsid w:val="00C50809"/>
    <w:rsid w:val="00C51D4A"/>
    <w:rsid w:val="00C51F30"/>
    <w:rsid w:val="00C52D90"/>
    <w:rsid w:val="00C5435D"/>
    <w:rsid w:val="00C60981"/>
    <w:rsid w:val="00C61CE5"/>
    <w:rsid w:val="00C675B5"/>
    <w:rsid w:val="00C71D64"/>
    <w:rsid w:val="00C72169"/>
    <w:rsid w:val="00C7325F"/>
    <w:rsid w:val="00C77CBB"/>
    <w:rsid w:val="00C8044D"/>
    <w:rsid w:val="00C81FBF"/>
    <w:rsid w:val="00C82B57"/>
    <w:rsid w:val="00C844CC"/>
    <w:rsid w:val="00C85763"/>
    <w:rsid w:val="00C85CEF"/>
    <w:rsid w:val="00C86B8B"/>
    <w:rsid w:val="00C9428E"/>
    <w:rsid w:val="00C95370"/>
    <w:rsid w:val="00CA04A1"/>
    <w:rsid w:val="00CA746C"/>
    <w:rsid w:val="00CA76F5"/>
    <w:rsid w:val="00CB42AC"/>
    <w:rsid w:val="00CC302B"/>
    <w:rsid w:val="00CC7F38"/>
    <w:rsid w:val="00CD46F0"/>
    <w:rsid w:val="00CD6184"/>
    <w:rsid w:val="00CD6289"/>
    <w:rsid w:val="00CE5175"/>
    <w:rsid w:val="00CF2F68"/>
    <w:rsid w:val="00CF4912"/>
    <w:rsid w:val="00CF5B62"/>
    <w:rsid w:val="00D03492"/>
    <w:rsid w:val="00D06E48"/>
    <w:rsid w:val="00D10269"/>
    <w:rsid w:val="00D10816"/>
    <w:rsid w:val="00D1342C"/>
    <w:rsid w:val="00D15F05"/>
    <w:rsid w:val="00D201C5"/>
    <w:rsid w:val="00D20B5F"/>
    <w:rsid w:val="00D25E28"/>
    <w:rsid w:val="00D3066D"/>
    <w:rsid w:val="00D35607"/>
    <w:rsid w:val="00D41089"/>
    <w:rsid w:val="00D41CF1"/>
    <w:rsid w:val="00D4208D"/>
    <w:rsid w:val="00D43809"/>
    <w:rsid w:val="00D43A2F"/>
    <w:rsid w:val="00D43E7C"/>
    <w:rsid w:val="00D4560C"/>
    <w:rsid w:val="00D45DEF"/>
    <w:rsid w:val="00D50B33"/>
    <w:rsid w:val="00D55A65"/>
    <w:rsid w:val="00D57EAB"/>
    <w:rsid w:val="00D64CA2"/>
    <w:rsid w:val="00D66737"/>
    <w:rsid w:val="00D77537"/>
    <w:rsid w:val="00D87FF1"/>
    <w:rsid w:val="00D90235"/>
    <w:rsid w:val="00D916F6"/>
    <w:rsid w:val="00D973AF"/>
    <w:rsid w:val="00DA2271"/>
    <w:rsid w:val="00DA2479"/>
    <w:rsid w:val="00DA4200"/>
    <w:rsid w:val="00DA6A67"/>
    <w:rsid w:val="00DB13CA"/>
    <w:rsid w:val="00DB1704"/>
    <w:rsid w:val="00DC1380"/>
    <w:rsid w:val="00DC2DCD"/>
    <w:rsid w:val="00DC42C7"/>
    <w:rsid w:val="00DD4915"/>
    <w:rsid w:val="00DE2316"/>
    <w:rsid w:val="00DF2A48"/>
    <w:rsid w:val="00DF2DF9"/>
    <w:rsid w:val="00E0134C"/>
    <w:rsid w:val="00E02DB2"/>
    <w:rsid w:val="00E0755F"/>
    <w:rsid w:val="00E13025"/>
    <w:rsid w:val="00E130C3"/>
    <w:rsid w:val="00E1589B"/>
    <w:rsid w:val="00E1728F"/>
    <w:rsid w:val="00E20D61"/>
    <w:rsid w:val="00E2408E"/>
    <w:rsid w:val="00E26557"/>
    <w:rsid w:val="00E3160F"/>
    <w:rsid w:val="00E31898"/>
    <w:rsid w:val="00E31EA3"/>
    <w:rsid w:val="00E32111"/>
    <w:rsid w:val="00E4068E"/>
    <w:rsid w:val="00E41005"/>
    <w:rsid w:val="00E46216"/>
    <w:rsid w:val="00E63C79"/>
    <w:rsid w:val="00E75A3F"/>
    <w:rsid w:val="00E76057"/>
    <w:rsid w:val="00EA2DFD"/>
    <w:rsid w:val="00EA4860"/>
    <w:rsid w:val="00EA6FDA"/>
    <w:rsid w:val="00EA7116"/>
    <w:rsid w:val="00EB1EA8"/>
    <w:rsid w:val="00EB2F02"/>
    <w:rsid w:val="00EB3833"/>
    <w:rsid w:val="00EB3CF9"/>
    <w:rsid w:val="00EB53BA"/>
    <w:rsid w:val="00EB7F0E"/>
    <w:rsid w:val="00EE4B73"/>
    <w:rsid w:val="00EE553E"/>
    <w:rsid w:val="00EE57C4"/>
    <w:rsid w:val="00EF0807"/>
    <w:rsid w:val="00EF53B0"/>
    <w:rsid w:val="00F00C21"/>
    <w:rsid w:val="00F01622"/>
    <w:rsid w:val="00F020B9"/>
    <w:rsid w:val="00F0298A"/>
    <w:rsid w:val="00F03595"/>
    <w:rsid w:val="00F03CE2"/>
    <w:rsid w:val="00F06462"/>
    <w:rsid w:val="00F13A42"/>
    <w:rsid w:val="00F17950"/>
    <w:rsid w:val="00F3350E"/>
    <w:rsid w:val="00F41CF2"/>
    <w:rsid w:val="00F444B9"/>
    <w:rsid w:val="00F47786"/>
    <w:rsid w:val="00F52716"/>
    <w:rsid w:val="00F55226"/>
    <w:rsid w:val="00F575D6"/>
    <w:rsid w:val="00F61A31"/>
    <w:rsid w:val="00F65C7B"/>
    <w:rsid w:val="00F74905"/>
    <w:rsid w:val="00F83891"/>
    <w:rsid w:val="00F86724"/>
    <w:rsid w:val="00F87078"/>
    <w:rsid w:val="00F90B91"/>
    <w:rsid w:val="00F96885"/>
    <w:rsid w:val="00F975B1"/>
    <w:rsid w:val="00FA381E"/>
    <w:rsid w:val="00FA3D56"/>
    <w:rsid w:val="00FA463D"/>
    <w:rsid w:val="00FB0A71"/>
    <w:rsid w:val="00FB2120"/>
    <w:rsid w:val="00FC1AA3"/>
    <w:rsid w:val="00FC1D6A"/>
    <w:rsid w:val="00FD013E"/>
    <w:rsid w:val="00FD2D41"/>
    <w:rsid w:val="00FD58E4"/>
    <w:rsid w:val="00FD66D7"/>
    <w:rsid w:val="00FE5187"/>
    <w:rsid w:val="00FF20D0"/>
    <w:rsid w:val="00FF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57143"/>
  <w15:chartTrackingRefBased/>
  <w15:docId w15:val="{748E9F34-0BA0-4671-8D4F-1C301F01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5565DC"/>
    <w:pPr>
      <w:widowControl w:val="0"/>
      <w:jc w:val="both"/>
    </w:pPr>
    <w:rPr>
      <w:rFonts w:eastAsia="微软雅黑"/>
      <w:sz w:val="24"/>
    </w:rPr>
  </w:style>
  <w:style w:type="paragraph" w:styleId="1">
    <w:name w:val="heading 1"/>
    <w:aliases w:val="Heading 0,PIM 1,H1,h1,l1,Head 1 (Chapter heading),Head 1,Head 11,Head 12,Head 111,Head 13,Head 112,Head 14,Head 113,Head 15,Head 114,Head 16,Head 115,Head 17,Head 116,Head 18,Head 117,Head 19,Head 118,Head 121,Head 1111,Head 131,Head 1121"/>
    <w:basedOn w:val="a0"/>
    <w:next w:val="a0"/>
    <w:link w:val="1Char"/>
    <w:autoRedefine/>
    <w:qFormat/>
    <w:rsid w:val="005565DC"/>
    <w:pPr>
      <w:keepNext/>
      <w:keepLines/>
      <w:numPr>
        <w:numId w:val="11"/>
      </w:numPr>
      <w:spacing w:before="340" w:after="330" w:line="578" w:lineRule="auto"/>
      <w:outlineLvl w:val="0"/>
    </w:pPr>
    <w:rPr>
      <w:b/>
      <w:bCs/>
      <w:kern w:val="44"/>
      <w:szCs w:val="44"/>
    </w:rPr>
  </w:style>
  <w:style w:type="paragraph" w:styleId="20">
    <w:name w:val="heading 2"/>
    <w:aliases w:val="H2,PIM2,Heading 2 Hidden,Heading 2 CCBS,heading 2,Titre3,HD2,sect 1.2,H21,sect 1.21,H22,sect 1.22,H211,sect 1.211,H23,sect 1.23,H212,sect 1.212,h2,l2,list 2,list 2,heading 2TOC,Head 2,List level 2,2,Header 2,2nd level,Titre2,第一章 标题 2,子"/>
    <w:basedOn w:val="a0"/>
    <w:next w:val="a0"/>
    <w:link w:val="2Char"/>
    <w:autoRedefine/>
    <w:uiPriority w:val="9"/>
    <w:unhideWhenUsed/>
    <w:qFormat/>
    <w:rsid w:val="005565DC"/>
    <w:pPr>
      <w:keepNext/>
      <w:keepLines/>
      <w:numPr>
        <w:ilvl w:val="1"/>
        <w:numId w:val="11"/>
      </w:numPr>
      <w:spacing w:before="260" w:after="260" w:line="416" w:lineRule="auto"/>
      <w:outlineLvl w:val="1"/>
    </w:pPr>
    <w:rPr>
      <w:rFonts w:asciiTheme="majorHAnsi" w:hAnsiTheme="majorHAnsi" w:cstheme="majorBidi"/>
      <w:b/>
      <w:bCs/>
      <w:szCs w:val="32"/>
    </w:rPr>
  </w:style>
  <w:style w:type="paragraph" w:styleId="30">
    <w:name w:val="heading 3"/>
    <w:aliases w:val="标题 3 Char1,标题 3 Char Char,Bold Head Char Char,bh Char Char,h3 Char Char,H3 Char Char,level_3 Char Char,PIM 3 Char Char,Level 3 Head Char Char,Heading 3 - old Char Char,sect1.2.3 Char Char,sect1.2.31 Char Char,sect1.2.32 Char Char,bh,h3,H3"/>
    <w:basedOn w:val="a0"/>
    <w:next w:val="a0"/>
    <w:link w:val="3Char"/>
    <w:autoRedefine/>
    <w:uiPriority w:val="9"/>
    <w:unhideWhenUsed/>
    <w:qFormat/>
    <w:rsid w:val="00A833B5"/>
    <w:pPr>
      <w:keepNext/>
      <w:keepLines/>
      <w:numPr>
        <w:ilvl w:val="2"/>
        <w:numId w:val="11"/>
      </w:numPr>
      <w:shd w:val="clear" w:color="auto" w:fill="FFFFFF"/>
      <w:spacing w:line="416" w:lineRule="auto"/>
      <w:outlineLvl w:val="2"/>
    </w:pPr>
    <w:rPr>
      <w:b/>
      <w:bCs/>
    </w:rPr>
  </w:style>
  <w:style w:type="paragraph" w:styleId="4">
    <w:name w:val="heading 4"/>
    <w:aliases w:val="h4,H4,bullet,bl,bb,PIM 4,sect 1.2.3.4,Ref Heading 1,rh1,Heading sql,l4,h41,h42,h43,h411,h44,h412,h45,h413,h46,h414,h47,h48,h415,h49,h410,h416,h417,h418,h419,h420,h4110,h421,heading 4,heading 41,heading 42,heading 411,heading 43,heading 412,4"/>
    <w:basedOn w:val="a0"/>
    <w:next w:val="a0"/>
    <w:link w:val="4Char"/>
    <w:autoRedefine/>
    <w:uiPriority w:val="9"/>
    <w:unhideWhenUsed/>
    <w:qFormat/>
    <w:rsid w:val="0040507B"/>
    <w:pPr>
      <w:keepNext/>
      <w:keepLines/>
      <w:numPr>
        <w:numId w:val="31"/>
      </w:numPr>
      <w:shd w:val="clear" w:color="auto" w:fill="FFFFFF"/>
      <w:spacing w:before="450" w:after="300" w:line="330" w:lineRule="atLeast"/>
      <w:outlineLvl w:val="3"/>
    </w:pPr>
    <w:rPr>
      <w:rFonts w:ascii="微软雅黑" w:hAnsi="微软雅黑" w:cstheme="majorBidi"/>
      <w:b/>
      <w:bCs/>
      <w:color w:val="000000" w:themeColor="text1"/>
      <w:szCs w:val="21"/>
    </w:rPr>
  </w:style>
  <w:style w:type="paragraph" w:styleId="5">
    <w:name w:val="heading 5"/>
    <w:aliases w:val="H5,h5,Second Subheading,dash,ds,dd,dash1,ds1,dd1,dash2,ds2,dd2,dash3,ds3,dd3,dash4,ds4,dd4,dash5,ds5,dd5,dash6,ds6,dd6,dash7,ds7,dd7,dash8,ds8,dd8,dash9,ds9,dd9,dash10,ds10,dd10,dash11,ds11,dd11,dash21,ds21,dd21,dash31,ds31,dd31,dash41,ds41"/>
    <w:basedOn w:val="a0"/>
    <w:next w:val="a0"/>
    <w:link w:val="5Char"/>
    <w:autoRedefine/>
    <w:uiPriority w:val="9"/>
    <w:unhideWhenUsed/>
    <w:qFormat/>
    <w:rsid w:val="00500F38"/>
    <w:pPr>
      <w:keepNext/>
      <w:keepLines/>
      <w:numPr>
        <w:ilvl w:val="4"/>
        <w:numId w:val="11"/>
      </w:numPr>
      <w:spacing w:before="280" w:after="290" w:line="376" w:lineRule="auto"/>
      <w:outlineLvl w:val="4"/>
    </w:pPr>
    <w:rPr>
      <w:b/>
      <w:bCs/>
      <w:szCs w:val="28"/>
    </w:rPr>
  </w:style>
  <w:style w:type="paragraph" w:styleId="6">
    <w:name w:val="heading 6"/>
    <w:aliases w:val="PIM 6,H6,BOD 4,h6,Third Subheading,L6,第五层条,Bullet list,Figure label,l6,hsm,cnp,Caption number (page-wide),list 6,h61,heading 6,Heading6,Bullet (Single Lines),Legal Level 1.,CSS节内4级标记,heading 61,6,1.1.1.1.1.1标题 6,正文六级标题,标题 6(ALT+6),課程簡稱,Alt+6"/>
    <w:basedOn w:val="a0"/>
    <w:next w:val="a0"/>
    <w:link w:val="6Char"/>
    <w:unhideWhenUsed/>
    <w:qFormat/>
    <w:rsid w:val="00476EF7"/>
    <w:pPr>
      <w:keepNext/>
      <w:keepLines/>
      <w:numPr>
        <w:ilvl w:val="5"/>
        <w:numId w:val="1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B1020C"/>
    <w:pPr>
      <w:keepNext/>
      <w:keepLines/>
      <w:numPr>
        <w:ilvl w:val="6"/>
        <w:numId w:val="11"/>
      </w:numPr>
      <w:spacing w:before="240" w:after="64" w:line="320" w:lineRule="auto"/>
      <w:outlineLvl w:val="6"/>
    </w:pPr>
    <w:rPr>
      <w:b/>
      <w:bCs/>
      <w:szCs w:val="24"/>
    </w:rPr>
  </w:style>
  <w:style w:type="paragraph" w:styleId="8">
    <w:name w:val="heading 8"/>
    <w:aliases w:val="不用8,标题6,标题6 Char Char,ft,tt1,heading 8,Legal Level 1.1.1.,注意框体,图名,正文八级标题,Alt+8,AppendixSubHead,H8,h8,ITT t8,PA Appendix Minor,L1 Heading 8,Annex,figure title,Center Bold,resume,text,（A）,插图名,tt2,tt11,Figure1,heading 81,tt3"/>
    <w:basedOn w:val="a0"/>
    <w:next w:val="a0"/>
    <w:link w:val="8Char"/>
    <w:unhideWhenUsed/>
    <w:qFormat/>
    <w:rsid w:val="00B1020C"/>
    <w:pPr>
      <w:keepNext/>
      <w:keepLines/>
      <w:numPr>
        <w:ilvl w:val="7"/>
        <w:numId w:val="11"/>
      </w:numPr>
      <w:spacing w:before="240" w:after="64" w:line="320" w:lineRule="auto"/>
      <w:outlineLvl w:val="7"/>
    </w:pPr>
    <w:rPr>
      <w:rFonts w:asciiTheme="majorHAnsi" w:eastAsiaTheme="majorEastAsia" w:hAnsiTheme="majorHAnsi" w:cstheme="majorBidi"/>
      <w:szCs w:val="24"/>
    </w:rPr>
  </w:style>
  <w:style w:type="paragraph" w:styleId="9">
    <w:name w:val="heading 9"/>
    <w:aliases w:val="PIM 9,Appendix,huh,不用9,tt,table title,标题 45,Figure Heading,FH,9,三级标题,ft1,table,heading 9,t,table left,tl,Legal Level 1.1.1.1.,鋘drad,???änd,Body Text2,bt2,BODY TEXT,RFQ Text,RFQ,Body Textt2,doc1,heading3,NCDOT Body Text,Orig Qstn,图"/>
    <w:basedOn w:val="a0"/>
    <w:next w:val="a0"/>
    <w:link w:val="9Char"/>
    <w:unhideWhenUsed/>
    <w:qFormat/>
    <w:rsid w:val="00773A2F"/>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0 Char,PIM 1 Char,H1 Char,h1 Char,l1 Char,Head 1 (Chapter heading) Char,Head 1 Char,Head 11 Char,Head 12 Char,Head 111 Char,Head 13 Char,Head 112 Char,Head 14 Char,Head 113 Char,Head 15 Char,Head 114 Char,Head 16 Char,Head 115 Char"/>
    <w:basedOn w:val="a1"/>
    <w:link w:val="1"/>
    <w:rsid w:val="005565DC"/>
    <w:rPr>
      <w:rFonts w:eastAsia="微软雅黑"/>
      <w:b/>
      <w:bCs/>
      <w:kern w:val="44"/>
      <w:sz w:val="2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1"/>
    <w:link w:val="20"/>
    <w:uiPriority w:val="9"/>
    <w:rsid w:val="005565DC"/>
    <w:rPr>
      <w:rFonts w:asciiTheme="majorHAnsi" w:eastAsia="微软雅黑" w:hAnsiTheme="majorHAnsi" w:cstheme="majorBidi"/>
      <w:b/>
      <w:bCs/>
      <w:sz w:val="24"/>
      <w:szCs w:val="32"/>
    </w:rPr>
  </w:style>
  <w:style w:type="character" w:customStyle="1" w:styleId="3Char">
    <w:name w:val="标题 3 Char"/>
    <w:aliases w:val="标题 3 Char1 Char,标题 3 Char Char Char,Bold Head Char Char Char,bh Char Char Char,h3 Char Char Char,H3 Char Char Char,level_3 Char Char Char,PIM 3 Char Char Char,Level 3 Head Char Char Char,Heading 3 - old Char Char Char,sect1.2.3 Char Char Char"/>
    <w:basedOn w:val="a1"/>
    <w:link w:val="30"/>
    <w:uiPriority w:val="9"/>
    <w:rsid w:val="00A833B5"/>
    <w:rPr>
      <w:rFonts w:eastAsia="微软雅黑"/>
      <w:b/>
      <w:bCs/>
      <w:sz w:val="24"/>
      <w:shd w:val="clear" w:color="auto" w:fill="FFFFFF"/>
    </w:rPr>
  </w:style>
  <w:style w:type="character" w:customStyle="1" w:styleId="4Char">
    <w:name w:val="标题 4 Char"/>
    <w:aliases w:val="h4 Char,H4 Char,bullet Char,bl Char,bb Char,PIM 4 Char,sect 1.2.3.4 Char,Ref Heading 1 Char,rh1 Char,Heading sql Char,l4 Char,h41 Char,h42 Char,h43 Char,h411 Char,h44 Char,h412 Char,h45 Char,h413 Char,h46 Char,h414 Char,h47 Char,h48 Char"/>
    <w:basedOn w:val="a1"/>
    <w:link w:val="4"/>
    <w:uiPriority w:val="9"/>
    <w:rsid w:val="0040507B"/>
    <w:rPr>
      <w:rFonts w:ascii="微软雅黑" w:eastAsia="微软雅黑" w:hAnsi="微软雅黑" w:cstheme="majorBidi"/>
      <w:b/>
      <w:bCs/>
      <w:color w:val="000000" w:themeColor="text1"/>
      <w:sz w:val="24"/>
      <w:szCs w:val="21"/>
      <w:shd w:val="clear" w:color="auto" w:fill="FFFFFF"/>
    </w:rPr>
  </w:style>
  <w:style w:type="character" w:customStyle="1" w:styleId="5Char">
    <w:name w:val="标题 5 Char"/>
    <w:aliases w:val="H5 Char,h5 Char,Second Subheading Char,dash Char,ds Char,dd Char,dash1 Char,ds1 Char,dd1 Char,dash2 Char,ds2 Char,dd2 Char,dash3 Char,ds3 Char,dd3 Char,dash4 Char,ds4 Char,dd4 Char,dash5 Char,ds5 Char,dd5 Char,dash6 Char,ds6 Char,dd6 Char"/>
    <w:basedOn w:val="a1"/>
    <w:link w:val="5"/>
    <w:uiPriority w:val="9"/>
    <w:rsid w:val="00500F38"/>
    <w:rPr>
      <w:rFonts w:eastAsia="微软雅黑"/>
      <w:b/>
      <w:bCs/>
      <w:sz w:val="24"/>
      <w:szCs w:val="28"/>
    </w:rPr>
  </w:style>
  <w:style w:type="character" w:customStyle="1" w:styleId="6Char">
    <w:name w:val="标题 6 Char"/>
    <w:aliases w:val="PIM 6 Char,H6 Char,BOD 4 Char,h6 Char,Third Subheading Char,L6 Char,第五层条 Char,Bullet list Char,Figure label Char,l6 Char,hsm Char,cnp Char,Caption number (page-wide) Char,list 6 Char,h61 Char,heading 6 Char,Heading6 Char,Legal Level 1. Char"/>
    <w:basedOn w:val="a1"/>
    <w:link w:val="6"/>
    <w:rsid w:val="00476EF7"/>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B1020C"/>
    <w:rPr>
      <w:rFonts w:eastAsia="微软雅黑"/>
      <w:b/>
      <w:bCs/>
      <w:sz w:val="24"/>
      <w:szCs w:val="24"/>
    </w:rPr>
  </w:style>
  <w:style w:type="character" w:customStyle="1" w:styleId="8Char">
    <w:name w:val="标题 8 Char"/>
    <w:aliases w:val="不用8 Char,标题6 Char,标题6 Char Char Char,ft Char,tt1 Char,heading 8 Char,Legal Level 1.1.1. Char,注意框体 Char,图名 Char,正文八级标题 Char,Alt+8 Char,AppendixSubHead Char,H8 Char,h8 Char,ITT t8 Char,PA Appendix Minor Char,L1 Heading 8 Char,Annex Char,（A） Char"/>
    <w:basedOn w:val="a1"/>
    <w:link w:val="8"/>
    <w:rsid w:val="00B1020C"/>
    <w:rPr>
      <w:rFonts w:asciiTheme="majorHAnsi" w:eastAsiaTheme="majorEastAsia" w:hAnsiTheme="majorHAnsi" w:cstheme="majorBidi"/>
      <w:sz w:val="24"/>
      <w:szCs w:val="24"/>
    </w:rPr>
  </w:style>
  <w:style w:type="character" w:customStyle="1" w:styleId="9Char">
    <w:name w:val="标题 9 Char"/>
    <w:aliases w:val="PIM 9 Char,Appendix Char,huh Char,不用9 Char,tt Char,table title Char,标题 45 Char,Figure Heading Char,FH Char,9 Char,三级标题 Char,ft1 Char,table Char,heading 9 Char,t Char,table left Char,tl Char,Legal Level 1.1.1.1. Char,鋘drad Char,???änd Char"/>
    <w:basedOn w:val="a1"/>
    <w:link w:val="9"/>
    <w:rsid w:val="00773A2F"/>
    <w:rPr>
      <w:rFonts w:asciiTheme="majorHAnsi" w:eastAsiaTheme="majorEastAsia" w:hAnsiTheme="majorHAnsi" w:cstheme="majorBidi"/>
      <w:sz w:val="24"/>
      <w:szCs w:val="21"/>
    </w:rPr>
  </w:style>
  <w:style w:type="paragraph" w:styleId="TOC">
    <w:name w:val="TOC Heading"/>
    <w:basedOn w:val="1"/>
    <w:next w:val="a0"/>
    <w:uiPriority w:val="39"/>
    <w:unhideWhenUsed/>
    <w:qFormat/>
    <w:rsid w:val="00792F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92FD3"/>
  </w:style>
  <w:style w:type="paragraph" w:styleId="21">
    <w:name w:val="toc 2"/>
    <w:basedOn w:val="a0"/>
    <w:next w:val="a0"/>
    <w:autoRedefine/>
    <w:uiPriority w:val="39"/>
    <w:unhideWhenUsed/>
    <w:rsid w:val="00792FD3"/>
    <w:pPr>
      <w:ind w:leftChars="200" w:left="420"/>
    </w:pPr>
  </w:style>
  <w:style w:type="paragraph" w:styleId="31">
    <w:name w:val="toc 3"/>
    <w:basedOn w:val="a0"/>
    <w:next w:val="a0"/>
    <w:autoRedefine/>
    <w:uiPriority w:val="39"/>
    <w:unhideWhenUsed/>
    <w:rsid w:val="00792FD3"/>
    <w:pPr>
      <w:ind w:leftChars="400" w:left="840"/>
    </w:pPr>
  </w:style>
  <w:style w:type="character" w:styleId="a4">
    <w:name w:val="Hyperlink"/>
    <w:basedOn w:val="a1"/>
    <w:uiPriority w:val="99"/>
    <w:unhideWhenUsed/>
    <w:rsid w:val="00792FD3"/>
    <w:rPr>
      <w:color w:val="0563C1" w:themeColor="hyperlink"/>
      <w:u w:val="single"/>
    </w:rPr>
  </w:style>
  <w:style w:type="paragraph" w:styleId="a5">
    <w:name w:val="header"/>
    <w:aliases w:val="h"/>
    <w:basedOn w:val="a0"/>
    <w:link w:val="Char"/>
    <w:uiPriority w:val="99"/>
    <w:unhideWhenUsed/>
    <w:rsid w:val="00990CBA"/>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
    <w:basedOn w:val="a1"/>
    <w:link w:val="a5"/>
    <w:uiPriority w:val="99"/>
    <w:rsid w:val="00990CBA"/>
    <w:rPr>
      <w:sz w:val="18"/>
      <w:szCs w:val="18"/>
    </w:rPr>
  </w:style>
  <w:style w:type="paragraph" w:styleId="a6">
    <w:name w:val="footer"/>
    <w:basedOn w:val="a0"/>
    <w:link w:val="Char0"/>
    <w:uiPriority w:val="99"/>
    <w:unhideWhenUsed/>
    <w:rsid w:val="00990CBA"/>
    <w:pPr>
      <w:tabs>
        <w:tab w:val="center" w:pos="4153"/>
        <w:tab w:val="right" w:pos="8306"/>
      </w:tabs>
      <w:snapToGrid w:val="0"/>
      <w:jc w:val="left"/>
    </w:pPr>
    <w:rPr>
      <w:sz w:val="18"/>
      <w:szCs w:val="18"/>
    </w:rPr>
  </w:style>
  <w:style w:type="character" w:customStyle="1" w:styleId="Char0">
    <w:name w:val="页脚 Char"/>
    <w:basedOn w:val="a1"/>
    <w:link w:val="a6"/>
    <w:uiPriority w:val="99"/>
    <w:rsid w:val="00990CBA"/>
    <w:rPr>
      <w:sz w:val="18"/>
      <w:szCs w:val="18"/>
    </w:rPr>
  </w:style>
  <w:style w:type="table" w:styleId="a7">
    <w:name w:val="Table Grid"/>
    <w:basedOn w:val="a2"/>
    <w:uiPriority w:val="59"/>
    <w:rsid w:val="006A5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Bullet List,FooterText,TOC style,lp1,1st Bullet Point,符号列表,列出段落2,正文一级小标题,列出段落1,numbered,List Paragraph1CxSpLast,Paragraphe de liste1,List1,List Paragraph1,List Paragraph11,List Paragraph2,Body_Text First page text"/>
    <w:basedOn w:val="a0"/>
    <w:uiPriority w:val="34"/>
    <w:qFormat/>
    <w:rsid w:val="004565CD"/>
    <w:pPr>
      <w:ind w:firstLineChars="200" w:firstLine="420"/>
    </w:pPr>
    <w:rPr>
      <w:rFonts w:ascii="Times New Roman" w:eastAsia="宋体" w:hAnsi="Times New Roman" w:cs="Times New Roman"/>
      <w:szCs w:val="24"/>
    </w:rPr>
  </w:style>
  <w:style w:type="paragraph" w:styleId="a9">
    <w:name w:val="Normal (Web)"/>
    <w:basedOn w:val="a0"/>
    <w:uiPriority w:val="99"/>
    <w:unhideWhenUsed/>
    <w:rsid w:val="00C51F30"/>
    <w:pPr>
      <w:widowControl/>
      <w:spacing w:before="100" w:beforeAutospacing="1" w:after="100" w:afterAutospacing="1"/>
      <w:jc w:val="left"/>
    </w:pPr>
    <w:rPr>
      <w:rFonts w:ascii="宋体" w:eastAsia="宋体" w:hAnsi="宋体" w:cs="宋体"/>
      <w:kern w:val="0"/>
      <w:szCs w:val="24"/>
    </w:rPr>
  </w:style>
  <w:style w:type="character" w:styleId="aa">
    <w:name w:val="Strong"/>
    <w:basedOn w:val="a1"/>
    <w:uiPriority w:val="22"/>
    <w:qFormat/>
    <w:rsid w:val="00C51F30"/>
    <w:rPr>
      <w:b/>
      <w:bCs/>
    </w:rPr>
  </w:style>
  <w:style w:type="character" w:customStyle="1" w:styleId="figcap">
    <w:name w:val="figcap"/>
    <w:basedOn w:val="a1"/>
    <w:rsid w:val="002326B0"/>
  </w:style>
  <w:style w:type="character" w:customStyle="1" w:styleId="notetitle">
    <w:name w:val="notetitle"/>
    <w:basedOn w:val="a1"/>
    <w:rsid w:val="00C86B8B"/>
  </w:style>
  <w:style w:type="character" w:styleId="ab">
    <w:name w:val="Emphasis"/>
    <w:basedOn w:val="a1"/>
    <w:uiPriority w:val="20"/>
    <w:qFormat/>
    <w:rsid w:val="00C86B8B"/>
    <w:rPr>
      <w:i/>
      <w:iCs/>
    </w:rPr>
  </w:style>
  <w:style w:type="paragraph" w:styleId="HTML">
    <w:name w:val="HTML Preformatted"/>
    <w:basedOn w:val="a0"/>
    <w:link w:val="HTMLChar"/>
    <w:uiPriority w:val="99"/>
    <w:semiHidden/>
    <w:unhideWhenUsed/>
    <w:rsid w:val="00C86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1"/>
    <w:link w:val="HTML"/>
    <w:uiPriority w:val="99"/>
    <w:semiHidden/>
    <w:rsid w:val="00C86B8B"/>
    <w:rPr>
      <w:rFonts w:ascii="宋体" w:eastAsia="宋体" w:hAnsi="宋体" w:cs="宋体"/>
      <w:kern w:val="0"/>
      <w:sz w:val="24"/>
      <w:szCs w:val="24"/>
    </w:rPr>
  </w:style>
  <w:style w:type="character" w:customStyle="1" w:styleId="noticetitle">
    <w:name w:val="noticetitle"/>
    <w:basedOn w:val="a1"/>
    <w:rsid w:val="00C86B8B"/>
  </w:style>
  <w:style w:type="paragraph" w:styleId="40">
    <w:name w:val="toc 4"/>
    <w:basedOn w:val="a0"/>
    <w:next w:val="a0"/>
    <w:autoRedefine/>
    <w:uiPriority w:val="39"/>
    <w:unhideWhenUsed/>
    <w:rsid w:val="00F90B91"/>
    <w:pPr>
      <w:ind w:leftChars="600" w:left="1260"/>
    </w:pPr>
  </w:style>
  <w:style w:type="paragraph" w:styleId="50">
    <w:name w:val="toc 5"/>
    <w:basedOn w:val="a0"/>
    <w:next w:val="a0"/>
    <w:autoRedefine/>
    <w:uiPriority w:val="39"/>
    <w:unhideWhenUsed/>
    <w:rsid w:val="00F90B91"/>
    <w:pPr>
      <w:ind w:leftChars="800" w:left="1680"/>
    </w:pPr>
  </w:style>
  <w:style w:type="paragraph" w:styleId="60">
    <w:name w:val="toc 6"/>
    <w:basedOn w:val="a0"/>
    <w:next w:val="a0"/>
    <w:autoRedefine/>
    <w:uiPriority w:val="39"/>
    <w:unhideWhenUsed/>
    <w:rsid w:val="00F90B91"/>
    <w:pPr>
      <w:ind w:leftChars="1000" w:left="2100"/>
    </w:pPr>
  </w:style>
  <w:style w:type="paragraph" w:styleId="70">
    <w:name w:val="toc 7"/>
    <w:basedOn w:val="a0"/>
    <w:next w:val="a0"/>
    <w:autoRedefine/>
    <w:uiPriority w:val="39"/>
    <w:unhideWhenUsed/>
    <w:rsid w:val="00F90B91"/>
    <w:pPr>
      <w:ind w:leftChars="1200" w:left="2520"/>
    </w:pPr>
  </w:style>
  <w:style w:type="paragraph" w:styleId="80">
    <w:name w:val="toc 8"/>
    <w:basedOn w:val="a0"/>
    <w:next w:val="a0"/>
    <w:autoRedefine/>
    <w:uiPriority w:val="39"/>
    <w:unhideWhenUsed/>
    <w:rsid w:val="00F90B91"/>
    <w:pPr>
      <w:ind w:leftChars="1400" w:left="2940"/>
    </w:pPr>
  </w:style>
  <w:style w:type="paragraph" w:styleId="90">
    <w:name w:val="toc 9"/>
    <w:basedOn w:val="a0"/>
    <w:next w:val="a0"/>
    <w:autoRedefine/>
    <w:uiPriority w:val="39"/>
    <w:unhideWhenUsed/>
    <w:rsid w:val="00F90B91"/>
    <w:pPr>
      <w:ind w:leftChars="1600" w:left="3360"/>
    </w:pPr>
  </w:style>
  <w:style w:type="character" w:styleId="ac">
    <w:name w:val="FollowedHyperlink"/>
    <w:basedOn w:val="a1"/>
    <w:uiPriority w:val="99"/>
    <w:semiHidden/>
    <w:unhideWhenUsed/>
    <w:rsid w:val="003A73A8"/>
    <w:rPr>
      <w:color w:val="954F72" w:themeColor="followedHyperlink"/>
      <w:u w:val="single"/>
    </w:rPr>
  </w:style>
  <w:style w:type="character" w:customStyle="1" w:styleId="annotate">
    <w:name w:val="annotate"/>
    <w:basedOn w:val="a1"/>
    <w:rsid w:val="006F0322"/>
  </w:style>
  <w:style w:type="paragraph" w:customStyle="1" w:styleId="Normal1">
    <w:name w:val="Normal1"/>
    <w:rsid w:val="00954601"/>
    <w:pPr>
      <w:widowControl w:val="0"/>
      <w:spacing w:after="60"/>
    </w:pPr>
    <w:rPr>
      <w:rFonts w:ascii="Calibri" w:eastAsia="宋体" w:hAnsi="Calibri" w:cs="Calibri"/>
      <w:color w:val="000000"/>
      <w:kern w:val="0"/>
      <w:sz w:val="22"/>
      <w:szCs w:val="20"/>
      <w:lang w:eastAsia="en-US"/>
    </w:rPr>
  </w:style>
  <w:style w:type="paragraph" w:styleId="ad">
    <w:name w:val="Document Map"/>
    <w:basedOn w:val="a0"/>
    <w:link w:val="Char1"/>
    <w:uiPriority w:val="99"/>
    <w:semiHidden/>
    <w:unhideWhenUsed/>
    <w:rsid w:val="00E46216"/>
    <w:rPr>
      <w:rFonts w:ascii="宋体" w:eastAsia="宋体"/>
      <w:szCs w:val="24"/>
    </w:rPr>
  </w:style>
  <w:style w:type="character" w:customStyle="1" w:styleId="Char1">
    <w:name w:val="文档结构图 Char"/>
    <w:basedOn w:val="a1"/>
    <w:link w:val="ad"/>
    <w:uiPriority w:val="99"/>
    <w:semiHidden/>
    <w:rsid w:val="00E46216"/>
    <w:rPr>
      <w:rFonts w:ascii="宋体" w:eastAsia="宋体"/>
      <w:sz w:val="24"/>
      <w:szCs w:val="24"/>
    </w:rPr>
  </w:style>
  <w:style w:type="paragraph" w:customStyle="1" w:styleId="ae">
    <w:name w:val="表格正文"/>
    <w:link w:val="Char2"/>
    <w:autoRedefine/>
    <w:qFormat/>
    <w:rsid w:val="00500F38"/>
    <w:pPr>
      <w:adjustRightInd w:val="0"/>
      <w:spacing w:before="120"/>
    </w:pPr>
    <w:rPr>
      <w:rFonts w:ascii="微软雅黑" w:eastAsia="微软雅黑" w:hAnsi="微软雅黑" w:cs="Times New Roman"/>
      <w:kern w:val="0"/>
      <w:sz w:val="24"/>
      <w:szCs w:val="24"/>
    </w:rPr>
  </w:style>
  <w:style w:type="character" w:customStyle="1" w:styleId="Char2">
    <w:name w:val="表格正文 Char"/>
    <w:aliases w:val="List Paragraph Char,Bullet List Char,FooterText Char,TOC style Char,lp1 Char,1st Bullet Point Char,符号列表 Char,列出段落2 Char,正文一级小标题 Char,列出段落1 Char,numbered Char,List Paragraph1CxSpLast Char,Paragraphe de liste1 Char,List1 Char"/>
    <w:link w:val="ae"/>
    <w:locked/>
    <w:rsid w:val="00500F38"/>
    <w:rPr>
      <w:rFonts w:ascii="微软雅黑" w:eastAsia="微软雅黑" w:hAnsi="微软雅黑" w:cs="Times New Roman"/>
      <w:kern w:val="0"/>
      <w:sz w:val="24"/>
      <w:szCs w:val="24"/>
    </w:rPr>
  </w:style>
  <w:style w:type="paragraph" w:customStyle="1" w:styleId="af">
    <w:name w:val="中文段落"/>
    <w:basedOn w:val="a0"/>
    <w:link w:val="Char3"/>
    <w:autoRedefine/>
    <w:qFormat/>
    <w:rsid w:val="00F65C7B"/>
    <w:pPr>
      <w:ind w:firstLineChars="200" w:firstLine="480"/>
    </w:pPr>
    <w:rPr>
      <w:rFonts w:asciiTheme="minorEastAsia" w:hAnsiTheme="minorEastAsia" w:cs="Times New Roman"/>
      <w:szCs w:val="24"/>
    </w:rPr>
  </w:style>
  <w:style w:type="character" w:customStyle="1" w:styleId="Char3">
    <w:name w:val="中文段落 Char"/>
    <w:link w:val="af"/>
    <w:rsid w:val="00F65C7B"/>
    <w:rPr>
      <w:rFonts w:asciiTheme="minorEastAsia" w:eastAsia="微软雅黑" w:hAnsiTheme="minorEastAsia" w:cs="Times New Roman"/>
      <w:sz w:val="24"/>
      <w:szCs w:val="24"/>
    </w:rPr>
  </w:style>
  <w:style w:type="paragraph" w:customStyle="1" w:styleId="af0">
    <w:name w:val="表头"/>
    <w:basedOn w:val="a0"/>
    <w:rsid w:val="004A4CB9"/>
    <w:pPr>
      <w:jc w:val="center"/>
    </w:pPr>
    <w:rPr>
      <w:rFonts w:ascii="Times New Roman" w:eastAsia="方正仿宋_GBK" w:hAnsi="Times New Roman" w:cs="Times New Roman"/>
      <w:b/>
      <w:bCs/>
      <w:szCs w:val="20"/>
    </w:rPr>
  </w:style>
  <w:style w:type="paragraph" w:styleId="af1">
    <w:name w:val="Body Text"/>
    <w:basedOn w:val="a0"/>
    <w:link w:val="Char4"/>
    <w:uiPriority w:val="99"/>
    <w:rsid w:val="00BB6149"/>
    <w:pPr>
      <w:widowControl/>
      <w:spacing w:after="240"/>
      <w:ind w:left="360"/>
    </w:pPr>
    <w:rPr>
      <w:rFonts w:ascii="Arial" w:hAnsi="Arial" w:cs="Arial"/>
      <w:color w:val="000000"/>
      <w:spacing w:val="-5"/>
      <w:kern w:val="0"/>
      <w:szCs w:val="20"/>
      <w:lang w:eastAsia="en-US"/>
    </w:rPr>
  </w:style>
  <w:style w:type="character" w:customStyle="1" w:styleId="Char4">
    <w:name w:val="正文文本 Char"/>
    <w:basedOn w:val="a1"/>
    <w:link w:val="af1"/>
    <w:uiPriority w:val="99"/>
    <w:rsid w:val="00BB6149"/>
    <w:rPr>
      <w:rFonts w:ascii="Arial" w:hAnsi="Arial" w:cs="Arial"/>
      <w:color w:val="000000"/>
      <w:spacing w:val="-5"/>
      <w:kern w:val="0"/>
      <w:sz w:val="24"/>
      <w:szCs w:val="20"/>
      <w:lang w:eastAsia="en-US"/>
    </w:rPr>
  </w:style>
  <w:style w:type="character" w:styleId="af2">
    <w:name w:val="annotation reference"/>
    <w:basedOn w:val="a1"/>
    <w:uiPriority w:val="99"/>
    <w:rsid w:val="00BB6149"/>
    <w:rPr>
      <w:sz w:val="16"/>
    </w:rPr>
  </w:style>
  <w:style w:type="paragraph" w:customStyle="1" w:styleId="L2-Bodytext">
    <w:name w:val="L2-Bodytext"/>
    <w:basedOn w:val="a0"/>
    <w:link w:val="L2-BodytextChar"/>
    <w:autoRedefine/>
    <w:rsid w:val="00BB6149"/>
    <w:pPr>
      <w:widowControl/>
      <w:spacing w:before="60" w:after="120"/>
      <w:ind w:left="792"/>
    </w:pPr>
    <w:rPr>
      <w:rFonts w:ascii="Arial" w:hAnsi="Arial" w:cs="Arial"/>
      <w:color w:val="000000"/>
      <w:kern w:val="0"/>
      <w:sz w:val="20"/>
      <w:szCs w:val="20"/>
      <w:lang w:eastAsia="en-US"/>
    </w:rPr>
  </w:style>
  <w:style w:type="character" w:customStyle="1" w:styleId="L2-BodytextChar">
    <w:name w:val="L2-Bodytext Char"/>
    <w:basedOn w:val="a1"/>
    <w:link w:val="L2-Bodytext"/>
    <w:locked/>
    <w:rsid w:val="00BB6149"/>
    <w:rPr>
      <w:rFonts w:ascii="Arial" w:hAnsi="Arial" w:cs="Arial"/>
      <w:color w:val="000000"/>
      <w:kern w:val="0"/>
      <w:sz w:val="20"/>
      <w:szCs w:val="20"/>
      <w:lang w:eastAsia="en-US"/>
    </w:rPr>
  </w:style>
  <w:style w:type="paragraph" w:customStyle="1" w:styleId="BlockLabel">
    <w:name w:val="Block Label"/>
    <w:basedOn w:val="a0"/>
    <w:next w:val="a0"/>
    <w:rsid w:val="00D77537"/>
    <w:pPr>
      <w:keepNext/>
      <w:keepLines/>
      <w:widowControl/>
      <w:topLinePunct/>
      <w:adjustRightInd w:val="0"/>
      <w:snapToGrid w:val="0"/>
      <w:spacing w:before="300" w:after="80" w:line="240" w:lineRule="atLeast"/>
      <w:jc w:val="left"/>
    </w:pPr>
    <w:rPr>
      <w:rFonts w:ascii="Book Antiqua" w:eastAsia="黑体" w:hAnsi="Book Antiqua" w:cs="Book Antiqua" w:hint="eastAsia"/>
      <w:bCs/>
      <w:kern w:val="0"/>
      <w:sz w:val="26"/>
      <w:szCs w:val="26"/>
    </w:rPr>
  </w:style>
  <w:style w:type="paragraph" w:customStyle="1" w:styleId="FigureDescription">
    <w:name w:val="Figure Description"/>
    <w:next w:val="a0"/>
    <w:rsid w:val="00D77537"/>
    <w:pPr>
      <w:keepNext/>
      <w:adjustRightInd w:val="0"/>
      <w:snapToGrid w:val="0"/>
      <w:spacing w:before="320" w:after="80" w:line="240" w:lineRule="atLeast"/>
      <w:ind w:left="1701"/>
    </w:pPr>
    <w:rPr>
      <w:rFonts w:ascii="Times New Roman" w:eastAsia="黑体" w:hAnsi="Times New Roman" w:cs="Arial"/>
      <w:spacing w:val="-4"/>
      <w:szCs w:val="21"/>
    </w:rPr>
  </w:style>
  <w:style w:type="paragraph" w:customStyle="1" w:styleId="ItemList">
    <w:name w:val="Item List"/>
    <w:rsid w:val="00D77537"/>
    <w:pPr>
      <w:numPr>
        <w:numId w:val="1"/>
      </w:numPr>
      <w:adjustRightInd w:val="0"/>
      <w:snapToGrid w:val="0"/>
      <w:spacing w:before="80" w:after="80" w:line="240" w:lineRule="atLeast"/>
    </w:pPr>
    <w:rPr>
      <w:rFonts w:ascii="Times New Roman" w:eastAsia="宋体" w:hAnsi="Times New Roman" w:cs="Arial" w:hint="eastAsia"/>
      <w:szCs w:val="21"/>
    </w:rPr>
  </w:style>
  <w:style w:type="paragraph" w:customStyle="1" w:styleId="ItemListText">
    <w:name w:val="Item List Text"/>
    <w:rsid w:val="00D77537"/>
    <w:pPr>
      <w:adjustRightInd w:val="0"/>
      <w:snapToGrid w:val="0"/>
      <w:spacing w:before="80" w:after="80" w:line="240" w:lineRule="atLeast"/>
      <w:ind w:left="2126"/>
    </w:pPr>
    <w:rPr>
      <w:rFonts w:ascii="Times New Roman" w:eastAsia="宋体" w:hAnsi="Times New Roman" w:cs="Times New Roman" w:hint="eastAsia"/>
      <w:szCs w:val="21"/>
    </w:rPr>
  </w:style>
  <w:style w:type="paragraph" w:customStyle="1" w:styleId="ItemStep">
    <w:name w:val="Item Step"/>
    <w:rsid w:val="00D77537"/>
    <w:pPr>
      <w:numPr>
        <w:numId w:val="3"/>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SubItemStep">
    <w:name w:val="Sub Item Step"/>
    <w:rsid w:val="00D77537"/>
    <w:pPr>
      <w:numPr>
        <w:ilvl w:val="1"/>
        <w:numId w:val="3"/>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ThirdLevelItemStep">
    <w:name w:val="Third Level Item Step"/>
    <w:rsid w:val="00D77537"/>
    <w:pPr>
      <w:numPr>
        <w:ilvl w:val="2"/>
        <w:numId w:val="3"/>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FourthLevelItemStep">
    <w:name w:val="Fourth Level Item Step"/>
    <w:rsid w:val="00D77537"/>
    <w:pPr>
      <w:numPr>
        <w:ilvl w:val="3"/>
        <w:numId w:val="3"/>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CAUTIONTextList">
    <w:name w:val="CAUTION Text List"/>
    <w:basedOn w:val="a0"/>
    <w:rsid w:val="00D77537"/>
    <w:pPr>
      <w:keepNext/>
      <w:keepLines/>
      <w:widowControl/>
      <w:numPr>
        <w:numId w:val="2"/>
      </w:numPr>
      <w:pBdr>
        <w:bottom w:val="single" w:sz="12" w:space="4" w:color="auto"/>
      </w:pBdr>
      <w:topLinePunct/>
      <w:adjustRightInd w:val="0"/>
      <w:snapToGrid w:val="0"/>
      <w:spacing w:before="80" w:after="80" w:line="240" w:lineRule="atLeast"/>
      <w:jc w:val="left"/>
    </w:pPr>
    <w:rPr>
      <w:rFonts w:ascii="Times New Roman" w:eastAsia="楷体_GB2312" w:hAnsi="Times New Roman" w:cs="Arial" w:hint="eastAsia"/>
      <w:iCs/>
      <w:szCs w:val="21"/>
    </w:rPr>
  </w:style>
  <w:style w:type="paragraph" w:customStyle="1" w:styleId="Step">
    <w:name w:val="Step"/>
    <w:basedOn w:val="a0"/>
    <w:rsid w:val="00D77537"/>
    <w:pPr>
      <w:widowControl/>
      <w:tabs>
        <w:tab w:val="num" w:pos="1701"/>
      </w:tabs>
      <w:topLinePunct/>
      <w:adjustRightInd w:val="0"/>
      <w:snapToGrid w:val="0"/>
      <w:spacing w:before="160" w:after="160" w:line="240" w:lineRule="atLeast"/>
      <w:ind w:left="1701" w:hanging="159"/>
      <w:jc w:val="left"/>
    </w:pPr>
    <w:rPr>
      <w:rFonts w:ascii="Times New Roman" w:eastAsia="宋体" w:hAnsi="Times New Roman" w:cs="Arial" w:hint="eastAsia"/>
      <w:snapToGrid w:val="0"/>
      <w:kern w:val="0"/>
      <w:szCs w:val="21"/>
    </w:rPr>
  </w:style>
  <w:style w:type="paragraph" w:customStyle="1" w:styleId="TableDescription">
    <w:name w:val="Table Description"/>
    <w:basedOn w:val="a0"/>
    <w:next w:val="a0"/>
    <w:rsid w:val="00D77537"/>
    <w:pPr>
      <w:keepNext/>
      <w:widowControl/>
      <w:topLinePunct/>
      <w:adjustRightInd w:val="0"/>
      <w:snapToGrid w:val="0"/>
      <w:spacing w:before="320" w:after="80" w:line="240" w:lineRule="atLeast"/>
      <w:ind w:left="1701"/>
      <w:jc w:val="left"/>
    </w:pPr>
    <w:rPr>
      <w:rFonts w:ascii="Times New Roman" w:eastAsia="黑体" w:hAnsi="Times New Roman" w:cs="Arial" w:hint="eastAsia"/>
      <w:spacing w:val="-4"/>
      <w:szCs w:val="21"/>
    </w:rPr>
  </w:style>
  <w:style w:type="paragraph" w:customStyle="1" w:styleId="TerminalDisplay">
    <w:name w:val="Terminal Display"/>
    <w:rsid w:val="00D77537"/>
    <w:pPr>
      <w:shd w:val="clear" w:color="auto" w:fill="F2F2F2"/>
      <w:snapToGrid w:val="0"/>
      <w:spacing w:line="240" w:lineRule="atLeast"/>
      <w:ind w:left="1701"/>
    </w:pPr>
    <w:rPr>
      <w:rFonts w:ascii="Courier New" w:eastAsia="宋体" w:hAnsi="Courier New" w:cs="Courier New"/>
      <w:snapToGrid w:val="0"/>
      <w:spacing w:val="-1"/>
      <w:kern w:val="0"/>
      <w:sz w:val="16"/>
      <w:szCs w:val="16"/>
    </w:rPr>
  </w:style>
  <w:style w:type="paragraph" w:customStyle="1" w:styleId="End">
    <w:name w:val="End"/>
    <w:basedOn w:val="a0"/>
    <w:rsid w:val="00D77537"/>
    <w:pPr>
      <w:widowControl/>
      <w:topLinePunct/>
      <w:adjustRightInd w:val="0"/>
      <w:snapToGrid w:val="0"/>
      <w:spacing w:before="160" w:after="400" w:line="240" w:lineRule="atLeast"/>
      <w:ind w:left="1701"/>
      <w:jc w:val="left"/>
    </w:pPr>
    <w:rPr>
      <w:rFonts w:ascii="Times New Roman" w:eastAsia="宋体" w:hAnsi="Times New Roman" w:cs="Arial" w:hint="eastAsia"/>
      <w:b/>
      <w:szCs w:val="21"/>
    </w:rPr>
  </w:style>
  <w:style w:type="paragraph" w:customStyle="1" w:styleId="NotesHeading">
    <w:name w:val="Notes Heading"/>
    <w:basedOn w:val="a0"/>
    <w:rsid w:val="00D77537"/>
    <w:pPr>
      <w:keepNext/>
      <w:widowControl/>
      <w:topLinePunct/>
      <w:adjustRightInd w:val="0"/>
      <w:snapToGrid w:val="0"/>
      <w:spacing w:before="80" w:after="40" w:line="240" w:lineRule="atLeast"/>
      <w:ind w:left="1701"/>
      <w:jc w:val="left"/>
    </w:pPr>
    <w:rPr>
      <w:rFonts w:ascii="Book Antiqua" w:eastAsia="黑体" w:hAnsi="Book Antiqua" w:cs="Arial" w:hint="eastAsia"/>
      <w:bCs/>
      <w:noProof/>
      <w:position w:val="-6"/>
      <w:sz w:val="18"/>
      <w:szCs w:val="18"/>
    </w:rPr>
  </w:style>
  <w:style w:type="paragraph" w:customStyle="1" w:styleId="NotesText">
    <w:name w:val="Notes Text"/>
    <w:basedOn w:val="a0"/>
    <w:rsid w:val="00D77537"/>
    <w:pPr>
      <w:keepLines/>
      <w:widowControl/>
      <w:topLinePunct/>
      <w:adjustRightInd w:val="0"/>
      <w:snapToGrid w:val="0"/>
      <w:spacing w:before="40" w:after="80" w:line="200" w:lineRule="atLeast"/>
      <w:ind w:left="2075"/>
      <w:jc w:val="left"/>
    </w:pPr>
    <w:rPr>
      <w:rFonts w:ascii="Times New Roman" w:eastAsia="楷体_GB2312" w:hAnsi="Times New Roman" w:cs="Arial" w:hint="eastAsia"/>
      <w:iCs/>
      <w:sz w:val="18"/>
      <w:szCs w:val="18"/>
    </w:rPr>
  </w:style>
  <w:style w:type="paragraph" w:customStyle="1" w:styleId="SubItemList">
    <w:name w:val="Sub Item List"/>
    <w:basedOn w:val="a0"/>
    <w:rsid w:val="006E1665"/>
    <w:pPr>
      <w:widowControl/>
      <w:numPr>
        <w:numId w:val="4"/>
      </w:numPr>
      <w:topLinePunct/>
      <w:adjustRightInd w:val="0"/>
      <w:snapToGrid w:val="0"/>
      <w:spacing w:before="80" w:after="80" w:line="240" w:lineRule="atLeast"/>
      <w:jc w:val="left"/>
    </w:pPr>
    <w:rPr>
      <w:rFonts w:ascii="Times New Roman" w:eastAsia="宋体" w:hAnsi="Times New Roman" w:cs="Arial" w:hint="eastAsia"/>
      <w:szCs w:val="21"/>
    </w:rPr>
  </w:style>
  <w:style w:type="paragraph" w:customStyle="1" w:styleId="ThirdLevelItemList">
    <w:name w:val="Third Level Item List"/>
    <w:basedOn w:val="a0"/>
    <w:rsid w:val="006E1665"/>
    <w:pPr>
      <w:widowControl/>
      <w:numPr>
        <w:ilvl w:val="1"/>
        <w:numId w:val="4"/>
      </w:numPr>
      <w:topLinePunct/>
      <w:adjustRightInd w:val="0"/>
      <w:snapToGrid w:val="0"/>
      <w:spacing w:before="80" w:after="80" w:line="240" w:lineRule="atLeast"/>
      <w:jc w:val="left"/>
    </w:pPr>
    <w:rPr>
      <w:rFonts w:ascii="Times New Roman" w:eastAsia="宋体" w:hAnsi="Times New Roman" w:cs="Arial" w:hint="eastAsia"/>
      <w:szCs w:val="21"/>
    </w:rPr>
  </w:style>
  <w:style w:type="paragraph" w:customStyle="1" w:styleId="FourthLevelItemList">
    <w:name w:val="Fourth Level Item List"/>
    <w:basedOn w:val="a0"/>
    <w:rsid w:val="006E1665"/>
    <w:pPr>
      <w:widowControl/>
      <w:numPr>
        <w:ilvl w:val="2"/>
        <w:numId w:val="4"/>
      </w:numPr>
      <w:topLinePunct/>
      <w:adjustRightInd w:val="0"/>
      <w:snapToGrid w:val="0"/>
      <w:spacing w:before="80" w:after="80" w:line="240" w:lineRule="atLeast"/>
      <w:jc w:val="left"/>
    </w:pPr>
    <w:rPr>
      <w:rFonts w:ascii="Times New Roman" w:eastAsia="宋体" w:hAnsi="Times New Roman" w:cs="Arial" w:hint="eastAsia"/>
      <w:szCs w:val="21"/>
    </w:rPr>
  </w:style>
  <w:style w:type="paragraph" w:customStyle="1" w:styleId="TableHeading">
    <w:name w:val="Table Heading"/>
    <w:basedOn w:val="a0"/>
    <w:rsid w:val="006E1665"/>
    <w:pPr>
      <w:topLinePunct/>
      <w:adjustRightInd w:val="0"/>
      <w:snapToGrid w:val="0"/>
      <w:spacing w:before="80" w:after="80" w:line="240" w:lineRule="atLeast"/>
      <w:jc w:val="left"/>
    </w:pPr>
    <w:rPr>
      <w:rFonts w:ascii="Book Antiqua" w:eastAsia="黑体" w:hAnsi="Book Antiqua" w:cs="Book Antiqua" w:hint="eastAsia"/>
      <w:bCs/>
      <w:snapToGrid w:val="0"/>
      <w:kern w:val="0"/>
      <w:szCs w:val="21"/>
    </w:rPr>
  </w:style>
  <w:style w:type="paragraph" w:customStyle="1" w:styleId="TableText">
    <w:name w:val="Table Text"/>
    <w:basedOn w:val="a0"/>
    <w:rsid w:val="006E1665"/>
    <w:pPr>
      <w:topLinePunct/>
      <w:adjustRightInd w:val="0"/>
      <w:snapToGrid w:val="0"/>
      <w:spacing w:before="80" w:after="80" w:line="240" w:lineRule="atLeast"/>
      <w:jc w:val="left"/>
    </w:pPr>
    <w:rPr>
      <w:rFonts w:ascii="Times New Roman" w:eastAsia="宋体" w:hAnsi="Times New Roman" w:cs="Arial" w:hint="eastAsia"/>
      <w:snapToGrid w:val="0"/>
      <w:kern w:val="0"/>
      <w:szCs w:val="21"/>
    </w:rPr>
  </w:style>
  <w:style w:type="paragraph" w:customStyle="1" w:styleId="Heading4">
    <w:name w:val="Heading_4"/>
    <w:basedOn w:val="30"/>
    <w:next w:val="a0"/>
    <w:rsid w:val="00944D51"/>
    <w:pPr>
      <w:keepNext w:val="0"/>
      <w:keepLines w:val="0"/>
      <w:widowControl/>
      <w:numPr>
        <w:ilvl w:val="0"/>
        <w:numId w:val="0"/>
      </w:numPr>
      <w:tabs>
        <w:tab w:val="left" w:pos="1701"/>
      </w:tabs>
      <w:spacing w:before="240" w:after="120" w:line="240" w:lineRule="auto"/>
      <w:ind w:left="432" w:hanging="432"/>
      <w:jc w:val="left"/>
    </w:pPr>
    <w:rPr>
      <w:rFonts w:ascii="Arial" w:eastAsia="等线" w:hAnsi="Arial" w:cs="Arial"/>
      <w:color w:val="000000"/>
      <w:kern w:val="0"/>
      <w:sz w:val="28"/>
      <w:szCs w:val="28"/>
      <w:lang w:val="en-GB" w:eastAsia="en-US"/>
    </w:rPr>
  </w:style>
  <w:style w:type="paragraph" w:styleId="2">
    <w:name w:val="List Number 2"/>
    <w:basedOn w:val="a0"/>
    <w:rsid w:val="00944D51"/>
    <w:pPr>
      <w:widowControl/>
      <w:numPr>
        <w:numId w:val="5"/>
      </w:numPr>
      <w:tabs>
        <w:tab w:val="clear" w:pos="643"/>
        <w:tab w:val="left" w:pos="754"/>
        <w:tab w:val="num" w:pos="2160"/>
      </w:tabs>
      <w:spacing w:before="120" w:after="120"/>
      <w:ind w:left="2160"/>
      <w:jc w:val="left"/>
    </w:pPr>
    <w:rPr>
      <w:rFonts w:ascii="Arial" w:eastAsia="等线" w:hAnsi="Arial" w:cs="Arial"/>
      <w:bCs/>
      <w:color w:val="000000"/>
      <w:kern w:val="0"/>
      <w:szCs w:val="24"/>
      <w:lang w:val="en-GB" w:eastAsia="en-US"/>
    </w:rPr>
  </w:style>
  <w:style w:type="paragraph" w:customStyle="1" w:styleId="Tabletext0">
    <w:name w:val="Table text"/>
    <w:basedOn w:val="a0"/>
    <w:rsid w:val="00944D51"/>
    <w:pPr>
      <w:tabs>
        <w:tab w:val="decimal" w:pos="0"/>
      </w:tabs>
      <w:spacing w:before="60" w:after="60"/>
      <w:jc w:val="left"/>
    </w:pPr>
    <w:rPr>
      <w:rFonts w:ascii="Arial" w:eastAsia="等线" w:hAnsi="Arial" w:cs="Arial"/>
      <w:bCs/>
      <w:color w:val="000000"/>
      <w:kern w:val="0"/>
      <w:sz w:val="18"/>
      <w:szCs w:val="24"/>
      <w:lang w:val="en-GB" w:eastAsia="en-US"/>
    </w:rPr>
  </w:style>
  <w:style w:type="paragraph" w:customStyle="1" w:styleId="Tableheading0">
    <w:name w:val="Table heading"/>
    <w:basedOn w:val="Tabletext0"/>
    <w:rsid w:val="00944D51"/>
    <w:rPr>
      <w:b/>
    </w:rPr>
  </w:style>
  <w:style w:type="paragraph" w:styleId="a">
    <w:name w:val="List Number"/>
    <w:basedOn w:val="af1"/>
    <w:rsid w:val="00944D51"/>
    <w:pPr>
      <w:numPr>
        <w:numId w:val="7"/>
      </w:numPr>
      <w:spacing w:before="60" w:after="60"/>
      <w:jc w:val="left"/>
    </w:pPr>
    <w:rPr>
      <w:rFonts w:eastAsia="等线"/>
      <w:bCs/>
      <w:spacing w:val="0"/>
      <w:szCs w:val="24"/>
      <w:lang w:val="en-GB"/>
    </w:rPr>
  </w:style>
  <w:style w:type="paragraph" w:customStyle="1" w:styleId="ListBullet1">
    <w:name w:val="List Bullet 1"/>
    <w:basedOn w:val="af1"/>
    <w:rsid w:val="00944D51"/>
    <w:pPr>
      <w:numPr>
        <w:numId w:val="8"/>
      </w:numPr>
      <w:spacing w:before="60" w:after="60"/>
      <w:jc w:val="left"/>
    </w:pPr>
    <w:rPr>
      <w:rFonts w:eastAsia="等线"/>
      <w:bCs/>
      <w:spacing w:val="0"/>
      <w:szCs w:val="24"/>
      <w:lang w:val="en-GB"/>
    </w:rPr>
  </w:style>
  <w:style w:type="paragraph" w:customStyle="1" w:styleId="PTSTableBullet">
    <w:name w:val="PTS Table Bullet"/>
    <w:basedOn w:val="a0"/>
    <w:link w:val="PTSTableBulletChar"/>
    <w:rsid w:val="00944D51"/>
    <w:pPr>
      <w:widowControl/>
      <w:numPr>
        <w:numId w:val="6"/>
      </w:numPr>
      <w:spacing w:before="120" w:after="120"/>
      <w:jc w:val="left"/>
    </w:pPr>
    <w:rPr>
      <w:rFonts w:ascii="Arial" w:eastAsia="等线" w:hAnsi="Arial" w:cs="Arial"/>
      <w:bCs/>
      <w:color w:val="000000"/>
      <w:kern w:val="0"/>
      <w:szCs w:val="24"/>
      <w:lang w:val="en-AU" w:eastAsia="en-US"/>
    </w:rPr>
  </w:style>
  <w:style w:type="character" w:customStyle="1" w:styleId="PTSTableBulletChar">
    <w:name w:val="PTS Table Bullet Char"/>
    <w:link w:val="PTSTableBullet"/>
    <w:rsid w:val="00944D51"/>
    <w:rPr>
      <w:rFonts w:ascii="Arial" w:eastAsia="等线" w:hAnsi="Arial" w:cs="Arial"/>
      <w:bCs/>
      <w:color w:val="000000"/>
      <w:kern w:val="0"/>
      <w:sz w:val="24"/>
      <w:szCs w:val="24"/>
      <w:lang w:val="en-AU" w:eastAsia="en-US"/>
    </w:rPr>
  </w:style>
  <w:style w:type="character" w:styleId="HTML0">
    <w:name w:val="HTML Code"/>
    <w:basedOn w:val="a1"/>
    <w:uiPriority w:val="99"/>
    <w:semiHidden/>
    <w:unhideWhenUsed/>
    <w:rsid w:val="0033466E"/>
    <w:rPr>
      <w:rFonts w:ascii="Courier New" w:eastAsiaTheme="minorEastAsia" w:hAnsi="Courier New" w:cs="Courier New"/>
      <w:sz w:val="20"/>
      <w:szCs w:val="20"/>
    </w:rPr>
  </w:style>
  <w:style w:type="paragraph" w:customStyle="1" w:styleId="HG">
    <w:name w:val="HG交付物正文"/>
    <w:basedOn w:val="a0"/>
    <w:rsid w:val="002C0B03"/>
    <w:pPr>
      <w:spacing w:line="560" w:lineRule="exact"/>
      <w:ind w:firstLineChars="200" w:firstLine="200"/>
    </w:pPr>
    <w:rPr>
      <w:rFonts w:ascii="Times New Roman" w:eastAsia="方正仿宋_GBK" w:hAnsi="Times New Roman" w:cs="宋体"/>
      <w:sz w:val="28"/>
      <w:szCs w:val="20"/>
    </w:rPr>
  </w:style>
  <w:style w:type="paragraph" w:customStyle="1" w:styleId="HG0">
    <w:name w:val="HG图片格式"/>
    <w:basedOn w:val="a0"/>
    <w:rsid w:val="002C0B03"/>
    <w:pPr>
      <w:spacing w:line="360" w:lineRule="auto"/>
      <w:ind w:right="34"/>
      <w:jc w:val="center"/>
    </w:pPr>
    <w:rPr>
      <w:rFonts w:ascii="Times New Roman" w:eastAsia="方正仿宋_GBK" w:hAnsi="Times New Roman" w:cs="Times New Roman"/>
      <w:sz w:val="28"/>
      <w:szCs w:val="32"/>
    </w:rPr>
  </w:style>
  <w:style w:type="paragraph" w:styleId="af3">
    <w:name w:val="annotation text"/>
    <w:basedOn w:val="a0"/>
    <w:link w:val="Char5"/>
    <w:uiPriority w:val="99"/>
    <w:semiHidden/>
    <w:unhideWhenUsed/>
    <w:rsid w:val="006D143A"/>
    <w:pPr>
      <w:jc w:val="left"/>
    </w:pPr>
  </w:style>
  <w:style w:type="character" w:customStyle="1" w:styleId="Char5">
    <w:name w:val="批注文字 Char"/>
    <w:basedOn w:val="a1"/>
    <w:link w:val="af3"/>
    <w:uiPriority w:val="99"/>
    <w:semiHidden/>
    <w:rsid w:val="006D143A"/>
  </w:style>
  <w:style w:type="paragraph" w:styleId="af4">
    <w:name w:val="annotation subject"/>
    <w:basedOn w:val="af3"/>
    <w:next w:val="af3"/>
    <w:link w:val="Char6"/>
    <w:uiPriority w:val="99"/>
    <w:semiHidden/>
    <w:unhideWhenUsed/>
    <w:rsid w:val="006D143A"/>
    <w:rPr>
      <w:b/>
      <w:bCs/>
    </w:rPr>
  </w:style>
  <w:style w:type="character" w:customStyle="1" w:styleId="Char6">
    <w:name w:val="批注主题 Char"/>
    <w:basedOn w:val="Char5"/>
    <w:link w:val="af4"/>
    <w:uiPriority w:val="99"/>
    <w:semiHidden/>
    <w:rsid w:val="006D143A"/>
    <w:rPr>
      <w:b/>
      <w:bCs/>
    </w:rPr>
  </w:style>
  <w:style w:type="paragraph" w:styleId="af5">
    <w:name w:val="Balloon Text"/>
    <w:basedOn w:val="a0"/>
    <w:link w:val="Char7"/>
    <w:uiPriority w:val="99"/>
    <w:semiHidden/>
    <w:unhideWhenUsed/>
    <w:rsid w:val="006D143A"/>
    <w:rPr>
      <w:sz w:val="18"/>
      <w:szCs w:val="18"/>
    </w:rPr>
  </w:style>
  <w:style w:type="character" w:customStyle="1" w:styleId="Char7">
    <w:name w:val="批注框文本 Char"/>
    <w:basedOn w:val="a1"/>
    <w:link w:val="af5"/>
    <w:uiPriority w:val="99"/>
    <w:semiHidden/>
    <w:rsid w:val="006D143A"/>
    <w:rPr>
      <w:sz w:val="18"/>
      <w:szCs w:val="18"/>
    </w:rPr>
  </w:style>
  <w:style w:type="paragraph" w:customStyle="1" w:styleId="GEDI">
    <w:name w:val="GEDI正文样式"/>
    <w:basedOn w:val="a0"/>
    <w:link w:val="GEDIChar"/>
    <w:autoRedefine/>
    <w:qFormat/>
    <w:rsid w:val="00672DA2"/>
    <w:pPr>
      <w:adjustRightInd w:val="0"/>
      <w:snapToGrid w:val="0"/>
      <w:spacing w:line="480" w:lineRule="atLeast"/>
      <w:ind w:left="2160"/>
      <w:jc w:val="left"/>
    </w:pPr>
    <w:rPr>
      <w:rFonts w:ascii="Times New Roman" w:hAnsi="Times New Roman" w:cs="Times New Roman"/>
      <w:szCs w:val="24"/>
    </w:rPr>
  </w:style>
  <w:style w:type="character" w:customStyle="1" w:styleId="GEDIChar">
    <w:name w:val="GEDI正文样式 Char"/>
    <w:link w:val="GEDI"/>
    <w:rsid w:val="00672DA2"/>
    <w:rPr>
      <w:rFonts w:ascii="Times New Roman" w:eastAsia="微软雅黑" w:hAnsi="Times New Roman" w:cs="Times New Roman"/>
      <w:sz w:val="24"/>
      <w:szCs w:val="24"/>
    </w:rPr>
  </w:style>
  <w:style w:type="paragraph" w:styleId="3">
    <w:name w:val="List Number 3"/>
    <w:basedOn w:val="a0"/>
    <w:semiHidden/>
    <w:rsid w:val="00C31FCC"/>
    <w:pPr>
      <w:widowControl/>
      <w:numPr>
        <w:numId w:val="9"/>
      </w:numPr>
      <w:topLinePunct/>
      <w:adjustRightInd w:val="0"/>
      <w:snapToGrid w:val="0"/>
      <w:spacing w:before="160" w:after="160" w:line="240" w:lineRule="atLeast"/>
      <w:jc w:val="left"/>
    </w:pPr>
    <w:rPr>
      <w:rFonts w:ascii="Times New Roman" w:eastAsia="宋体" w:hAnsi="Times New Roman" w:cs="Arial" w:hint="eastAsia"/>
      <w:szCs w:val="21"/>
    </w:rPr>
  </w:style>
  <w:style w:type="paragraph" w:customStyle="1" w:styleId="Code">
    <w:name w:val="Code"/>
    <w:basedOn w:val="a0"/>
    <w:rsid w:val="00C31FCC"/>
    <w:pPr>
      <w:shd w:val="clear" w:color="auto" w:fill="F2F2F2"/>
      <w:topLinePunct/>
      <w:autoSpaceDE w:val="0"/>
      <w:autoSpaceDN w:val="0"/>
      <w:adjustRightInd w:val="0"/>
      <w:snapToGrid w:val="0"/>
      <w:spacing w:line="360" w:lineRule="auto"/>
      <w:ind w:left="1701"/>
      <w:jc w:val="left"/>
    </w:pPr>
    <w:rPr>
      <w:rFonts w:ascii="Courier New" w:eastAsia="宋体" w:hAnsi="Courier New" w:cs="Arial" w:hint="eastAsia"/>
      <w:sz w:val="18"/>
      <w:szCs w:val="21"/>
    </w:rPr>
  </w:style>
  <w:style w:type="paragraph" w:customStyle="1" w:styleId="HeadingLeft">
    <w:name w:val="Heading Left"/>
    <w:basedOn w:val="a0"/>
    <w:rsid w:val="00C31FCC"/>
    <w:pPr>
      <w:widowControl/>
      <w:topLinePunct/>
      <w:adjustRightInd w:val="0"/>
      <w:snapToGrid w:val="0"/>
      <w:spacing w:line="240" w:lineRule="atLeast"/>
      <w:jc w:val="left"/>
    </w:pPr>
    <w:rPr>
      <w:rFonts w:ascii="Times New Roman" w:eastAsia="宋体" w:hAnsi="Times New Roman" w:cs="Arial" w:hint="eastAsia"/>
      <w:sz w:val="20"/>
      <w:szCs w:val="20"/>
    </w:rPr>
  </w:style>
  <w:style w:type="paragraph" w:customStyle="1" w:styleId="HeadingRight">
    <w:name w:val="Heading Right"/>
    <w:basedOn w:val="a0"/>
    <w:rsid w:val="00C31FCC"/>
    <w:pPr>
      <w:widowControl/>
      <w:topLinePunct/>
      <w:adjustRightInd w:val="0"/>
      <w:snapToGrid w:val="0"/>
      <w:spacing w:line="240" w:lineRule="atLeast"/>
      <w:jc w:val="right"/>
    </w:pPr>
    <w:rPr>
      <w:rFonts w:ascii="Times New Roman" w:eastAsia="宋体" w:hAnsi="Times New Roman" w:cs="Arial" w:hint="eastAsia"/>
      <w:sz w:val="20"/>
      <w:szCs w:val="20"/>
    </w:rPr>
  </w:style>
  <w:style w:type="paragraph" w:customStyle="1" w:styleId="HeadingMiddle">
    <w:name w:val="Heading Middle"/>
    <w:rsid w:val="00C31FCC"/>
    <w:pPr>
      <w:adjustRightInd w:val="0"/>
      <w:snapToGrid w:val="0"/>
      <w:spacing w:line="240" w:lineRule="atLeast"/>
      <w:jc w:val="center"/>
    </w:pPr>
    <w:rPr>
      <w:rFonts w:ascii="Times New Roman" w:eastAsia="宋体" w:hAnsi="Times New Roman" w:cs="Times New Roman"/>
      <w:snapToGrid w:val="0"/>
      <w:kern w:val="0"/>
      <w:sz w:val="20"/>
      <w:szCs w:val="20"/>
    </w:rPr>
  </w:style>
  <w:style w:type="paragraph" w:customStyle="1" w:styleId="NotesTextList">
    <w:name w:val="Notes Text List"/>
    <w:basedOn w:val="a0"/>
    <w:rsid w:val="00C31FCC"/>
    <w:pPr>
      <w:keepLines/>
      <w:widowControl/>
      <w:numPr>
        <w:numId w:val="10"/>
      </w:numPr>
      <w:topLinePunct/>
      <w:adjustRightInd w:val="0"/>
      <w:snapToGrid w:val="0"/>
      <w:spacing w:before="40" w:after="80" w:line="200" w:lineRule="atLeast"/>
      <w:jc w:val="left"/>
    </w:pPr>
    <w:rPr>
      <w:rFonts w:ascii="Times New Roman" w:eastAsia="楷体_GB2312" w:hAnsi="Times New Roman" w:cs="Arial" w:hint="eastAsia"/>
      <w:iCs/>
      <w:sz w:val="18"/>
      <w:szCs w:val="18"/>
    </w:rPr>
  </w:style>
  <w:style w:type="table" w:customStyle="1" w:styleId="Table">
    <w:name w:val="Table"/>
    <w:basedOn w:val="af6"/>
    <w:rsid w:val="00C31FCC"/>
    <w:pPr>
      <w:widowControl/>
      <w:jc w:val="left"/>
    </w:pPr>
    <w:rPr>
      <w:rFonts w:ascii="Times New Roman" w:eastAsia="宋体" w:hAnsi="Times New Roman" w:cs="Arial"/>
      <w:kern w:val="0"/>
      <w:sz w:val="20"/>
      <w:szCs w:val="20"/>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6">
    <w:name w:val="Table Professional"/>
    <w:basedOn w:val="a2"/>
    <w:uiPriority w:val="99"/>
    <w:semiHidden/>
    <w:unhideWhenUsed/>
    <w:rsid w:val="00C31FC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Figure">
    <w:name w:val="Figure"/>
    <w:basedOn w:val="a0"/>
    <w:next w:val="a0"/>
    <w:rsid w:val="00C31FCC"/>
    <w:pPr>
      <w:keepNext/>
      <w:widowControl/>
      <w:topLinePunct/>
      <w:adjustRightInd w:val="0"/>
      <w:snapToGrid w:val="0"/>
      <w:spacing w:before="160" w:after="160" w:line="240" w:lineRule="atLeast"/>
      <w:ind w:left="1701"/>
      <w:jc w:val="left"/>
    </w:pPr>
    <w:rPr>
      <w:rFonts w:ascii="Times New Roman" w:eastAsia="宋体" w:hAnsi="Times New Roman" w:cs="Arial" w:hint="eastAsia"/>
      <w:szCs w:val="21"/>
    </w:rPr>
  </w:style>
  <w:style w:type="numbering" w:customStyle="1" w:styleId="NoList1">
    <w:name w:val="No List1"/>
    <w:next w:val="a3"/>
    <w:uiPriority w:val="99"/>
    <w:semiHidden/>
    <w:unhideWhenUsed/>
    <w:rsid w:val="00503502"/>
  </w:style>
  <w:style w:type="paragraph" w:customStyle="1" w:styleId="af7">
    <w:name w:val="正文内容"/>
    <w:basedOn w:val="a0"/>
    <w:link w:val="Char8"/>
    <w:qFormat/>
    <w:rsid w:val="00503502"/>
    <w:pPr>
      <w:ind w:firstLine="420"/>
    </w:pPr>
    <w:rPr>
      <w:rFonts w:ascii="宋体" w:eastAsia="宋体" w:hAnsi="宋体" w:cs="Times New Roman"/>
      <w:szCs w:val="24"/>
    </w:rPr>
  </w:style>
  <w:style w:type="character" w:customStyle="1" w:styleId="Char8">
    <w:name w:val="正文内容 Char"/>
    <w:link w:val="af7"/>
    <w:rsid w:val="00503502"/>
    <w:rPr>
      <w:rFonts w:ascii="宋体" w:eastAsia="宋体" w:hAnsi="宋体" w:cs="Times New Roman"/>
      <w:sz w:val="24"/>
      <w:szCs w:val="24"/>
    </w:rPr>
  </w:style>
  <w:style w:type="paragraph" w:customStyle="1" w:styleId="0">
    <w:name w:val="0、正文"/>
    <w:basedOn w:val="a0"/>
    <w:rsid w:val="00503502"/>
    <w:pPr>
      <w:spacing w:beforeLines="20" w:line="336" w:lineRule="auto"/>
      <w:ind w:firstLine="420"/>
    </w:pPr>
    <w:rPr>
      <w:rFonts w:ascii="Courier New" w:eastAsia="宋体" w:hAnsi="Courier New" w:cs="宋体"/>
      <w:szCs w:val="20"/>
    </w:rPr>
  </w:style>
  <w:style w:type="paragraph" w:styleId="af8">
    <w:name w:val="Revision"/>
    <w:hidden/>
    <w:uiPriority w:val="99"/>
    <w:semiHidden/>
    <w:rsid w:val="00503502"/>
  </w:style>
  <w:style w:type="paragraph" w:customStyle="1" w:styleId="QB">
    <w:name w:val="QB正文"/>
    <w:basedOn w:val="a0"/>
    <w:link w:val="QBChar"/>
    <w:rsid w:val="00E13025"/>
    <w:pPr>
      <w:widowControl/>
      <w:autoSpaceDE w:val="0"/>
      <w:autoSpaceDN w:val="0"/>
      <w:ind w:firstLineChars="200" w:firstLine="200"/>
    </w:pPr>
    <w:rPr>
      <w:rFonts w:ascii="宋体" w:eastAsia="宋体" w:hAnsi="Times New Roman" w:cs="Times New Roman"/>
      <w:noProof/>
      <w:kern w:val="0"/>
      <w:sz w:val="20"/>
      <w:szCs w:val="20"/>
      <w:lang w:val="x-none" w:eastAsia="x-none"/>
    </w:rPr>
  </w:style>
  <w:style w:type="character" w:customStyle="1" w:styleId="QBChar">
    <w:name w:val="QB正文 Char"/>
    <w:link w:val="QB"/>
    <w:locked/>
    <w:rsid w:val="00E13025"/>
    <w:rPr>
      <w:rFonts w:ascii="宋体" w:eastAsia="宋体" w:hAnsi="Times New Roman" w:cs="Times New Roman"/>
      <w:noProof/>
      <w:kern w:val="0"/>
      <w:sz w:val="20"/>
      <w:szCs w:val="20"/>
      <w:lang w:val="x-none" w:eastAsia="x-none"/>
    </w:rPr>
  </w:style>
  <w:style w:type="table" w:styleId="11">
    <w:name w:val="Grid Table 1 Light"/>
    <w:basedOn w:val="a2"/>
    <w:uiPriority w:val="46"/>
    <w:rsid w:val="001A50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9">
    <w:name w:val="段"/>
    <w:link w:val="Char9"/>
    <w:rsid w:val="00DB13CA"/>
    <w:pPr>
      <w:autoSpaceDE w:val="0"/>
      <w:autoSpaceDN w:val="0"/>
      <w:ind w:firstLineChars="200" w:firstLine="200"/>
      <w:jc w:val="both"/>
    </w:pPr>
    <w:rPr>
      <w:rFonts w:ascii="宋体" w:eastAsia="宋体" w:hAnsi="Times New Roman" w:cs="Times New Roman"/>
      <w:noProof/>
      <w:kern w:val="0"/>
      <w:szCs w:val="20"/>
    </w:rPr>
  </w:style>
  <w:style w:type="character" w:customStyle="1" w:styleId="Char9">
    <w:name w:val="段 Char"/>
    <w:link w:val="af9"/>
    <w:rsid w:val="00DB13CA"/>
    <w:rPr>
      <w:rFonts w:ascii="宋体" w:eastAsia="宋体" w:hAnsi="Times New Roman" w:cs="Times New Roman"/>
      <w:noProof/>
      <w:kern w:val="0"/>
      <w:szCs w:val="20"/>
    </w:rPr>
  </w:style>
  <w:style w:type="paragraph" w:customStyle="1" w:styleId="Default">
    <w:name w:val="Default"/>
    <w:rsid w:val="00DB13CA"/>
    <w:pPr>
      <w:widowControl w:val="0"/>
      <w:autoSpaceDE w:val="0"/>
      <w:autoSpaceDN w:val="0"/>
      <w:adjustRightInd w:val="0"/>
    </w:pPr>
    <w:rPr>
      <w:rFonts w:ascii="黑体" w:eastAsia="黑体" w:hAnsi="Calibri" w:cs="黑体"/>
      <w:color w:val="000000"/>
      <w:kern w:val="0"/>
      <w:sz w:val="24"/>
      <w:szCs w:val="24"/>
    </w:rPr>
  </w:style>
  <w:style w:type="character" w:styleId="afa">
    <w:name w:val="Intense Reference"/>
    <w:basedOn w:val="a1"/>
    <w:uiPriority w:val="32"/>
    <w:qFormat/>
    <w:rsid w:val="005565DC"/>
    <w:rPr>
      <w:b/>
      <w:bCs/>
      <w:smallCaps/>
      <w:color w:val="5B9BD5" w:themeColor="accent1"/>
      <w:spacing w:val="5"/>
    </w:rPr>
  </w:style>
  <w:style w:type="table" w:styleId="afb">
    <w:name w:val="Grid Table Light"/>
    <w:basedOn w:val="a2"/>
    <w:uiPriority w:val="40"/>
    <w:rsid w:val="00217D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span">
    <w:name w:val="highlight-span"/>
    <w:basedOn w:val="a1"/>
    <w:rsid w:val="004A594F"/>
  </w:style>
  <w:style w:type="character" w:customStyle="1" w:styleId="token">
    <w:name w:val="token"/>
    <w:basedOn w:val="a1"/>
    <w:rsid w:val="004A594F"/>
  </w:style>
  <w:style w:type="character" w:customStyle="1" w:styleId="line-numbers-rows">
    <w:name w:val="line-numbers-rows"/>
    <w:basedOn w:val="a1"/>
    <w:rsid w:val="0004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0711">
      <w:bodyDiv w:val="1"/>
      <w:marLeft w:val="0"/>
      <w:marRight w:val="0"/>
      <w:marTop w:val="0"/>
      <w:marBottom w:val="0"/>
      <w:divBdr>
        <w:top w:val="none" w:sz="0" w:space="0" w:color="auto"/>
        <w:left w:val="none" w:sz="0" w:space="0" w:color="auto"/>
        <w:bottom w:val="none" w:sz="0" w:space="0" w:color="auto"/>
        <w:right w:val="none" w:sz="0" w:space="0" w:color="auto"/>
      </w:divBdr>
    </w:div>
    <w:div w:id="93016591">
      <w:bodyDiv w:val="1"/>
      <w:marLeft w:val="0"/>
      <w:marRight w:val="0"/>
      <w:marTop w:val="0"/>
      <w:marBottom w:val="0"/>
      <w:divBdr>
        <w:top w:val="none" w:sz="0" w:space="0" w:color="auto"/>
        <w:left w:val="none" w:sz="0" w:space="0" w:color="auto"/>
        <w:bottom w:val="none" w:sz="0" w:space="0" w:color="auto"/>
        <w:right w:val="none" w:sz="0" w:space="0" w:color="auto"/>
      </w:divBdr>
    </w:div>
    <w:div w:id="119110645">
      <w:bodyDiv w:val="1"/>
      <w:marLeft w:val="0"/>
      <w:marRight w:val="0"/>
      <w:marTop w:val="0"/>
      <w:marBottom w:val="0"/>
      <w:divBdr>
        <w:top w:val="none" w:sz="0" w:space="0" w:color="auto"/>
        <w:left w:val="none" w:sz="0" w:space="0" w:color="auto"/>
        <w:bottom w:val="none" w:sz="0" w:space="0" w:color="auto"/>
        <w:right w:val="none" w:sz="0" w:space="0" w:color="auto"/>
      </w:divBdr>
      <w:divsChild>
        <w:div w:id="984048644">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139805331">
      <w:bodyDiv w:val="1"/>
      <w:marLeft w:val="0"/>
      <w:marRight w:val="0"/>
      <w:marTop w:val="0"/>
      <w:marBottom w:val="0"/>
      <w:divBdr>
        <w:top w:val="none" w:sz="0" w:space="0" w:color="auto"/>
        <w:left w:val="none" w:sz="0" w:space="0" w:color="auto"/>
        <w:bottom w:val="none" w:sz="0" w:space="0" w:color="auto"/>
        <w:right w:val="none" w:sz="0" w:space="0" w:color="auto"/>
      </w:divBdr>
      <w:divsChild>
        <w:div w:id="244607611">
          <w:marLeft w:val="0"/>
          <w:marRight w:val="0"/>
          <w:marTop w:val="0"/>
          <w:marBottom w:val="0"/>
          <w:divBdr>
            <w:top w:val="none" w:sz="0" w:space="0" w:color="auto"/>
            <w:left w:val="none" w:sz="0" w:space="0" w:color="auto"/>
            <w:bottom w:val="none" w:sz="0" w:space="0" w:color="auto"/>
            <w:right w:val="none" w:sz="0" w:space="0" w:color="auto"/>
          </w:divBdr>
          <w:divsChild>
            <w:div w:id="8099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075">
      <w:bodyDiv w:val="1"/>
      <w:marLeft w:val="0"/>
      <w:marRight w:val="0"/>
      <w:marTop w:val="0"/>
      <w:marBottom w:val="0"/>
      <w:divBdr>
        <w:top w:val="none" w:sz="0" w:space="0" w:color="auto"/>
        <w:left w:val="none" w:sz="0" w:space="0" w:color="auto"/>
        <w:bottom w:val="none" w:sz="0" w:space="0" w:color="auto"/>
        <w:right w:val="none" w:sz="0" w:space="0" w:color="auto"/>
      </w:divBdr>
      <w:divsChild>
        <w:div w:id="2075152341">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24142896">
      <w:bodyDiv w:val="1"/>
      <w:marLeft w:val="0"/>
      <w:marRight w:val="0"/>
      <w:marTop w:val="0"/>
      <w:marBottom w:val="0"/>
      <w:divBdr>
        <w:top w:val="none" w:sz="0" w:space="0" w:color="auto"/>
        <w:left w:val="none" w:sz="0" w:space="0" w:color="auto"/>
        <w:bottom w:val="none" w:sz="0" w:space="0" w:color="auto"/>
        <w:right w:val="none" w:sz="0" w:space="0" w:color="auto"/>
      </w:divBdr>
      <w:divsChild>
        <w:div w:id="171533029">
          <w:marLeft w:val="0"/>
          <w:marRight w:val="0"/>
          <w:marTop w:val="240"/>
          <w:marBottom w:val="240"/>
          <w:divBdr>
            <w:top w:val="none" w:sz="0" w:space="0" w:color="auto"/>
            <w:left w:val="none" w:sz="0" w:space="0" w:color="auto"/>
            <w:bottom w:val="none" w:sz="0" w:space="0" w:color="auto"/>
            <w:right w:val="none" w:sz="0" w:space="0" w:color="auto"/>
          </w:divBdr>
        </w:div>
        <w:div w:id="274824145">
          <w:marLeft w:val="0"/>
          <w:marRight w:val="0"/>
          <w:marTop w:val="240"/>
          <w:marBottom w:val="240"/>
          <w:divBdr>
            <w:top w:val="none" w:sz="0" w:space="0" w:color="auto"/>
            <w:left w:val="none" w:sz="0" w:space="0" w:color="auto"/>
            <w:bottom w:val="none" w:sz="0" w:space="0" w:color="auto"/>
            <w:right w:val="none" w:sz="0" w:space="0" w:color="auto"/>
          </w:divBdr>
        </w:div>
        <w:div w:id="496922872">
          <w:marLeft w:val="0"/>
          <w:marRight w:val="0"/>
          <w:marTop w:val="240"/>
          <w:marBottom w:val="240"/>
          <w:divBdr>
            <w:top w:val="none" w:sz="0" w:space="0" w:color="auto"/>
            <w:left w:val="none" w:sz="0" w:space="0" w:color="auto"/>
            <w:bottom w:val="none" w:sz="0" w:space="0" w:color="auto"/>
            <w:right w:val="none" w:sz="0" w:space="0" w:color="auto"/>
          </w:divBdr>
        </w:div>
        <w:div w:id="576063145">
          <w:marLeft w:val="0"/>
          <w:marRight w:val="0"/>
          <w:marTop w:val="240"/>
          <w:marBottom w:val="240"/>
          <w:divBdr>
            <w:top w:val="none" w:sz="0" w:space="0" w:color="auto"/>
            <w:left w:val="none" w:sz="0" w:space="0" w:color="auto"/>
            <w:bottom w:val="none" w:sz="0" w:space="0" w:color="auto"/>
            <w:right w:val="none" w:sz="0" w:space="0" w:color="auto"/>
          </w:divBdr>
        </w:div>
      </w:divsChild>
    </w:div>
    <w:div w:id="305859897">
      <w:bodyDiv w:val="1"/>
      <w:marLeft w:val="0"/>
      <w:marRight w:val="0"/>
      <w:marTop w:val="0"/>
      <w:marBottom w:val="0"/>
      <w:divBdr>
        <w:top w:val="none" w:sz="0" w:space="0" w:color="auto"/>
        <w:left w:val="none" w:sz="0" w:space="0" w:color="auto"/>
        <w:bottom w:val="none" w:sz="0" w:space="0" w:color="auto"/>
        <w:right w:val="none" w:sz="0" w:space="0" w:color="auto"/>
      </w:divBdr>
    </w:div>
    <w:div w:id="316306141">
      <w:bodyDiv w:val="1"/>
      <w:marLeft w:val="0"/>
      <w:marRight w:val="0"/>
      <w:marTop w:val="0"/>
      <w:marBottom w:val="0"/>
      <w:divBdr>
        <w:top w:val="none" w:sz="0" w:space="0" w:color="auto"/>
        <w:left w:val="none" w:sz="0" w:space="0" w:color="auto"/>
        <w:bottom w:val="none" w:sz="0" w:space="0" w:color="auto"/>
        <w:right w:val="none" w:sz="0" w:space="0" w:color="auto"/>
      </w:divBdr>
    </w:div>
    <w:div w:id="346103321">
      <w:bodyDiv w:val="1"/>
      <w:marLeft w:val="0"/>
      <w:marRight w:val="0"/>
      <w:marTop w:val="0"/>
      <w:marBottom w:val="0"/>
      <w:divBdr>
        <w:top w:val="none" w:sz="0" w:space="0" w:color="auto"/>
        <w:left w:val="none" w:sz="0" w:space="0" w:color="auto"/>
        <w:bottom w:val="none" w:sz="0" w:space="0" w:color="auto"/>
        <w:right w:val="none" w:sz="0" w:space="0" w:color="auto"/>
      </w:divBdr>
    </w:div>
    <w:div w:id="357580896">
      <w:bodyDiv w:val="1"/>
      <w:marLeft w:val="0"/>
      <w:marRight w:val="0"/>
      <w:marTop w:val="0"/>
      <w:marBottom w:val="0"/>
      <w:divBdr>
        <w:top w:val="none" w:sz="0" w:space="0" w:color="auto"/>
        <w:left w:val="none" w:sz="0" w:space="0" w:color="auto"/>
        <w:bottom w:val="none" w:sz="0" w:space="0" w:color="auto"/>
        <w:right w:val="none" w:sz="0" w:space="0" w:color="auto"/>
      </w:divBdr>
    </w:div>
    <w:div w:id="392508978">
      <w:bodyDiv w:val="1"/>
      <w:marLeft w:val="0"/>
      <w:marRight w:val="0"/>
      <w:marTop w:val="0"/>
      <w:marBottom w:val="0"/>
      <w:divBdr>
        <w:top w:val="none" w:sz="0" w:space="0" w:color="auto"/>
        <w:left w:val="none" w:sz="0" w:space="0" w:color="auto"/>
        <w:bottom w:val="none" w:sz="0" w:space="0" w:color="auto"/>
        <w:right w:val="none" w:sz="0" w:space="0" w:color="auto"/>
      </w:divBdr>
    </w:div>
    <w:div w:id="498156915">
      <w:bodyDiv w:val="1"/>
      <w:marLeft w:val="0"/>
      <w:marRight w:val="0"/>
      <w:marTop w:val="0"/>
      <w:marBottom w:val="0"/>
      <w:divBdr>
        <w:top w:val="none" w:sz="0" w:space="0" w:color="auto"/>
        <w:left w:val="none" w:sz="0" w:space="0" w:color="auto"/>
        <w:bottom w:val="none" w:sz="0" w:space="0" w:color="auto"/>
        <w:right w:val="none" w:sz="0" w:space="0" w:color="auto"/>
      </w:divBdr>
      <w:divsChild>
        <w:div w:id="1137795803">
          <w:marLeft w:val="0"/>
          <w:marRight w:val="0"/>
          <w:marTop w:val="240"/>
          <w:marBottom w:val="240"/>
          <w:divBdr>
            <w:top w:val="none" w:sz="0" w:space="0" w:color="auto"/>
            <w:left w:val="none" w:sz="0" w:space="0" w:color="auto"/>
            <w:bottom w:val="none" w:sz="0" w:space="0" w:color="auto"/>
            <w:right w:val="none" w:sz="0" w:space="0" w:color="auto"/>
          </w:divBdr>
          <w:divsChild>
            <w:div w:id="2132237253">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518930424">
      <w:bodyDiv w:val="1"/>
      <w:marLeft w:val="0"/>
      <w:marRight w:val="0"/>
      <w:marTop w:val="0"/>
      <w:marBottom w:val="0"/>
      <w:divBdr>
        <w:top w:val="none" w:sz="0" w:space="0" w:color="auto"/>
        <w:left w:val="none" w:sz="0" w:space="0" w:color="auto"/>
        <w:bottom w:val="none" w:sz="0" w:space="0" w:color="auto"/>
        <w:right w:val="none" w:sz="0" w:space="0" w:color="auto"/>
      </w:divBdr>
      <w:divsChild>
        <w:div w:id="55857078">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641273066">
      <w:bodyDiv w:val="1"/>
      <w:marLeft w:val="0"/>
      <w:marRight w:val="0"/>
      <w:marTop w:val="0"/>
      <w:marBottom w:val="0"/>
      <w:divBdr>
        <w:top w:val="none" w:sz="0" w:space="0" w:color="auto"/>
        <w:left w:val="none" w:sz="0" w:space="0" w:color="auto"/>
        <w:bottom w:val="none" w:sz="0" w:space="0" w:color="auto"/>
        <w:right w:val="none" w:sz="0" w:space="0" w:color="auto"/>
      </w:divBdr>
    </w:div>
    <w:div w:id="648441782">
      <w:bodyDiv w:val="1"/>
      <w:marLeft w:val="0"/>
      <w:marRight w:val="0"/>
      <w:marTop w:val="0"/>
      <w:marBottom w:val="0"/>
      <w:divBdr>
        <w:top w:val="none" w:sz="0" w:space="0" w:color="auto"/>
        <w:left w:val="none" w:sz="0" w:space="0" w:color="auto"/>
        <w:bottom w:val="none" w:sz="0" w:space="0" w:color="auto"/>
        <w:right w:val="none" w:sz="0" w:space="0" w:color="auto"/>
      </w:divBdr>
      <w:divsChild>
        <w:div w:id="1513254364">
          <w:marLeft w:val="0"/>
          <w:marRight w:val="0"/>
          <w:marTop w:val="0"/>
          <w:marBottom w:val="0"/>
          <w:divBdr>
            <w:top w:val="none" w:sz="0" w:space="0" w:color="auto"/>
            <w:left w:val="none" w:sz="0" w:space="0" w:color="auto"/>
            <w:bottom w:val="none" w:sz="0" w:space="0" w:color="auto"/>
            <w:right w:val="none" w:sz="0" w:space="0" w:color="auto"/>
          </w:divBdr>
          <w:divsChild>
            <w:div w:id="1719277482">
              <w:marLeft w:val="0"/>
              <w:marRight w:val="0"/>
              <w:marTop w:val="240"/>
              <w:marBottom w:val="240"/>
              <w:divBdr>
                <w:top w:val="none" w:sz="0" w:space="0" w:color="auto"/>
                <w:left w:val="none" w:sz="0" w:space="0" w:color="auto"/>
                <w:bottom w:val="none" w:sz="0" w:space="0" w:color="auto"/>
                <w:right w:val="none" w:sz="0" w:space="0" w:color="auto"/>
              </w:divBdr>
              <w:divsChild>
                <w:div w:id="1686129635">
                  <w:marLeft w:val="0"/>
                  <w:marRight w:val="0"/>
                  <w:marTop w:val="0"/>
                  <w:marBottom w:val="0"/>
                  <w:divBdr>
                    <w:top w:val="none" w:sz="0" w:space="0" w:color="auto"/>
                    <w:left w:val="none" w:sz="0" w:space="0" w:color="auto"/>
                    <w:bottom w:val="none" w:sz="0" w:space="0" w:color="auto"/>
                    <w:right w:val="none" w:sz="0" w:space="0" w:color="auto"/>
                  </w:divBdr>
                </w:div>
              </w:divsChild>
            </w:div>
            <w:div w:id="1766267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1417289">
      <w:bodyDiv w:val="1"/>
      <w:marLeft w:val="0"/>
      <w:marRight w:val="0"/>
      <w:marTop w:val="0"/>
      <w:marBottom w:val="0"/>
      <w:divBdr>
        <w:top w:val="none" w:sz="0" w:space="0" w:color="auto"/>
        <w:left w:val="none" w:sz="0" w:space="0" w:color="auto"/>
        <w:bottom w:val="none" w:sz="0" w:space="0" w:color="auto"/>
        <w:right w:val="none" w:sz="0" w:space="0" w:color="auto"/>
      </w:divBdr>
    </w:div>
    <w:div w:id="878934639">
      <w:bodyDiv w:val="1"/>
      <w:marLeft w:val="0"/>
      <w:marRight w:val="0"/>
      <w:marTop w:val="0"/>
      <w:marBottom w:val="0"/>
      <w:divBdr>
        <w:top w:val="none" w:sz="0" w:space="0" w:color="auto"/>
        <w:left w:val="none" w:sz="0" w:space="0" w:color="auto"/>
        <w:bottom w:val="none" w:sz="0" w:space="0" w:color="auto"/>
        <w:right w:val="none" w:sz="0" w:space="0" w:color="auto"/>
      </w:divBdr>
    </w:div>
    <w:div w:id="959992236">
      <w:bodyDiv w:val="1"/>
      <w:marLeft w:val="0"/>
      <w:marRight w:val="0"/>
      <w:marTop w:val="0"/>
      <w:marBottom w:val="0"/>
      <w:divBdr>
        <w:top w:val="none" w:sz="0" w:space="0" w:color="auto"/>
        <w:left w:val="none" w:sz="0" w:space="0" w:color="auto"/>
        <w:bottom w:val="none" w:sz="0" w:space="0" w:color="auto"/>
        <w:right w:val="none" w:sz="0" w:space="0" w:color="auto"/>
      </w:divBdr>
    </w:div>
    <w:div w:id="1011835906">
      <w:bodyDiv w:val="1"/>
      <w:marLeft w:val="0"/>
      <w:marRight w:val="0"/>
      <w:marTop w:val="0"/>
      <w:marBottom w:val="0"/>
      <w:divBdr>
        <w:top w:val="none" w:sz="0" w:space="0" w:color="auto"/>
        <w:left w:val="none" w:sz="0" w:space="0" w:color="auto"/>
        <w:bottom w:val="none" w:sz="0" w:space="0" w:color="auto"/>
        <w:right w:val="none" w:sz="0" w:space="0" w:color="auto"/>
      </w:divBdr>
      <w:divsChild>
        <w:div w:id="1014764086">
          <w:marLeft w:val="0"/>
          <w:marRight w:val="0"/>
          <w:marTop w:val="0"/>
          <w:marBottom w:val="0"/>
          <w:divBdr>
            <w:top w:val="none" w:sz="0" w:space="0" w:color="auto"/>
            <w:left w:val="none" w:sz="0" w:space="0" w:color="auto"/>
            <w:bottom w:val="none" w:sz="0" w:space="0" w:color="auto"/>
            <w:right w:val="none" w:sz="0" w:space="0" w:color="auto"/>
          </w:divBdr>
          <w:divsChild>
            <w:div w:id="608708966">
              <w:marLeft w:val="0"/>
              <w:marRight w:val="0"/>
              <w:marTop w:val="0"/>
              <w:marBottom w:val="0"/>
              <w:divBdr>
                <w:top w:val="none" w:sz="0" w:space="0" w:color="auto"/>
                <w:left w:val="none" w:sz="0" w:space="0" w:color="auto"/>
                <w:bottom w:val="none" w:sz="0" w:space="0" w:color="auto"/>
                <w:right w:val="none" w:sz="0" w:space="0" w:color="auto"/>
              </w:divBdr>
              <w:divsChild>
                <w:div w:id="2095740390">
                  <w:marLeft w:val="0"/>
                  <w:marRight w:val="0"/>
                  <w:marTop w:val="0"/>
                  <w:marBottom w:val="0"/>
                  <w:divBdr>
                    <w:top w:val="none" w:sz="0" w:space="0" w:color="auto"/>
                    <w:left w:val="none" w:sz="0" w:space="0" w:color="auto"/>
                    <w:bottom w:val="none" w:sz="0" w:space="0" w:color="auto"/>
                    <w:right w:val="none" w:sz="0" w:space="0" w:color="auto"/>
                  </w:divBdr>
                  <w:divsChild>
                    <w:div w:id="369040851">
                      <w:marLeft w:val="0"/>
                      <w:marRight w:val="0"/>
                      <w:marTop w:val="0"/>
                      <w:marBottom w:val="0"/>
                      <w:divBdr>
                        <w:top w:val="none" w:sz="0" w:space="0" w:color="auto"/>
                        <w:left w:val="none" w:sz="0" w:space="0" w:color="auto"/>
                        <w:bottom w:val="none" w:sz="0" w:space="0" w:color="auto"/>
                        <w:right w:val="none" w:sz="0" w:space="0" w:color="auto"/>
                      </w:divBdr>
                    </w:div>
                    <w:div w:id="436829034">
                      <w:marLeft w:val="0"/>
                      <w:marRight w:val="0"/>
                      <w:marTop w:val="0"/>
                      <w:marBottom w:val="0"/>
                      <w:divBdr>
                        <w:top w:val="none" w:sz="0" w:space="0" w:color="auto"/>
                        <w:left w:val="none" w:sz="0" w:space="0" w:color="auto"/>
                        <w:bottom w:val="none" w:sz="0" w:space="0" w:color="auto"/>
                        <w:right w:val="none" w:sz="0" w:space="0" w:color="auto"/>
                      </w:divBdr>
                    </w:div>
                    <w:div w:id="446508304">
                      <w:marLeft w:val="0"/>
                      <w:marRight w:val="0"/>
                      <w:marTop w:val="0"/>
                      <w:marBottom w:val="0"/>
                      <w:divBdr>
                        <w:top w:val="none" w:sz="0" w:space="0" w:color="auto"/>
                        <w:left w:val="none" w:sz="0" w:space="0" w:color="auto"/>
                        <w:bottom w:val="none" w:sz="0" w:space="0" w:color="auto"/>
                        <w:right w:val="none" w:sz="0" w:space="0" w:color="auto"/>
                      </w:divBdr>
                      <w:divsChild>
                        <w:div w:id="77026007">
                          <w:marLeft w:val="0"/>
                          <w:marRight w:val="0"/>
                          <w:marTop w:val="0"/>
                          <w:marBottom w:val="0"/>
                          <w:divBdr>
                            <w:top w:val="none" w:sz="0" w:space="0" w:color="auto"/>
                            <w:left w:val="none" w:sz="0" w:space="0" w:color="auto"/>
                            <w:bottom w:val="none" w:sz="0" w:space="0" w:color="auto"/>
                            <w:right w:val="none" w:sz="0" w:space="0" w:color="auto"/>
                          </w:divBdr>
                        </w:div>
                        <w:div w:id="520819463">
                          <w:marLeft w:val="0"/>
                          <w:marRight w:val="0"/>
                          <w:marTop w:val="0"/>
                          <w:marBottom w:val="0"/>
                          <w:divBdr>
                            <w:top w:val="none" w:sz="0" w:space="0" w:color="auto"/>
                            <w:left w:val="none" w:sz="0" w:space="0" w:color="auto"/>
                            <w:bottom w:val="none" w:sz="0" w:space="0" w:color="auto"/>
                            <w:right w:val="none" w:sz="0" w:space="0" w:color="auto"/>
                          </w:divBdr>
                        </w:div>
                        <w:div w:id="553389583">
                          <w:marLeft w:val="0"/>
                          <w:marRight w:val="0"/>
                          <w:marTop w:val="0"/>
                          <w:marBottom w:val="0"/>
                          <w:divBdr>
                            <w:top w:val="none" w:sz="0" w:space="0" w:color="auto"/>
                            <w:left w:val="none" w:sz="0" w:space="0" w:color="auto"/>
                            <w:bottom w:val="none" w:sz="0" w:space="0" w:color="auto"/>
                            <w:right w:val="none" w:sz="0" w:space="0" w:color="auto"/>
                          </w:divBdr>
                        </w:div>
                        <w:div w:id="629630809">
                          <w:marLeft w:val="0"/>
                          <w:marRight w:val="0"/>
                          <w:marTop w:val="0"/>
                          <w:marBottom w:val="0"/>
                          <w:divBdr>
                            <w:top w:val="none" w:sz="0" w:space="0" w:color="auto"/>
                            <w:left w:val="none" w:sz="0" w:space="0" w:color="auto"/>
                            <w:bottom w:val="none" w:sz="0" w:space="0" w:color="auto"/>
                            <w:right w:val="none" w:sz="0" w:space="0" w:color="auto"/>
                          </w:divBdr>
                        </w:div>
                        <w:div w:id="870075620">
                          <w:marLeft w:val="0"/>
                          <w:marRight w:val="0"/>
                          <w:marTop w:val="0"/>
                          <w:marBottom w:val="0"/>
                          <w:divBdr>
                            <w:top w:val="none" w:sz="0" w:space="0" w:color="auto"/>
                            <w:left w:val="none" w:sz="0" w:space="0" w:color="auto"/>
                            <w:bottom w:val="none" w:sz="0" w:space="0" w:color="auto"/>
                            <w:right w:val="none" w:sz="0" w:space="0" w:color="auto"/>
                          </w:divBdr>
                        </w:div>
                        <w:div w:id="934048611">
                          <w:marLeft w:val="0"/>
                          <w:marRight w:val="0"/>
                          <w:marTop w:val="0"/>
                          <w:marBottom w:val="0"/>
                          <w:divBdr>
                            <w:top w:val="none" w:sz="0" w:space="0" w:color="auto"/>
                            <w:left w:val="none" w:sz="0" w:space="0" w:color="auto"/>
                            <w:bottom w:val="none" w:sz="0" w:space="0" w:color="auto"/>
                            <w:right w:val="none" w:sz="0" w:space="0" w:color="auto"/>
                          </w:divBdr>
                        </w:div>
                        <w:div w:id="956178017">
                          <w:marLeft w:val="0"/>
                          <w:marRight w:val="0"/>
                          <w:marTop w:val="0"/>
                          <w:marBottom w:val="0"/>
                          <w:divBdr>
                            <w:top w:val="none" w:sz="0" w:space="0" w:color="auto"/>
                            <w:left w:val="none" w:sz="0" w:space="0" w:color="auto"/>
                            <w:bottom w:val="none" w:sz="0" w:space="0" w:color="auto"/>
                            <w:right w:val="none" w:sz="0" w:space="0" w:color="auto"/>
                          </w:divBdr>
                        </w:div>
                        <w:div w:id="1130512263">
                          <w:marLeft w:val="0"/>
                          <w:marRight w:val="0"/>
                          <w:marTop w:val="0"/>
                          <w:marBottom w:val="0"/>
                          <w:divBdr>
                            <w:top w:val="none" w:sz="0" w:space="0" w:color="auto"/>
                            <w:left w:val="none" w:sz="0" w:space="0" w:color="auto"/>
                            <w:bottom w:val="none" w:sz="0" w:space="0" w:color="auto"/>
                            <w:right w:val="none" w:sz="0" w:space="0" w:color="auto"/>
                          </w:divBdr>
                        </w:div>
                        <w:div w:id="1338311284">
                          <w:marLeft w:val="0"/>
                          <w:marRight w:val="0"/>
                          <w:marTop w:val="0"/>
                          <w:marBottom w:val="0"/>
                          <w:divBdr>
                            <w:top w:val="none" w:sz="0" w:space="0" w:color="auto"/>
                            <w:left w:val="none" w:sz="0" w:space="0" w:color="auto"/>
                            <w:bottom w:val="none" w:sz="0" w:space="0" w:color="auto"/>
                            <w:right w:val="none" w:sz="0" w:space="0" w:color="auto"/>
                          </w:divBdr>
                        </w:div>
                        <w:div w:id="1480876867">
                          <w:marLeft w:val="0"/>
                          <w:marRight w:val="0"/>
                          <w:marTop w:val="0"/>
                          <w:marBottom w:val="0"/>
                          <w:divBdr>
                            <w:top w:val="none" w:sz="0" w:space="0" w:color="auto"/>
                            <w:left w:val="none" w:sz="0" w:space="0" w:color="auto"/>
                            <w:bottom w:val="none" w:sz="0" w:space="0" w:color="auto"/>
                            <w:right w:val="none" w:sz="0" w:space="0" w:color="auto"/>
                          </w:divBdr>
                        </w:div>
                        <w:div w:id="1538854252">
                          <w:marLeft w:val="0"/>
                          <w:marRight w:val="0"/>
                          <w:marTop w:val="0"/>
                          <w:marBottom w:val="0"/>
                          <w:divBdr>
                            <w:top w:val="none" w:sz="0" w:space="0" w:color="auto"/>
                            <w:left w:val="none" w:sz="0" w:space="0" w:color="auto"/>
                            <w:bottom w:val="none" w:sz="0" w:space="0" w:color="auto"/>
                            <w:right w:val="none" w:sz="0" w:space="0" w:color="auto"/>
                          </w:divBdr>
                        </w:div>
                        <w:div w:id="1931698297">
                          <w:marLeft w:val="0"/>
                          <w:marRight w:val="0"/>
                          <w:marTop w:val="0"/>
                          <w:marBottom w:val="0"/>
                          <w:divBdr>
                            <w:top w:val="none" w:sz="0" w:space="0" w:color="auto"/>
                            <w:left w:val="none" w:sz="0" w:space="0" w:color="auto"/>
                            <w:bottom w:val="none" w:sz="0" w:space="0" w:color="auto"/>
                            <w:right w:val="none" w:sz="0" w:space="0" w:color="auto"/>
                          </w:divBdr>
                        </w:div>
                        <w:div w:id="2097511060">
                          <w:marLeft w:val="0"/>
                          <w:marRight w:val="0"/>
                          <w:marTop w:val="0"/>
                          <w:marBottom w:val="0"/>
                          <w:divBdr>
                            <w:top w:val="none" w:sz="0" w:space="0" w:color="auto"/>
                            <w:left w:val="none" w:sz="0" w:space="0" w:color="auto"/>
                            <w:bottom w:val="none" w:sz="0" w:space="0" w:color="auto"/>
                            <w:right w:val="none" w:sz="0" w:space="0" w:color="auto"/>
                          </w:divBdr>
                        </w:div>
                      </w:divsChild>
                    </w:div>
                    <w:div w:id="483082159">
                      <w:marLeft w:val="0"/>
                      <w:marRight w:val="0"/>
                      <w:marTop w:val="0"/>
                      <w:marBottom w:val="0"/>
                      <w:divBdr>
                        <w:top w:val="none" w:sz="0" w:space="0" w:color="auto"/>
                        <w:left w:val="none" w:sz="0" w:space="0" w:color="auto"/>
                        <w:bottom w:val="none" w:sz="0" w:space="0" w:color="auto"/>
                        <w:right w:val="none" w:sz="0" w:space="0" w:color="auto"/>
                      </w:divBdr>
                    </w:div>
                    <w:div w:id="739403993">
                      <w:marLeft w:val="0"/>
                      <w:marRight w:val="0"/>
                      <w:marTop w:val="0"/>
                      <w:marBottom w:val="0"/>
                      <w:divBdr>
                        <w:top w:val="none" w:sz="0" w:space="0" w:color="auto"/>
                        <w:left w:val="none" w:sz="0" w:space="0" w:color="auto"/>
                        <w:bottom w:val="none" w:sz="0" w:space="0" w:color="auto"/>
                        <w:right w:val="none" w:sz="0" w:space="0" w:color="auto"/>
                      </w:divBdr>
                    </w:div>
                    <w:div w:id="796531276">
                      <w:marLeft w:val="0"/>
                      <w:marRight w:val="0"/>
                      <w:marTop w:val="0"/>
                      <w:marBottom w:val="0"/>
                      <w:divBdr>
                        <w:top w:val="none" w:sz="0" w:space="0" w:color="auto"/>
                        <w:left w:val="none" w:sz="0" w:space="0" w:color="auto"/>
                        <w:bottom w:val="none" w:sz="0" w:space="0" w:color="auto"/>
                        <w:right w:val="none" w:sz="0" w:space="0" w:color="auto"/>
                      </w:divBdr>
                    </w:div>
                    <w:div w:id="938105581">
                      <w:marLeft w:val="0"/>
                      <w:marRight w:val="0"/>
                      <w:marTop w:val="0"/>
                      <w:marBottom w:val="0"/>
                      <w:divBdr>
                        <w:top w:val="none" w:sz="0" w:space="0" w:color="auto"/>
                        <w:left w:val="none" w:sz="0" w:space="0" w:color="auto"/>
                        <w:bottom w:val="none" w:sz="0" w:space="0" w:color="auto"/>
                        <w:right w:val="none" w:sz="0" w:space="0" w:color="auto"/>
                      </w:divBdr>
                    </w:div>
                    <w:div w:id="1070731428">
                      <w:marLeft w:val="0"/>
                      <w:marRight w:val="0"/>
                      <w:marTop w:val="0"/>
                      <w:marBottom w:val="0"/>
                      <w:divBdr>
                        <w:top w:val="none" w:sz="0" w:space="0" w:color="auto"/>
                        <w:left w:val="none" w:sz="0" w:space="0" w:color="auto"/>
                        <w:bottom w:val="none" w:sz="0" w:space="0" w:color="auto"/>
                        <w:right w:val="none" w:sz="0" w:space="0" w:color="auto"/>
                      </w:divBdr>
                    </w:div>
                    <w:div w:id="1573656545">
                      <w:marLeft w:val="0"/>
                      <w:marRight w:val="0"/>
                      <w:marTop w:val="0"/>
                      <w:marBottom w:val="0"/>
                      <w:divBdr>
                        <w:top w:val="none" w:sz="0" w:space="0" w:color="auto"/>
                        <w:left w:val="none" w:sz="0" w:space="0" w:color="auto"/>
                        <w:bottom w:val="none" w:sz="0" w:space="0" w:color="auto"/>
                        <w:right w:val="none" w:sz="0" w:space="0" w:color="auto"/>
                      </w:divBdr>
                    </w:div>
                    <w:div w:id="1722555093">
                      <w:marLeft w:val="0"/>
                      <w:marRight w:val="0"/>
                      <w:marTop w:val="0"/>
                      <w:marBottom w:val="0"/>
                      <w:divBdr>
                        <w:top w:val="none" w:sz="0" w:space="0" w:color="auto"/>
                        <w:left w:val="none" w:sz="0" w:space="0" w:color="auto"/>
                        <w:bottom w:val="none" w:sz="0" w:space="0" w:color="auto"/>
                        <w:right w:val="none" w:sz="0" w:space="0" w:color="auto"/>
                      </w:divBdr>
                    </w:div>
                    <w:div w:id="1745565372">
                      <w:marLeft w:val="0"/>
                      <w:marRight w:val="0"/>
                      <w:marTop w:val="0"/>
                      <w:marBottom w:val="0"/>
                      <w:divBdr>
                        <w:top w:val="none" w:sz="0" w:space="0" w:color="auto"/>
                        <w:left w:val="none" w:sz="0" w:space="0" w:color="auto"/>
                        <w:bottom w:val="none" w:sz="0" w:space="0" w:color="auto"/>
                        <w:right w:val="none" w:sz="0" w:space="0" w:color="auto"/>
                      </w:divBdr>
                    </w:div>
                    <w:div w:id="1748847129">
                      <w:marLeft w:val="0"/>
                      <w:marRight w:val="0"/>
                      <w:marTop w:val="0"/>
                      <w:marBottom w:val="0"/>
                      <w:divBdr>
                        <w:top w:val="none" w:sz="0" w:space="0" w:color="auto"/>
                        <w:left w:val="none" w:sz="0" w:space="0" w:color="auto"/>
                        <w:bottom w:val="none" w:sz="0" w:space="0" w:color="auto"/>
                        <w:right w:val="none" w:sz="0" w:space="0" w:color="auto"/>
                      </w:divBdr>
                    </w:div>
                    <w:div w:id="1951476026">
                      <w:marLeft w:val="0"/>
                      <w:marRight w:val="0"/>
                      <w:marTop w:val="0"/>
                      <w:marBottom w:val="0"/>
                      <w:divBdr>
                        <w:top w:val="none" w:sz="0" w:space="0" w:color="auto"/>
                        <w:left w:val="none" w:sz="0" w:space="0" w:color="auto"/>
                        <w:bottom w:val="none" w:sz="0" w:space="0" w:color="auto"/>
                        <w:right w:val="none" w:sz="0" w:space="0" w:color="auto"/>
                      </w:divBdr>
                    </w:div>
                    <w:div w:id="19683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724">
          <w:marLeft w:val="0"/>
          <w:marRight w:val="0"/>
          <w:marTop w:val="0"/>
          <w:marBottom w:val="0"/>
          <w:divBdr>
            <w:top w:val="none" w:sz="0" w:space="0" w:color="auto"/>
            <w:left w:val="none" w:sz="0" w:space="0" w:color="auto"/>
            <w:bottom w:val="none" w:sz="0" w:space="0" w:color="auto"/>
            <w:right w:val="none" w:sz="0" w:space="0" w:color="auto"/>
          </w:divBdr>
          <w:divsChild>
            <w:div w:id="416830199">
              <w:marLeft w:val="0"/>
              <w:marRight w:val="0"/>
              <w:marTop w:val="0"/>
              <w:marBottom w:val="0"/>
              <w:divBdr>
                <w:top w:val="none" w:sz="0" w:space="0" w:color="auto"/>
                <w:left w:val="none" w:sz="0" w:space="0" w:color="auto"/>
                <w:bottom w:val="none" w:sz="0" w:space="0" w:color="auto"/>
                <w:right w:val="none" w:sz="0" w:space="0" w:color="auto"/>
              </w:divBdr>
              <w:divsChild>
                <w:div w:id="1472676496">
                  <w:marLeft w:val="0"/>
                  <w:marRight w:val="0"/>
                  <w:marTop w:val="0"/>
                  <w:marBottom w:val="0"/>
                  <w:divBdr>
                    <w:top w:val="none" w:sz="0" w:space="0" w:color="auto"/>
                    <w:left w:val="none" w:sz="0" w:space="0" w:color="auto"/>
                    <w:bottom w:val="none" w:sz="0" w:space="0" w:color="auto"/>
                    <w:right w:val="none" w:sz="0" w:space="0" w:color="auto"/>
                  </w:divBdr>
                  <w:divsChild>
                    <w:div w:id="7604002">
                      <w:marLeft w:val="0"/>
                      <w:marRight w:val="0"/>
                      <w:marTop w:val="0"/>
                      <w:marBottom w:val="0"/>
                      <w:divBdr>
                        <w:top w:val="none" w:sz="0" w:space="0" w:color="auto"/>
                        <w:left w:val="none" w:sz="0" w:space="0" w:color="auto"/>
                        <w:bottom w:val="none" w:sz="0" w:space="0" w:color="auto"/>
                        <w:right w:val="none" w:sz="0" w:space="0" w:color="auto"/>
                      </w:divBdr>
                    </w:div>
                    <w:div w:id="170150325">
                      <w:marLeft w:val="0"/>
                      <w:marRight w:val="0"/>
                      <w:marTop w:val="0"/>
                      <w:marBottom w:val="0"/>
                      <w:divBdr>
                        <w:top w:val="none" w:sz="0" w:space="0" w:color="auto"/>
                        <w:left w:val="none" w:sz="0" w:space="0" w:color="auto"/>
                        <w:bottom w:val="none" w:sz="0" w:space="0" w:color="auto"/>
                        <w:right w:val="none" w:sz="0" w:space="0" w:color="auto"/>
                      </w:divBdr>
                    </w:div>
                    <w:div w:id="179780738">
                      <w:marLeft w:val="0"/>
                      <w:marRight w:val="0"/>
                      <w:marTop w:val="0"/>
                      <w:marBottom w:val="0"/>
                      <w:divBdr>
                        <w:top w:val="none" w:sz="0" w:space="0" w:color="auto"/>
                        <w:left w:val="none" w:sz="0" w:space="0" w:color="auto"/>
                        <w:bottom w:val="none" w:sz="0" w:space="0" w:color="auto"/>
                        <w:right w:val="none" w:sz="0" w:space="0" w:color="auto"/>
                      </w:divBdr>
                    </w:div>
                    <w:div w:id="478957124">
                      <w:marLeft w:val="0"/>
                      <w:marRight w:val="0"/>
                      <w:marTop w:val="0"/>
                      <w:marBottom w:val="0"/>
                      <w:divBdr>
                        <w:top w:val="none" w:sz="0" w:space="0" w:color="auto"/>
                        <w:left w:val="none" w:sz="0" w:space="0" w:color="auto"/>
                        <w:bottom w:val="none" w:sz="0" w:space="0" w:color="auto"/>
                        <w:right w:val="none" w:sz="0" w:space="0" w:color="auto"/>
                      </w:divBdr>
                    </w:div>
                    <w:div w:id="513109850">
                      <w:marLeft w:val="0"/>
                      <w:marRight w:val="0"/>
                      <w:marTop w:val="0"/>
                      <w:marBottom w:val="0"/>
                      <w:divBdr>
                        <w:top w:val="none" w:sz="0" w:space="0" w:color="auto"/>
                        <w:left w:val="none" w:sz="0" w:space="0" w:color="auto"/>
                        <w:bottom w:val="none" w:sz="0" w:space="0" w:color="auto"/>
                        <w:right w:val="none" w:sz="0" w:space="0" w:color="auto"/>
                      </w:divBdr>
                    </w:div>
                    <w:div w:id="648022650">
                      <w:marLeft w:val="0"/>
                      <w:marRight w:val="0"/>
                      <w:marTop w:val="0"/>
                      <w:marBottom w:val="0"/>
                      <w:divBdr>
                        <w:top w:val="none" w:sz="0" w:space="0" w:color="auto"/>
                        <w:left w:val="none" w:sz="0" w:space="0" w:color="auto"/>
                        <w:bottom w:val="none" w:sz="0" w:space="0" w:color="auto"/>
                        <w:right w:val="none" w:sz="0" w:space="0" w:color="auto"/>
                      </w:divBdr>
                    </w:div>
                    <w:div w:id="834536944">
                      <w:marLeft w:val="0"/>
                      <w:marRight w:val="0"/>
                      <w:marTop w:val="0"/>
                      <w:marBottom w:val="0"/>
                      <w:divBdr>
                        <w:top w:val="none" w:sz="0" w:space="0" w:color="auto"/>
                        <w:left w:val="none" w:sz="0" w:space="0" w:color="auto"/>
                        <w:bottom w:val="none" w:sz="0" w:space="0" w:color="auto"/>
                        <w:right w:val="none" w:sz="0" w:space="0" w:color="auto"/>
                      </w:divBdr>
                    </w:div>
                    <w:div w:id="1172834765">
                      <w:marLeft w:val="0"/>
                      <w:marRight w:val="0"/>
                      <w:marTop w:val="0"/>
                      <w:marBottom w:val="0"/>
                      <w:divBdr>
                        <w:top w:val="none" w:sz="0" w:space="0" w:color="auto"/>
                        <w:left w:val="none" w:sz="0" w:space="0" w:color="auto"/>
                        <w:bottom w:val="none" w:sz="0" w:space="0" w:color="auto"/>
                        <w:right w:val="none" w:sz="0" w:space="0" w:color="auto"/>
                      </w:divBdr>
                    </w:div>
                    <w:div w:id="1344744251">
                      <w:marLeft w:val="0"/>
                      <w:marRight w:val="0"/>
                      <w:marTop w:val="0"/>
                      <w:marBottom w:val="0"/>
                      <w:divBdr>
                        <w:top w:val="none" w:sz="0" w:space="0" w:color="auto"/>
                        <w:left w:val="none" w:sz="0" w:space="0" w:color="auto"/>
                        <w:bottom w:val="none" w:sz="0" w:space="0" w:color="auto"/>
                        <w:right w:val="none" w:sz="0" w:space="0" w:color="auto"/>
                      </w:divBdr>
                    </w:div>
                    <w:div w:id="1405488575">
                      <w:marLeft w:val="0"/>
                      <w:marRight w:val="0"/>
                      <w:marTop w:val="0"/>
                      <w:marBottom w:val="0"/>
                      <w:divBdr>
                        <w:top w:val="none" w:sz="0" w:space="0" w:color="auto"/>
                        <w:left w:val="none" w:sz="0" w:space="0" w:color="auto"/>
                        <w:bottom w:val="none" w:sz="0" w:space="0" w:color="auto"/>
                        <w:right w:val="none" w:sz="0" w:space="0" w:color="auto"/>
                      </w:divBdr>
                      <w:divsChild>
                        <w:div w:id="128328305">
                          <w:marLeft w:val="0"/>
                          <w:marRight w:val="0"/>
                          <w:marTop w:val="0"/>
                          <w:marBottom w:val="0"/>
                          <w:divBdr>
                            <w:top w:val="none" w:sz="0" w:space="0" w:color="auto"/>
                            <w:left w:val="none" w:sz="0" w:space="0" w:color="auto"/>
                            <w:bottom w:val="none" w:sz="0" w:space="0" w:color="auto"/>
                            <w:right w:val="none" w:sz="0" w:space="0" w:color="auto"/>
                          </w:divBdr>
                        </w:div>
                        <w:div w:id="288244317">
                          <w:marLeft w:val="0"/>
                          <w:marRight w:val="0"/>
                          <w:marTop w:val="0"/>
                          <w:marBottom w:val="0"/>
                          <w:divBdr>
                            <w:top w:val="none" w:sz="0" w:space="0" w:color="auto"/>
                            <w:left w:val="none" w:sz="0" w:space="0" w:color="auto"/>
                            <w:bottom w:val="none" w:sz="0" w:space="0" w:color="auto"/>
                            <w:right w:val="none" w:sz="0" w:space="0" w:color="auto"/>
                          </w:divBdr>
                        </w:div>
                        <w:div w:id="298151771">
                          <w:marLeft w:val="0"/>
                          <w:marRight w:val="0"/>
                          <w:marTop w:val="0"/>
                          <w:marBottom w:val="0"/>
                          <w:divBdr>
                            <w:top w:val="none" w:sz="0" w:space="0" w:color="auto"/>
                            <w:left w:val="none" w:sz="0" w:space="0" w:color="auto"/>
                            <w:bottom w:val="none" w:sz="0" w:space="0" w:color="auto"/>
                            <w:right w:val="none" w:sz="0" w:space="0" w:color="auto"/>
                          </w:divBdr>
                        </w:div>
                        <w:div w:id="300037282">
                          <w:marLeft w:val="0"/>
                          <w:marRight w:val="0"/>
                          <w:marTop w:val="0"/>
                          <w:marBottom w:val="0"/>
                          <w:divBdr>
                            <w:top w:val="none" w:sz="0" w:space="0" w:color="auto"/>
                            <w:left w:val="none" w:sz="0" w:space="0" w:color="auto"/>
                            <w:bottom w:val="none" w:sz="0" w:space="0" w:color="auto"/>
                            <w:right w:val="none" w:sz="0" w:space="0" w:color="auto"/>
                          </w:divBdr>
                        </w:div>
                        <w:div w:id="378363024">
                          <w:marLeft w:val="0"/>
                          <w:marRight w:val="0"/>
                          <w:marTop w:val="0"/>
                          <w:marBottom w:val="0"/>
                          <w:divBdr>
                            <w:top w:val="none" w:sz="0" w:space="0" w:color="auto"/>
                            <w:left w:val="none" w:sz="0" w:space="0" w:color="auto"/>
                            <w:bottom w:val="none" w:sz="0" w:space="0" w:color="auto"/>
                            <w:right w:val="none" w:sz="0" w:space="0" w:color="auto"/>
                          </w:divBdr>
                        </w:div>
                        <w:div w:id="814879107">
                          <w:marLeft w:val="0"/>
                          <w:marRight w:val="0"/>
                          <w:marTop w:val="0"/>
                          <w:marBottom w:val="0"/>
                          <w:divBdr>
                            <w:top w:val="none" w:sz="0" w:space="0" w:color="auto"/>
                            <w:left w:val="none" w:sz="0" w:space="0" w:color="auto"/>
                            <w:bottom w:val="none" w:sz="0" w:space="0" w:color="auto"/>
                            <w:right w:val="none" w:sz="0" w:space="0" w:color="auto"/>
                          </w:divBdr>
                        </w:div>
                        <w:div w:id="1302730217">
                          <w:marLeft w:val="0"/>
                          <w:marRight w:val="0"/>
                          <w:marTop w:val="0"/>
                          <w:marBottom w:val="0"/>
                          <w:divBdr>
                            <w:top w:val="none" w:sz="0" w:space="0" w:color="auto"/>
                            <w:left w:val="none" w:sz="0" w:space="0" w:color="auto"/>
                            <w:bottom w:val="none" w:sz="0" w:space="0" w:color="auto"/>
                            <w:right w:val="none" w:sz="0" w:space="0" w:color="auto"/>
                          </w:divBdr>
                        </w:div>
                        <w:div w:id="1600143558">
                          <w:marLeft w:val="0"/>
                          <w:marRight w:val="0"/>
                          <w:marTop w:val="0"/>
                          <w:marBottom w:val="0"/>
                          <w:divBdr>
                            <w:top w:val="none" w:sz="0" w:space="0" w:color="auto"/>
                            <w:left w:val="none" w:sz="0" w:space="0" w:color="auto"/>
                            <w:bottom w:val="none" w:sz="0" w:space="0" w:color="auto"/>
                            <w:right w:val="none" w:sz="0" w:space="0" w:color="auto"/>
                          </w:divBdr>
                        </w:div>
                        <w:div w:id="1845196814">
                          <w:marLeft w:val="0"/>
                          <w:marRight w:val="0"/>
                          <w:marTop w:val="0"/>
                          <w:marBottom w:val="0"/>
                          <w:divBdr>
                            <w:top w:val="none" w:sz="0" w:space="0" w:color="auto"/>
                            <w:left w:val="none" w:sz="0" w:space="0" w:color="auto"/>
                            <w:bottom w:val="none" w:sz="0" w:space="0" w:color="auto"/>
                            <w:right w:val="none" w:sz="0" w:space="0" w:color="auto"/>
                          </w:divBdr>
                        </w:div>
                        <w:div w:id="2011130138">
                          <w:marLeft w:val="0"/>
                          <w:marRight w:val="0"/>
                          <w:marTop w:val="0"/>
                          <w:marBottom w:val="0"/>
                          <w:divBdr>
                            <w:top w:val="none" w:sz="0" w:space="0" w:color="auto"/>
                            <w:left w:val="none" w:sz="0" w:space="0" w:color="auto"/>
                            <w:bottom w:val="none" w:sz="0" w:space="0" w:color="auto"/>
                            <w:right w:val="none" w:sz="0" w:space="0" w:color="auto"/>
                          </w:divBdr>
                        </w:div>
                      </w:divsChild>
                    </w:div>
                    <w:div w:id="1447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7466">
          <w:marLeft w:val="0"/>
          <w:marRight w:val="0"/>
          <w:marTop w:val="0"/>
          <w:marBottom w:val="0"/>
          <w:divBdr>
            <w:top w:val="none" w:sz="0" w:space="0" w:color="auto"/>
            <w:left w:val="none" w:sz="0" w:space="0" w:color="auto"/>
            <w:bottom w:val="none" w:sz="0" w:space="0" w:color="auto"/>
            <w:right w:val="none" w:sz="0" w:space="0" w:color="auto"/>
          </w:divBdr>
          <w:divsChild>
            <w:div w:id="266890427">
              <w:marLeft w:val="0"/>
              <w:marRight w:val="0"/>
              <w:marTop w:val="0"/>
              <w:marBottom w:val="0"/>
              <w:divBdr>
                <w:top w:val="none" w:sz="0" w:space="0" w:color="auto"/>
                <w:left w:val="none" w:sz="0" w:space="0" w:color="auto"/>
                <w:bottom w:val="none" w:sz="0" w:space="0" w:color="auto"/>
                <w:right w:val="none" w:sz="0" w:space="0" w:color="auto"/>
              </w:divBdr>
              <w:divsChild>
                <w:div w:id="510678409">
                  <w:marLeft w:val="0"/>
                  <w:marRight w:val="0"/>
                  <w:marTop w:val="0"/>
                  <w:marBottom w:val="0"/>
                  <w:divBdr>
                    <w:top w:val="none" w:sz="0" w:space="0" w:color="auto"/>
                    <w:left w:val="none" w:sz="0" w:space="0" w:color="auto"/>
                    <w:bottom w:val="none" w:sz="0" w:space="0" w:color="auto"/>
                    <w:right w:val="none" w:sz="0" w:space="0" w:color="auto"/>
                  </w:divBdr>
                  <w:divsChild>
                    <w:div w:id="59526516">
                      <w:marLeft w:val="0"/>
                      <w:marRight w:val="0"/>
                      <w:marTop w:val="0"/>
                      <w:marBottom w:val="0"/>
                      <w:divBdr>
                        <w:top w:val="none" w:sz="0" w:space="0" w:color="auto"/>
                        <w:left w:val="none" w:sz="0" w:space="0" w:color="auto"/>
                        <w:bottom w:val="none" w:sz="0" w:space="0" w:color="auto"/>
                        <w:right w:val="none" w:sz="0" w:space="0" w:color="auto"/>
                      </w:divBdr>
                      <w:divsChild>
                        <w:div w:id="60368659">
                          <w:marLeft w:val="0"/>
                          <w:marRight w:val="0"/>
                          <w:marTop w:val="0"/>
                          <w:marBottom w:val="0"/>
                          <w:divBdr>
                            <w:top w:val="none" w:sz="0" w:space="0" w:color="auto"/>
                            <w:left w:val="none" w:sz="0" w:space="0" w:color="auto"/>
                            <w:bottom w:val="none" w:sz="0" w:space="0" w:color="auto"/>
                            <w:right w:val="none" w:sz="0" w:space="0" w:color="auto"/>
                          </w:divBdr>
                        </w:div>
                        <w:div w:id="64031400">
                          <w:marLeft w:val="0"/>
                          <w:marRight w:val="0"/>
                          <w:marTop w:val="0"/>
                          <w:marBottom w:val="0"/>
                          <w:divBdr>
                            <w:top w:val="none" w:sz="0" w:space="0" w:color="auto"/>
                            <w:left w:val="none" w:sz="0" w:space="0" w:color="auto"/>
                            <w:bottom w:val="none" w:sz="0" w:space="0" w:color="auto"/>
                            <w:right w:val="none" w:sz="0" w:space="0" w:color="auto"/>
                          </w:divBdr>
                        </w:div>
                        <w:div w:id="202711297">
                          <w:marLeft w:val="0"/>
                          <w:marRight w:val="0"/>
                          <w:marTop w:val="0"/>
                          <w:marBottom w:val="0"/>
                          <w:divBdr>
                            <w:top w:val="none" w:sz="0" w:space="0" w:color="auto"/>
                            <w:left w:val="none" w:sz="0" w:space="0" w:color="auto"/>
                            <w:bottom w:val="none" w:sz="0" w:space="0" w:color="auto"/>
                            <w:right w:val="none" w:sz="0" w:space="0" w:color="auto"/>
                          </w:divBdr>
                        </w:div>
                        <w:div w:id="205417006">
                          <w:marLeft w:val="0"/>
                          <w:marRight w:val="0"/>
                          <w:marTop w:val="0"/>
                          <w:marBottom w:val="0"/>
                          <w:divBdr>
                            <w:top w:val="none" w:sz="0" w:space="0" w:color="auto"/>
                            <w:left w:val="none" w:sz="0" w:space="0" w:color="auto"/>
                            <w:bottom w:val="none" w:sz="0" w:space="0" w:color="auto"/>
                            <w:right w:val="none" w:sz="0" w:space="0" w:color="auto"/>
                          </w:divBdr>
                        </w:div>
                        <w:div w:id="360129594">
                          <w:marLeft w:val="0"/>
                          <w:marRight w:val="0"/>
                          <w:marTop w:val="0"/>
                          <w:marBottom w:val="0"/>
                          <w:divBdr>
                            <w:top w:val="none" w:sz="0" w:space="0" w:color="auto"/>
                            <w:left w:val="none" w:sz="0" w:space="0" w:color="auto"/>
                            <w:bottom w:val="none" w:sz="0" w:space="0" w:color="auto"/>
                            <w:right w:val="none" w:sz="0" w:space="0" w:color="auto"/>
                          </w:divBdr>
                        </w:div>
                        <w:div w:id="442965603">
                          <w:marLeft w:val="0"/>
                          <w:marRight w:val="0"/>
                          <w:marTop w:val="0"/>
                          <w:marBottom w:val="0"/>
                          <w:divBdr>
                            <w:top w:val="none" w:sz="0" w:space="0" w:color="auto"/>
                            <w:left w:val="none" w:sz="0" w:space="0" w:color="auto"/>
                            <w:bottom w:val="none" w:sz="0" w:space="0" w:color="auto"/>
                            <w:right w:val="none" w:sz="0" w:space="0" w:color="auto"/>
                          </w:divBdr>
                        </w:div>
                        <w:div w:id="996806235">
                          <w:marLeft w:val="0"/>
                          <w:marRight w:val="0"/>
                          <w:marTop w:val="0"/>
                          <w:marBottom w:val="0"/>
                          <w:divBdr>
                            <w:top w:val="none" w:sz="0" w:space="0" w:color="auto"/>
                            <w:left w:val="none" w:sz="0" w:space="0" w:color="auto"/>
                            <w:bottom w:val="none" w:sz="0" w:space="0" w:color="auto"/>
                            <w:right w:val="none" w:sz="0" w:space="0" w:color="auto"/>
                          </w:divBdr>
                        </w:div>
                        <w:div w:id="1027411164">
                          <w:marLeft w:val="0"/>
                          <w:marRight w:val="0"/>
                          <w:marTop w:val="0"/>
                          <w:marBottom w:val="0"/>
                          <w:divBdr>
                            <w:top w:val="none" w:sz="0" w:space="0" w:color="auto"/>
                            <w:left w:val="none" w:sz="0" w:space="0" w:color="auto"/>
                            <w:bottom w:val="none" w:sz="0" w:space="0" w:color="auto"/>
                            <w:right w:val="none" w:sz="0" w:space="0" w:color="auto"/>
                          </w:divBdr>
                        </w:div>
                        <w:div w:id="1029794148">
                          <w:marLeft w:val="0"/>
                          <w:marRight w:val="0"/>
                          <w:marTop w:val="0"/>
                          <w:marBottom w:val="0"/>
                          <w:divBdr>
                            <w:top w:val="none" w:sz="0" w:space="0" w:color="auto"/>
                            <w:left w:val="none" w:sz="0" w:space="0" w:color="auto"/>
                            <w:bottom w:val="none" w:sz="0" w:space="0" w:color="auto"/>
                            <w:right w:val="none" w:sz="0" w:space="0" w:color="auto"/>
                          </w:divBdr>
                        </w:div>
                        <w:div w:id="1085226793">
                          <w:marLeft w:val="0"/>
                          <w:marRight w:val="0"/>
                          <w:marTop w:val="0"/>
                          <w:marBottom w:val="0"/>
                          <w:divBdr>
                            <w:top w:val="none" w:sz="0" w:space="0" w:color="auto"/>
                            <w:left w:val="none" w:sz="0" w:space="0" w:color="auto"/>
                            <w:bottom w:val="none" w:sz="0" w:space="0" w:color="auto"/>
                            <w:right w:val="none" w:sz="0" w:space="0" w:color="auto"/>
                          </w:divBdr>
                        </w:div>
                        <w:div w:id="1201549626">
                          <w:marLeft w:val="0"/>
                          <w:marRight w:val="0"/>
                          <w:marTop w:val="0"/>
                          <w:marBottom w:val="0"/>
                          <w:divBdr>
                            <w:top w:val="none" w:sz="0" w:space="0" w:color="auto"/>
                            <w:left w:val="none" w:sz="0" w:space="0" w:color="auto"/>
                            <w:bottom w:val="none" w:sz="0" w:space="0" w:color="auto"/>
                            <w:right w:val="none" w:sz="0" w:space="0" w:color="auto"/>
                          </w:divBdr>
                        </w:div>
                        <w:div w:id="1275557138">
                          <w:marLeft w:val="0"/>
                          <w:marRight w:val="0"/>
                          <w:marTop w:val="0"/>
                          <w:marBottom w:val="0"/>
                          <w:divBdr>
                            <w:top w:val="none" w:sz="0" w:space="0" w:color="auto"/>
                            <w:left w:val="none" w:sz="0" w:space="0" w:color="auto"/>
                            <w:bottom w:val="none" w:sz="0" w:space="0" w:color="auto"/>
                            <w:right w:val="none" w:sz="0" w:space="0" w:color="auto"/>
                          </w:divBdr>
                        </w:div>
                        <w:div w:id="1470785860">
                          <w:marLeft w:val="0"/>
                          <w:marRight w:val="0"/>
                          <w:marTop w:val="0"/>
                          <w:marBottom w:val="0"/>
                          <w:divBdr>
                            <w:top w:val="none" w:sz="0" w:space="0" w:color="auto"/>
                            <w:left w:val="none" w:sz="0" w:space="0" w:color="auto"/>
                            <w:bottom w:val="none" w:sz="0" w:space="0" w:color="auto"/>
                            <w:right w:val="none" w:sz="0" w:space="0" w:color="auto"/>
                          </w:divBdr>
                        </w:div>
                        <w:div w:id="1486386528">
                          <w:marLeft w:val="0"/>
                          <w:marRight w:val="0"/>
                          <w:marTop w:val="0"/>
                          <w:marBottom w:val="0"/>
                          <w:divBdr>
                            <w:top w:val="none" w:sz="0" w:space="0" w:color="auto"/>
                            <w:left w:val="none" w:sz="0" w:space="0" w:color="auto"/>
                            <w:bottom w:val="none" w:sz="0" w:space="0" w:color="auto"/>
                            <w:right w:val="none" w:sz="0" w:space="0" w:color="auto"/>
                          </w:divBdr>
                        </w:div>
                        <w:div w:id="1511602549">
                          <w:marLeft w:val="0"/>
                          <w:marRight w:val="0"/>
                          <w:marTop w:val="0"/>
                          <w:marBottom w:val="0"/>
                          <w:divBdr>
                            <w:top w:val="none" w:sz="0" w:space="0" w:color="auto"/>
                            <w:left w:val="none" w:sz="0" w:space="0" w:color="auto"/>
                            <w:bottom w:val="none" w:sz="0" w:space="0" w:color="auto"/>
                            <w:right w:val="none" w:sz="0" w:space="0" w:color="auto"/>
                          </w:divBdr>
                        </w:div>
                        <w:div w:id="1740325213">
                          <w:marLeft w:val="0"/>
                          <w:marRight w:val="0"/>
                          <w:marTop w:val="0"/>
                          <w:marBottom w:val="0"/>
                          <w:divBdr>
                            <w:top w:val="none" w:sz="0" w:space="0" w:color="auto"/>
                            <w:left w:val="none" w:sz="0" w:space="0" w:color="auto"/>
                            <w:bottom w:val="none" w:sz="0" w:space="0" w:color="auto"/>
                            <w:right w:val="none" w:sz="0" w:space="0" w:color="auto"/>
                          </w:divBdr>
                        </w:div>
                        <w:div w:id="1837381920">
                          <w:marLeft w:val="0"/>
                          <w:marRight w:val="0"/>
                          <w:marTop w:val="0"/>
                          <w:marBottom w:val="0"/>
                          <w:divBdr>
                            <w:top w:val="none" w:sz="0" w:space="0" w:color="auto"/>
                            <w:left w:val="none" w:sz="0" w:space="0" w:color="auto"/>
                            <w:bottom w:val="none" w:sz="0" w:space="0" w:color="auto"/>
                            <w:right w:val="none" w:sz="0" w:space="0" w:color="auto"/>
                          </w:divBdr>
                        </w:div>
                      </w:divsChild>
                    </w:div>
                    <w:div w:id="89547338">
                      <w:marLeft w:val="0"/>
                      <w:marRight w:val="0"/>
                      <w:marTop w:val="0"/>
                      <w:marBottom w:val="0"/>
                      <w:divBdr>
                        <w:top w:val="none" w:sz="0" w:space="0" w:color="auto"/>
                        <w:left w:val="none" w:sz="0" w:space="0" w:color="auto"/>
                        <w:bottom w:val="none" w:sz="0" w:space="0" w:color="auto"/>
                        <w:right w:val="none" w:sz="0" w:space="0" w:color="auto"/>
                      </w:divBdr>
                    </w:div>
                    <w:div w:id="151144924">
                      <w:marLeft w:val="0"/>
                      <w:marRight w:val="0"/>
                      <w:marTop w:val="0"/>
                      <w:marBottom w:val="0"/>
                      <w:divBdr>
                        <w:top w:val="none" w:sz="0" w:space="0" w:color="auto"/>
                        <w:left w:val="none" w:sz="0" w:space="0" w:color="auto"/>
                        <w:bottom w:val="none" w:sz="0" w:space="0" w:color="auto"/>
                        <w:right w:val="none" w:sz="0" w:space="0" w:color="auto"/>
                      </w:divBdr>
                    </w:div>
                    <w:div w:id="320549176">
                      <w:marLeft w:val="0"/>
                      <w:marRight w:val="0"/>
                      <w:marTop w:val="0"/>
                      <w:marBottom w:val="0"/>
                      <w:divBdr>
                        <w:top w:val="none" w:sz="0" w:space="0" w:color="auto"/>
                        <w:left w:val="none" w:sz="0" w:space="0" w:color="auto"/>
                        <w:bottom w:val="none" w:sz="0" w:space="0" w:color="auto"/>
                        <w:right w:val="none" w:sz="0" w:space="0" w:color="auto"/>
                      </w:divBdr>
                    </w:div>
                    <w:div w:id="422453639">
                      <w:marLeft w:val="0"/>
                      <w:marRight w:val="0"/>
                      <w:marTop w:val="0"/>
                      <w:marBottom w:val="0"/>
                      <w:divBdr>
                        <w:top w:val="none" w:sz="0" w:space="0" w:color="auto"/>
                        <w:left w:val="none" w:sz="0" w:space="0" w:color="auto"/>
                        <w:bottom w:val="none" w:sz="0" w:space="0" w:color="auto"/>
                        <w:right w:val="none" w:sz="0" w:space="0" w:color="auto"/>
                      </w:divBdr>
                    </w:div>
                    <w:div w:id="706032167">
                      <w:marLeft w:val="0"/>
                      <w:marRight w:val="0"/>
                      <w:marTop w:val="0"/>
                      <w:marBottom w:val="0"/>
                      <w:divBdr>
                        <w:top w:val="none" w:sz="0" w:space="0" w:color="auto"/>
                        <w:left w:val="none" w:sz="0" w:space="0" w:color="auto"/>
                        <w:bottom w:val="none" w:sz="0" w:space="0" w:color="auto"/>
                        <w:right w:val="none" w:sz="0" w:space="0" w:color="auto"/>
                      </w:divBdr>
                    </w:div>
                    <w:div w:id="888494490">
                      <w:marLeft w:val="0"/>
                      <w:marRight w:val="0"/>
                      <w:marTop w:val="0"/>
                      <w:marBottom w:val="0"/>
                      <w:divBdr>
                        <w:top w:val="none" w:sz="0" w:space="0" w:color="auto"/>
                        <w:left w:val="none" w:sz="0" w:space="0" w:color="auto"/>
                        <w:bottom w:val="none" w:sz="0" w:space="0" w:color="auto"/>
                        <w:right w:val="none" w:sz="0" w:space="0" w:color="auto"/>
                      </w:divBdr>
                    </w:div>
                    <w:div w:id="940145869">
                      <w:marLeft w:val="0"/>
                      <w:marRight w:val="0"/>
                      <w:marTop w:val="0"/>
                      <w:marBottom w:val="0"/>
                      <w:divBdr>
                        <w:top w:val="none" w:sz="0" w:space="0" w:color="auto"/>
                        <w:left w:val="none" w:sz="0" w:space="0" w:color="auto"/>
                        <w:bottom w:val="none" w:sz="0" w:space="0" w:color="auto"/>
                        <w:right w:val="none" w:sz="0" w:space="0" w:color="auto"/>
                      </w:divBdr>
                    </w:div>
                    <w:div w:id="975255227">
                      <w:marLeft w:val="0"/>
                      <w:marRight w:val="0"/>
                      <w:marTop w:val="0"/>
                      <w:marBottom w:val="0"/>
                      <w:divBdr>
                        <w:top w:val="none" w:sz="0" w:space="0" w:color="auto"/>
                        <w:left w:val="none" w:sz="0" w:space="0" w:color="auto"/>
                        <w:bottom w:val="none" w:sz="0" w:space="0" w:color="auto"/>
                        <w:right w:val="none" w:sz="0" w:space="0" w:color="auto"/>
                      </w:divBdr>
                    </w:div>
                    <w:div w:id="986713821">
                      <w:marLeft w:val="0"/>
                      <w:marRight w:val="0"/>
                      <w:marTop w:val="0"/>
                      <w:marBottom w:val="0"/>
                      <w:divBdr>
                        <w:top w:val="none" w:sz="0" w:space="0" w:color="auto"/>
                        <w:left w:val="none" w:sz="0" w:space="0" w:color="auto"/>
                        <w:bottom w:val="none" w:sz="0" w:space="0" w:color="auto"/>
                        <w:right w:val="none" w:sz="0" w:space="0" w:color="auto"/>
                      </w:divBdr>
                    </w:div>
                    <w:div w:id="1039627506">
                      <w:marLeft w:val="0"/>
                      <w:marRight w:val="0"/>
                      <w:marTop w:val="0"/>
                      <w:marBottom w:val="0"/>
                      <w:divBdr>
                        <w:top w:val="none" w:sz="0" w:space="0" w:color="auto"/>
                        <w:left w:val="none" w:sz="0" w:space="0" w:color="auto"/>
                        <w:bottom w:val="none" w:sz="0" w:space="0" w:color="auto"/>
                        <w:right w:val="none" w:sz="0" w:space="0" w:color="auto"/>
                      </w:divBdr>
                    </w:div>
                    <w:div w:id="1188249051">
                      <w:marLeft w:val="0"/>
                      <w:marRight w:val="0"/>
                      <w:marTop w:val="0"/>
                      <w:marBottom w:val="0"/>
                      <w:divBdr>
                        <w:top w:val="none" w:sz="0" w:space="0" w:color="auto"/>
                        <w:left w:val="none" w:sz="0" w:space="0" w:color="auto"/>
                        <w:bottom w:val="none" w:sz="0" w:space="0" w:color="auto"/>
                        <w:right w:val="none" w:sz="0" w:space="0" w:color="auto"/>
                      </w:divBdr>
                    </w:div>
                    <w:div w:id="1460807465">
                      <w:marLeft w:val="0"/>
                      <w:marRight w:val="0"/>
                      <w:marTop w:val="0"/>
                      <w:marBottom w:val="0"/>
                      <w:divBdr>
                        <w:top w:val="none" w:sz="0" w:space="0" w:color="auto"/>
                        <w:left w:val="none" w:sz="0" w:space="0" w:color="auto"/>
                        <w:bottom w:val="none" w:sz="0" w:space="0" w:color="auto"/>
                        <w:right w:val="none" w:sz="0" w:space="0" w:color="auto"/>
                      </w:divBdr>
                    </w:div>
                    <w:div w:id="1636330623">
                      <w:marLeft w:val="0"/>
                      <w:marRight w:val="0"/>
                      <w:marTop w:val="0"/>
                      <w:marBottom w:val="0"/>
                      <w:divBdr>
                        <w:top w:val="none" w:sz="0" w:space="0" w:color="auto"/>
                        <w:left w:val="none" w:sz="0" w:space="0" w:color="auto"/>
                        <w:bottom w:val="none" w:sz="0" w:space="0" w:color="auto"/>
                        <w:right w:val="none" w:sz="0" w:space="0" w:color="auto"/>
                      </w:divBdr>
                    </w:div>
                    <w:div w:id="1659307768">
                      <w:marLeft w:val="0"/>
                      <w:marRight w:val="0"/>
                      <w:marTop w:val="0"/>
                      <w:marBottom w:val="0"/>
                      <w:divBdr>
                        <w:top w:val="none" w:sz="0" w:space="0" w:color="auto"/>
                        <w:left w:val="none" w:sz="0" w:space="0" w:color="auto"/>
                        <w:bottom w:val="none" w:sz="0" w:space="0" w:color="auto"/>
                        <w:right w:val="none" w:sz="0" w:space="0" w:color="auto"/>
                      </w:divBdr>
                    </w:div>
                    <w:div w:id="1668438931">
                      <w:marLeft w:val="0"/>
                      <w:marRight w:val="0"/>
                      <w:marTop w:val="0"/>
                      <w:marBottom w:val="0"/>
                      <w:divBdr>
                        <w:top w:val="none" w:sz="0" w:space="0" w:color="auto"/>
                        <w:left w:val="none" w:sz="0" w:space="0" w:color="auto"/>
                        <w:bottom w:val="none" w:sz="0" w:space="0" w:color="auto"/>
                        <w:right w:val="none" w:sz="0" w:space="0" w:color="auto"/>
                      </w:divBdr>
                    </w:div>
                    <w:div w:id="1808934085">
                      <w:marLeft w:val="0"/>
                      <w:marRight w:val="0"/>
                      <w:marTop w:val="0"/>
                      <w:marBottom w:val="0"/>
                      <w:divBdr>
                        <w:top w:val="none" w:sz="0" w:space="0" w:color="auto"/>
                        <w:left w:val="none" w:sz="0" w:space="0" w:color="auto"/>
                        <w:bottom w:val="none" w:sz="0" w:space="0" w:color="auto"/>
                        <w:right w:val="none" w:sz="0" w:space="0" w:color="auto"/>
                      </w:divBdr>
                    </w:div>
                    <w:div w:id="1864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76091">
      <w:bodyDiv w:val="1"/>
      <w:marLeft w:val="0"/>
      <w:marRight w:val="0"/>
      <w:marTop w:val="0"/>
      <w:marBottom w:val="0"/>
      <w:divBdr>
        <w:top w:val="none" w:sz="0" w:space="0" w:color="auto"/>
        <w:left w:val="none" w:sz="0" w:space="0" w:color="auto"/>
        <w:bottom w:val="none" w:sz="0" w:space="0" w:color="auto"/>
        <w:right w:val="none" w:sz="0" w:space="0" w:color="auto"/>
      </w:divBdr>
      <w:divsChild>
        <w:div w:id="453988085">
          <w:marLeft w:val="0"/>
          <w:marRight w:val="0"/>
          <w:marTop w:val="240"/>
          <w:marBottom w:val="240"/>
          <w:divBdr>
            <w:top w:val="none" w:sz="0" w:space="0" w:color="auto"/>
            <w:left w:val="none" w:sz="0" w:space="0" w:color="auto"/>
            <w:bottom w:val="none" w:sz="0" w:space="0" w:color="auto"/>
            <w:right w:val="none" w:sz="0" w:space="0" w:color="auto"/>
          </w:divBdr>
          <w:divsChild>
            <w:div w:id="9066170">
              <w:marLeft w:val="0"/>
              <w:marRight w:val="0"/>
              <w:marTop w:val="240"/>
              <w:marBottom w:val="240"/>
              <w:divBdr>
                <w:top w:val="none" w:sz="0" w:space="0" w:color="auto"/>
                <w:left w:val="none" w:sz="0" w:space="0" w:color="auto"/>
                <w:bottom w:val="none" w:sz="0" w:space="0" w:color="auto"/>
                <w:right w:val="none" w:sz="0" w:space="0" w:color="auto"/>
              </w:divBdr>
              <w:divsChild>
                <w:div w:id="2105414237">
                  <w:marLeft w:val="0"/>
                  <w:marRight w:val="0"/>
                  <w:marTop w:val="0"/>
                  <w:marBottom w:val="0"/>
                  <w:divBdr>
                    <w:top w:val="none" w:sz="0" w:space="0" w:color="auto"/>
                    <w:left w:val="none" w:sz="0" w:space="0" w:color="auto"/>
                    <w:bottom w:val="none" w:sz="0" w:space="0" w:color="auto"/>
                    <w:right w:val="none" w:sz="0" w:space="0" w:color="auto"/>
                  </w:divBdr>
                </w:div>
              </w:divsChild>
            </w:div>
            <w:div w:id="902174782">
              <w:marLeft w:val="0"/>
              <w:marRight w:val="0"/>
              <w:marTop w:val="240"/>
              <w:marBottom w:val="240"/>
              <w:divBdr>
                <w:top w:val="none" w:sz="0" w:space="0" w:color="auto"/>
                <w:left w:val="none" w:sz="0" w:space="0" w:color="auto"/>
                <w:bottom w:val="none" w:sz="0" w:space="0" w:color="auto"/>
                <w:right w:val="none" w:sz="0" w:space="0" w:color="auto"/>
              </w:divBdr>
              <w:divsChild>
                <w:div w:id="805244643">
                  <w:marLeft w:val="0"/>
                  <w:marRight w:val="0"/>
                  <w:marTop w:val="0"/>
                  <w:marBottom w:val="0"/>
                  <w:divBdr>
                    <w:top w:val="none" w:sz="0" w:space="0" w:color="auto"/>
                    <w:left w:val="none" w:sz="0" w:space="0" w:color="auto"/>
                    <w:bottom w:val="none" w:sz="0" w:space="0" w:color="auto"/>
                    <w:right w:val="none" w:sz="0" w:space="0" w:color="auto"/>
                  </w:divBdr>
                </w:div>
              </w:divsChild>
            </w:div>
            <w:div w:id="1402369420">
              <w:marLeft w:val="0"/>
              <w:marRight w:val="0"/>
              <w:marTop w:val="240"/>
              <w:marBottom w:val="240"/>
              <w:divBdr>
                <w:top w:val="none" w:sz="0" w:space="0" w:color="auto"/>
                <w:left w:val="none" w:sz="0" w:space="0" w:color="auto"/>
                <w:bottom w:val="none" w:sz="0" w:space="0" w:color="auto"/>
                <w:right w:val="none" w:sz="0" w:space="0" w:color="auto"/>
              </w:divBdr>
              <w:divsChild>
                <w:div w:id="717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897">
          <w:marLeft w:val="0"/>
          <w:marRight w:val="0"/>
          <w:marTop w:val="240"/>
          <w:marBottom w:val="240"/>
          <w:divBdr>
            <w:top w:val="none" w:sz="0" w:space="0" w:color="auto"/>
            <w:left w:val="none" w:sz="0" w:space="0" w:color="auto"/>
            <w:bottom w:val="none" w:sz="0" w:space="0" w:color="auto"/>
            <w:right w:val="none" w:sz="0" w:space="0" w:color="auto"/>
          </w:divBdr>
        </w:div>
      </w:divsChild>
    </w:div>
    <w:div w:id="1071730845">
      <w:bodyDiv w:val="1"/>
      <w:marLeft w:val="0"/>
      <w:marRight w:val="0"/>
      <w:marTop w:val="0"/>
      <w:marBottom w:val="0"/>
      <w:divBdr>
        <w:top w:val="none" w:sz="0" w:space="0" w:color="auto"/>
        <w:left w:val="none" w:sz="0" w:space="0" w:color="auto"/>
        <w:bottom w:val="none" w:sz="0" w:space="0" w:color="auto"/>
        <w:right w:val="none" w:sz="0" w:space="0" w:color="auto"/>
      </w:divBdr>
    </w:div>
    <w:div w:id="1139608871">
      <w:bodyDiv w:val="1"/>
      <w:marLeft w:val="0"/>
      <w:marRight w:val="0"/>
      <w:marTop w:val="0"/>
      <w:marBottom w:val="0"/>
      <w:divBdr>
        <w:top w:val="none" w:sz="0" w:space="0" w:color="auto"/>
        <w:left w:val="none" w:sz="0" w:space="0" w:color="auto"/>
        <w:bottom w:val="none" w:sz="0" w:space="0" w:color="auto"/>
        <w:right w:val="none" w:sz="0" w:space="0" w:color="auto"/>
      </w:divBdr>
      <w:divsChild>
        <w:div w:id="1661081917">
          <w:marLeft w:val="0"/>
          <w:marRight w:val="0"/>
          <w:marTop w:val="160"/>
          <w:marBottom w:val="160"/>
          <w:divBdr>
            <w:top w:val="none" w:sz="0" w:space="0" w:color="auto"/>
            <w:left w:val="none" w:sz="0" w:space="0" w:color="auto"/>
            <w:bottom w:val="none" w:sz="0" w:space="0" w:color="auto"/>
            <w:right w:val="none" w:sz="0" w:space="0" w:color="auto"/>
          </w:divBdr>
        </w:div>
      </w:divsChild>
    </w:div>
    <w:div w:id="1184247462">
      <w:bodyDiv w:val="1"/>
      <w:marLeft w:val="0"/>
      <w:marRight w:val="0"/>
      <w:marTop w:val="0"/>
      <w:marBottom w:val="0"/>
      <w:divBdr>
        <w:top w:val="none" w:sz="0" w:space="0" w:color="auto"/>
        <w:left w:val="none" w:sz="0" w:space="0" w:color="auto"/>
        <w:bottom w:val="none" w:sz="0" w:space="0" w:color="auto"/>
        <w:right w:val="none" w:sz="0" w:space="0" w:color="auto"/>
      </w:divBdr>
    </w:div>
    <w:div w:id="1186557270">
      <w:bodyDiv w:val="1"/>
      <w:marLeft w:val="0"/>
      <w:marRight w:val="0"/>
      <w:marTop w:val="0"/>
      <w:marBottom w:val="0"/>
      <w:divBdr>
        <w:top w:val="none" w:sz="0" w:space="0" w:color="auto"/>
        <w:left w:val="none" w:sz="0" w:space="0" w:color="auto"/>
        <w:bottom w:val="none" w:sz="0" w:space="0" w:color="auto"/>
        <w:right w:val="none" w:sz="0" w:space="0" w:color="auto"/>
      </w:divBdr>
      <w:divsChild>
        <w:div w:id="147939738">
          <w:marLeft w:val="0"/>
          <w:marRight w:val="0"/>
          <w:marTop w:val="240"/>
          <w:marBottom w:val="240"/>
          <w:divBdr>
            <w:top w:val="none" w:sz="0" w:space="0" w:color="auto"/>
            <w:left w:val="none" w:sz="0" w:space="0" w:color="auto"/>
            <w:bottom w:val="none" w:sz="0" w:space="0" w:color="auto"/>
            <w:right w:val="none" w:sz="0" w:space="0" w:color="auto"/>
          </w:divBdr>
          <w:divsChild>
            <w:div w:id="16741357">
              <w:marLeft w:val="0"/>
              <w:marRight w:val="0"/>
              <w:marTop w:val="240"/>
              <w:marBottom w:val="240"/>
              <w:divBdr>
                <w:top w:val="none" w:sz="0" w:space="0" w:color="auto"/>
                <w:left w:val="none" w:sz="0" w:space="0" w:color="auto"/>
                <w:bottom w:val="none" w:sz="0" w:space="0" w:color="auto"/>
                <w:right w:val="none" w:sz="0" w:space="0" w:color="auto"/>
              </w:divBdr>
              <w:divsChild>
                <w:div w:id="1743992135">
                  <w:marLeft w:val="0"/>
                  <w:marRight w:val="0"/>
                  <w:marTop w:val="0"/>
                  <w:marBottom w:val="0"/>
                  <w:divBdr>
                    <w:top w:val="none" w:sz="0" w:space="0" w:color="auto"/>
                    <w:left w:val="none" w:sz="0" w:space="0" w:color="auto"/>
                    <w:bottom w:val="none" w:sz="0" w:space="0" w:color="auto"/>
                    <w:right w:val="none" w:sz="0" w:space="0" w:color="auto"/>
                  </w:divBdr>
                </w:div>
              </w:divsChild>
            </w:div>
            <w:div w:id="273443076">
              <w:marLeft w:val="0"/>
              <w:marRight w:val="0"/>
              <w:marTop w:val="240"/>
              <w:marBottom w:val="240"/>
              <w:divBdr>
                <w:top w:val="none" w:sz="0" w:space="0" w:color="auto"/>
                <w:left w:val="none" w:sz="0" w:space="0" w:color="auto"/>
                <w:bottom w:val="none" w:sz="0" w:space="0" w:color="auto"/>
                <w:right w:val="none" w:sz="0" w:space="0" w:color="auto"/>
              </w:divBdr>
              <w:divsChild>
                <w:div w:id="2012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117">
          <w:marLeft w:val="0"/>
          <w:marRight w:val="0"/>
          <w:marTop w:val="240"/>
          <w:marBottom w:val="240"/>
          <w:divBdr>
            <w:top w:val="none" w:sz="0" w:space="0" w:color="auto"/>
            <w:left w:val="none" w:sz="0" w:space="0" w:color="auto"/>
            <w:bottom w:val="none" w:sz="0" w:space="0" w:color="auto"/>
            <w:right w:val="none" w:sz="0" w:space="0" w:color="auto"/>
          </w:divBdr>
        </w:div>
        <w:div w:id="1916620087">
          <w:marLeft w:val="0"/>
          <w:marRight w:val="0"/>
          <w:marTop w:val="240"/>
          <w:marBottom w:val="240"/>
          <w:divBdr>
            <w:top w:val="none" w:sz="0" w:space="0" w:color="auto"/>
            <w:left w:val="none" w:sz="0" w:space="0" w:color="auto"/>
            <w:bottom w:val="none" w:sz="0" w:space="0" w:color="auto"/>
            <w:right w:val="none" w:sz="0" w:space="0" w:color="auto"/>
          </w:divBdr>
          <w:divsChild>
            <w:div w:id="633829564">
              <w:marLeft w:val="0"/>
              <w:marRight w:val="0"/>
              <w:marTop w:val="240"/>
              <w:marBottom w:val="240"/>
              <w:divBdr>
                <w:top w:val="none" w:sz="0" w:space="0" w:color="auto"/>
                <w:left w:val="none" w:sz="0" w:space="0" w:color="auto"/>
                <w:bottom w:val="none" w:sz="0" w:space="0" w:color="auto"/>
                <w:right w:val="none" w:sz="0" w:space="0" w:color="auto"/>
              </w:divBdr>
              <w:divsChild>
                <w:div w:id="130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19825">
      <w:bodyDiv w:val="1"/>
      <w:marLeft w:val="0"/>
      <w:marRight w:val="0"/>
      <w:marTop w:val="0"/>
      <w:marBottom w:val="0"/>
      <w:divBdr>
        <w:top w:val="none" w:sz="0" w:space="0" w:color="auto"/>
        <w:left w:val="none" w:sz="0" w:space="0" w:color="auto"/>
        <w:bottom w:val="none" w:sz="0" w:space="0" w:color="auto"/>
        <w:right w:val="none" w:sz="0" w:space="0" w:color="auto"/>
      </w:divBdr>
    </w:div>
    <w:div w:id="1253050669">
      <w:bodyDiv w:val="1"/>
      <w:marLeft w:val="0"/>
      <w:marRight w:val="0"/>
      <w:marTop w:val="0"/>
      <w:marBottom w:val="0"/>
      <w:divBdr>
        <w:top w:val="none" w:sz="0" w:space="0" w:color="auto"/>
        <w:left w:val="none" w:sz="0" w:space="0" w:color="auto"/>
        <w:bottom w:val="none" w:sz="0" w:space="0" w:color="auto"/>
        <w:right w:val="none" w:sz="0" w:space="0" w:color="auto"/>
      </w:divBdr>
      <w:divsChild>
        <w:div w:id="259875793">
          <w:marLeft w:val="446"/>
          <w:marRight w:val="0"/>
          <w:marTop w:val="0"/>
          <w:marBottom w:val="0"/>
          <w:divBdr>
            <w:top w:val="none" w:sz="0" w:space="0" w:color="auto"/>
            <w:left w:val="none" w:sz="0" w:space="0" w:color="auto"/>
            <w:bottom w:val="none" w:sz="0" w:space="0" w:color="auto"/>
            <w:right w:val="none" w:sz="0" w:space="0" w:color="auto"/>
          </w:divBdr>
        </w:div>
        <w:div w:id="839737671">
          <w:marLeft w:val="446"/>
          <w:marRight w:val="0"/>
          <w:marTop w:val="0"/>
          <w:marBottom w:val="0"/>
          <w:divBdr>
            <w:top w:val="none" w:sz="0" w:space="0" w:color="auto"/>
            <w:left w:val="none" w:sz="0" w:space="0" w:color="auto"/>
            <w:bottom w:val="none" w:sz="0" w:space="0" w:color="auto"/>
            <w:right w:val="none" w:sz="0" w:space="0" w:color="auto"/>
          </w:divBdr>
        </w:div>
        <w:div w:id="910234269">
          <w:marLeft w:val="446"/>
          <w:marRight w:val="0"/>
          <w:marTop w:val="0"/>
          <w:marBottom w:val="0"/>
          <w:divBdr>
            <w:top w:val="none" w:sz="0" w:space="0" w:color="auto"/>
            <w:left w:val="none" w:sz="0" w:space="0" w:color="auto"/>
            <w:bottom w:val="none" w:sz="0" w:space="0" w:color="auto"/>
            <w:right w:val="none" w:sz="0" w:space="0" w:color="auto"/>
          </w:divBdr>
        </w:div>
        <w:div w:id="2022122774">
          <w:marLeft w:val="446"/>
          <w:marRight w:val="0"/>
          <w:marTop w:val="0"/>
          <w:marBottom w:val="0"/>
          <w:divBdr>
            <w:top w:val="none" w:sz="0" w:space="0" w:color="auto"/>
            <w:left w:val="none" w:sz="0" w:space="0" w:color="auto"/>
            <w:bottom w:val="none" w:sz="0" w:space="0" w:color="auto"/>
            <w:right w:val="none" w:sz="0" w:space="0" w:color="auto"/>
          </w:divBdr>
        </w:div>
      </w:divsChild>
    </w:div>
    <w:div w:id="1253196014">
      <w:bodyDiv w:val="1"/>
      <w:marLeft w:val="0"/>
      <w:marRight w:val="0"/>
      <w:marTop w:val="0"/>
      <w:marBottom w:val="0"/>
      <w:divBdr>
        <w:top w:val="none" w:sz="0" w:space="0" w:color="auto"/>
        <w:left w:val="none" w:sz="0" w:space="0" w:color="auto"/>
        <w:bottom w:val="none" w:sz="0" w:space="0" w:color="auto"/>
        <w:right w:val="none" w:sz="0" w:space="0" w:color="auto"/>
      </w:divBdr>
    </w:div>
    <w:div w:id="1330909571">
      <w:bodyDiv w:val="1"/>
      <w:marLeft w:val="0"/>
      <w:marRight w:val="0"/>
      <w:marTop w:val="0"/>
      <w:marBottom w:val="0"/>
      <w:divBdr>
        <w:top w:val="none" w:sz="0" w:space="0" w:color="auto"/>
        <w:left w:val="none" w:sz="0" w:space="0" w:color="auto"/>
        <w:bottom w:val="none" w:sz="0" w:space="0" w:color="auto"/>
        <w:right w:val="none" w:sz="0" w:space="0" w:color="auto"/>
      </w:divBdr>
    </w:div>
    <w:div w:id="1348410637">
      <w:bodyDiv w:val="1"/>
      <w:marLeft w:val="0"/>
      <w:marRight w:val="0"/>
      <w:marTop w:val="0"/>
      <w:marBottom w:val="0"/>
      <w:divBdr>
        <w:top w:val="none" w:sz="0" w:space="0" w:color="auto"/>
        <w:left w:val="none" w:sz="0" w:space="0" w:color="auto"/>
        <w:bottom w:val="none" w:sz="0" w:space="0" w:color="auto"/>
        <w:right w:val="none" w:sz="0" w:space="0" w:color="auto"/>
      </w:divBdr>
    </w:div>
    <w:div w:id="1349286485">
      <w:bodyDiv w:val="1"/>
      <w:marLeft w:val="0"/>
      <w:marRight w:val="0"/>
      <w:marTop w:val="0"/>
      <w:marBottom w:val="0"/>
      <w:divBdr>
        <w:top w:val="none" w:sz="0" w:space="0" w:color="auto"/>
        <w:left w:val="none" w:sz="0" w:space="0" w:color="auto"/>
        <w:bottom w:val="none" w:sz="0" w:space="0" w:color="auto"/>
        <w:right w:val="none" w:sz="0" w:space="0" w:color="auto"/>
      </w:divBdr>
    </w:div>
    <w:div w:id="1373768034">
      <w:bodyDiv w:val="1"/>
      <w:marLeft w:val="0"/>
      <w:marRight w:val="0"/>
      <w:marTop w:val="0"/>
      <w:marBottom w:val="0"/>
      <w:divBdr>
        <w:top w:val="none" w:sz="0" w:space="0" w:color="auto"/>
        <w:left w:val="none" w:sz="0" w:space="0" w:color="auto"/>
        <w:bottom w:val="none" w:sz="0" w:space="0" w:color="auto"/>
        <w:right w:val="none" w:sz="0" w:space="0" w:color="auto"/>
      </w:divBdr>
    </w:div>
    <w:div w:id="1402944806">
      <w:bodyDiv w:val="1"/>
      <w:marLeft w:val="0"/>
      <w:marRight w:val="0"/>
      <w:marTop w:val="0"/>
      <w:marBottom w:val="0"/>
      <w:divBdr>
        <w:top w:val="none" w:sz="0" w:space="0" w:color="auto"/>
        <w:left w:val="none" w:sz="0" w:space="0" w:color="auto"/>
        <w:bottom w:val="none" w:sz="0" w:space="0" w:color="auto"/>
        <w:right w:val="none" w:sz="0" w:space="0" w:color="auto"/>
      </w:divBdr>
    </w:div>
    <w:div w:id="1451435491">
      <w:bodyDiv w:val="1"/>
      <w:marLeft w:val="0"/>
      <w:marRight w:val="0"/>
      <w:marTop w:val="0"/>
      <w:marBottom w:val="0"/>
      <w:divBdr>
        <w:top w:val="none" w:sz="0" w:space="0" w:color="auto"/>
        <w:left w:val="none" w:sz="0" w:space="0" w:color="auto"/>
        <w:bottom w:val="none" w:sz="0" w:space="0" w:color="auto"/>
        <w:right w:val="none" w:sz="0" w:space="0" w:color="auto"/>
      </w:divBdr>
    </w:div>
    <w:div w:id="1468475814">
      <w:bodyDiv w:val="1"/>
      <w:marLeft w:val="0"/>
      <w:marRight w:val="0"/>
      <w:marTop w:val="0"/>
      <w:marBottom w:val="0"/>
      <w:divBdr>
        <w:top w:val="none" w:sz="0" w:space="0" w:color="auto"/>
        <w:left w:val="none" w:sz="0" w:space="0" w:color="auto"/>
        <w:bottom w:val="none" w:sz="0" w:space="0" w:color="auto"/>
        <w:right w:val="none" w:sz="0" w:space="0" w:color="auto"/>
      </w:divBdr>
      <w:divsChild>
        <w:div w:id="821652750">
          <w:marLeft w:val="0"/>
          <w:marRight w:val="0"/>
          <w:marTop w:val="0"/>
          <w:marBottom w:val="0"/>
          <w:divBdr>
            <w:top w:val="none" w:sz="0" w:space="0" w:color="auto"/>
            <w:left w:val="none" w:sz="0" w:space="0" w:color="auto"/>
            <w:bottom w:val="none" w:sz="0" w:space="0" w:color="auto"/>
            <w:right w:val="none" w:sz="0" w:space="0" w:color="auto"/>
          </w:divBdr>
        </w:div>
      </w:divsChild>
    </w:div>
    <w:div w:id="1523127128">
      <w:bodyDiv w:val="1"/>
      <w:marLeft w:val="0"/>
      <w:marRight w:val="0"/>
      <w:marTop w:val="0"/>
      <w:marBottom w:val="0"/>
      <w:divBdr>
        <w:top w:val="none" w:sz="0" w:space="0" w:color="auto"/>
        <w:left w:val="none" w:sz="0" w:space="0" w:color="auto"/>
        <w:bottom w:val="none" w:sz="0" w:space="0" w:color="auto"/>
        <w:right w:val="none" w:sz="0" w:space="0" w:color="auto"/>
      </w:divBdr>
      <w:divsChild>
        <w:div w:id="1251161626">
          <w:marLeft w:val="0"/>
          <w:marRight w:val="0"/>
          <w:marTop w:val="0"/>
          <w:marBottom w:val="0"/>
          <w:divBdr>
            <w:top w:val="none" w:sz="0" w:space="0" w:color="auto"/>
            <w:left w:val="none" w:sz="0" w:space="0" w:color="auto"/>
            <w:bottom w:val="none" w:sz="0" w:space="0" w:color="auto"/>
            <w:right w:val="none" w:sz="0" w:space="0" w:color="auto"/>
          </w:divBdr>
        </w:div>
        <w:div w:id="1779174890">
          <w:marLeft w:val="0"/>
          <w:marRight w:val="0"/>
          <w:marTop w:val="0"/>
          <w:marBottom w:val="0"/>
          <w:divBdr>
            <w:top w:val="none" w:sz="0" w:space="0" w:color="auto"/>
            <w:left w:val="none" w:sz="0" w:space="0" w:color="auto"/>
            <w:bottom w:val="none" w:sz="0" w:space="0" w:color="auto"/>
            <w:right w:val="none" w:sz="0" w:space="0" w:color="auto"/>
          </w:divBdr>
          <w:divsChild>
            <w:div w:id="1975788886">
              <w:marLeft w:val="0"/>
              <w:marRight w:val="0"/>
              <w:marTop w:val="360"/>
              <w:marBottom w:val="240"/>
              <w:divBdr>
                <w:top w:val="none" w:sz="0" w:space="0" w:color="auto"/>
                <w:left w:val="none" w:sz="0" w:space="0" w:color="auto"/>
                <w:bottom w:val="none" w:sz="0" w:space="0" w:color="auto"/>
                <w:right w:val="none" w:sz="0" w:space="0" w:color="auto"/>
              </w:divBdr>
              <w:divsChild>
                <w:div w:id="41034663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612513411">
      <w:bodyDiv w:val="1"/>
      <w:marLeft w:val="0"/>
      <w:marRight w:val="0"/>
      <w:marTop w:val="0"/>
      <w:marBottom w:val="0"/>
      <w:divBdr>
        <w:top w:val="none" w:sz="0" w:space="0" w:color="auto"/>
        <w:left w:val="none" w:sz="0" w:space="0" w:color="auto"/>
        <w:bottom w:val="none" w:sz="0" w:space="0" w:color="auto"/>
        <w:right w:val="none" w:sz="0" w:space="0" w:color="auto"/>
      </w:divBdr>
    </w:div>
    <w:div w:id="1645159689">
      <w:bodyDiv w:val="1"/>
      <w:marLeft w:val="0"/>
      <w:marRight w:val="0"/>
      <w:marTop w:val="0"/>
      <w:marBottom w:val="0"/>
      <w:divBdr>
        <w:top w:val="none" w:sz="0" w:space="0" w:color="auto"/>
        <w:left w:val="none" w:sz="0" w:space="0" w:color="auto"/>
        <w:bottom w:val="none" w:sz="0" w:space="0" w:color="auto"/>
        <w:right w:val="none" w:sz="0" w:space="0" w:color="auto"/>
      </w:divBdr>
    </w:div>
    <w:div w:id="1674183860">
      <w:bodyDiv w:val="1"/>
      <w:marLeft w:val="0"/>
      <w:marRight w:val="0"/>
      <w:marTop w:val="0"/>
      <w:marBottom w:val="0"/>
      <w:divBdr>
        <w:top w:val="none" w:sz="0" w:space="0" w:color="auto"/>
        <w:left w:val="none" w:sz="0" w:space="0" w:color="auto"/>
        <w:bottom w:val="none" w:sz="0" w:space="0" w:color="auto"/>
        <w:right w:val="none" w:sz="0" w:space="0" w:color="auto"/>
      </w:divBdr>
    </w:div>
    <w:div w:id="1674919338">
      <w:bodyDiv w:val="1"/>
      <w:marLeft w:val="0"/>
      <w:marRight w:val="0"/>
      <w:marTop w:val="0"/>
      <w:marBottom w:val="0"/>
      <w:divBdr>
        <w:top w:val="none" w:sz="0" w:space="0" w:color="auto"/>
        <w:left w:val="none" w:sz="0" w:space="0" w:color="auto"/>
        <w:bottom w:val="none" w:sz="0" w:space="0" w:color="auto"/>
        <w:right w:val="none" w:sz="0" w:space="0" w:color="auto"/>
      </w:divBdr>
      <w:divsChild>
        <w:div w:id="1513300537">
          <w:marLeft w:val="0"/>
          <w:marRight w:val="0"/>
          <w:marTop w:val="0"/>
          <w:marBottom w:val="0"/>
          <w:divBdr>
            <w:top w:val="none" w:sz="0" w:space="0" w:color="auto"/>
            <w:left w:val="none" w:sz="0" w:space="0" w:color="auto"/>
            <w:bottom w:val="none" w:sz="0" w:space="0" w:color="auto"/>
            <w:right w:val="none" w:sz="0" w:space="0" w:color="auto"/>
          </w:divBdr>
        </w:div>
        <w:div w:id="2090886209">
          <w:marLeft w:val="0"/>
          <w:marRight w:val="0"/>
          <w:marTop w:val="0"/>
          <w:marBottom w:val="0"/>
          <w:divBdr>
            <w:top w:val="none" w:sz="0" w:space="0" w:color="auto"/>
            <w:left w:val="none" w:sz="0" w:space="0" w:color="auto"/>
            <w:bottom w:val="none" w:sz="0" w:space="0" w:color="auto"/>
            <w:right w:val="none" w:sz="0" w:space="0" w:color="auto"/>
          </w:divBdr>
        </w:div>
      </w:divsChild>
    </w:div>
    <w:div w:id="1705404189">
      <w:bodyDiv w:val="1"/>
      <w:marLeft w:val="0"/>
      <w:marRight w:val="0"/>
      <w:marTop w:val="0"/>
      <w:marBottom w:val="0"/>
      <w:divBdr>
        <w:top w:val="none" w:sz="0" w:space="0" w:color="auto"/>
        <w:left w:val="none" w:sz="0" w:space="0" w:color="auto"/>
        <w:bottom w:val="none" w:sz="0" w:space="0" w:color="auto"/>
        <w:right w:val="none" w:sz="0" w:space="0" w:color="auto"/>
      </w:divBdr>
    </w:div>
    <w:div w:id="1752308812">
      <w:bodyDiv w:val="1"/>
      <w:marLeft w:val="0"/>
      <w:marRight w:val="0"/>
      <w:marTop w:val="0"/>
      <w:marBottom w:val="0"/>
      <w:divBdr>
        <w:top w:val="none" w:sz="0" w:space="0" w:color="auto"/>
        <w:left w:val="none" w:sz="0" w:space="0" w:color="auto"/>
        <w:bottom w:val="none" w:sz="0" w:space="0" w:color="auto"/>
        <w:right w:val="none" w:sz="0" w:space="0" w:color="auto"/>
      </w:divBdr>
      <w:divsChild>
        <w:div w:id="497812587">
          <w:marLeft w:val="0"/>
          <w:marRight w:val="0"/>
          <w:marTop w:val="0"/>
          <w:marBottom w:val="0"/>
          <w:divBdr>
            <w:top w:val="none" w:sz="0" w:space="0" w:color="auto"/>
            <w:left w:val="none" w:sz="0" w:space="0" w:color="auto"/>
            <w:bottom w:val="none" w:sz="0" w:space="0" w:color="auto"/>
            <w:right w:val="none" w:sz="0" w:space="0" w:color="auto"/>
          </w:divBdr>
        </w:div>
      </w:divsChild>
    </w:div>
    <w:div w:id="1770617782">
      <w:bodyDiv w:val="1"/>
      <w:marLeft w:val="0"/>
      <w:marRight w:val="0"/>
      <w:marTop w:val="0"/>
      <w:marBottom w:val="0"/>
      <w:divBdr>
        <w:top w:val="none" w:sz="0" w:space="0" w:color="auto"/>
        <w:left w:val="none" w:sz="0" w:space="0" w:color="auto"/>
        <w:bottom w:val="none" w:sz="0" w:space="0" w:color="auto"/>
        <w:right w:val="none" w:sz="0" w:space="0" w:color="auto"/>
      </w:divBdr>
    </w:div>
    <w:div w:id="1816339728">
      <w:bodyDiv w:val="1"/>
      <w:marLeft w:val="0"/>
      <w:marRight w:val="0"/>
      <w:marTop w:val="0"/>
      <w:marBottom w:val="0"/>
      <w:divBdr>
        <w:top w:val="none" w:sz="0" w:space="0" w:color="auto"/>
        <w:left w:val="none" w:sz="0" w:space="0" w:color="auto"/>
        <w:bottom w:val="none" w:sz="0" w:space="0" w:color="auto"/>
        <w:right w:val="none" w:sz="0" w:space="0" w:color="auto"/>
      </w:divBdr>
    </w:div>
    <w:div w:id="1837646617">
      <w:bodyDiv w:val="1"/>
      <w:marLeft w:val="0"/>
      <w:marRight w:val="0"/>
      <w:marTop w:val="0"/>
      <w:marBottom w:val="0"/>
      <w:divBdr>
        <w:top w:val="none" w:sz="0" w:space="0" w:color="auto"/>
        <w:left w:val="none" w:sz="0" w:space="0" w:color="auto"/>
        <w:bottom w:val="none" w:sz="0" w:space="0" w:color="auto"/>
        <w:right w:val="none" w:sz="0" w:space="0" w:color="auto"/>
      </w:divBdr>
    </w:div>
    <w:div w:id="1867717592">
      <w:bodyDiv w:val="1"/>
      <w:marLeft w:val="0"/>
      <w:marRight w:val="0"/>
      <w:marTop w:val="0"/>
      <w:marBottom w:val="0"/>
      <w:divBdr>
        <w:top w:val="none" w:sz="0" w:space="0" w:color="auto"/>
        <w:left w:val="none" w:sz="0" w:space="0" w:color="auto"/>
        <w:bottom w:val="none" w:sz="0" w:space="0" w:color="auto"/>
        <w:right w:val="none" w:sz="0" w:space="0" w:color="auto"/>
      </w:divBdr>
    </w:div>
    <w:div w:id="1897007980">
      <w:bodyDiv w:val="1"/>
      <w:marLeft w:val="0"/>
      <w:marRight w:val="0"/>
      <w:marTop w:val="0"/>
      <w:marBottom w:val="0"/>
      <w:divBdr>
        <w:top w:val="none" w:sz="0" w:space="0" w:color="auto"/>
        <w:left w:val="none" w:sz="0" w:space="0" w:color="auto"/>
        <w:bottom w:val="none" w:sz="0" w:space="0" w:color="auto"/>
        <w:right w:val="none" w:sz="0" w:space="0" w:color="auto"/>
      </w:divBdr>
      <w:divsChild>
        <w:div w:id="8919976">
          <w:marLeft w:val="0"/>
          <w:marRight w:val="0"/>
          <w:marTop w:val="240"/>
          <w:marBottom w:val="240"/>
          <w:divBdr>
            <w:top w:val="none" w:sz="0" w:space="0" w:color="auto"/>
            <w:left w:val="none" w:sz="0" w:space="0" w:color="auto"/>
            <w:bottom w:val="none" w:sz="0" w:space="0" w:color="auto"/>
            <w:right w:val="none" w:sz="0" w:space="0" w:color="auto"/>
          </w:divBdr>
        </w:div>
        <w:div w:id="87241427">
          <w:marLeft w:val="0"/>
          <w:marRight w:val="0"/>
          <w:marTop w:val="240"/>
          <w:marBottom w:val="240"/>
          <w:divBdr>
            <w:top w:val="none" w:sz="0" w:space="0" w:color="auto"/>
            <w:left w:val="none" w:sz="0" w:space="0" w:color="auto"/>
            <w:bottom w:val="none" w:sz="0" w:space="0" w:color="auto"/>
            <w:right w:val="none" w:sz="0" w:space="0" w:color="auto"/>
          </w:divBdr>
        </w:div>
        <w:div w:id="121072320">
          <w:marLeft w:val="0"/>
          <w:marRight w:val="0"/>
          <w:marTop w:val="240"/>
          <w:marBottom w:val="240"/>
          <w:divBdr>
            <w:top w:val="none" w:sz="0" w:space="0" w:color="auto"/>
            <w:left w:val="none" w:sz="0" w:space="0" w:color="auto"/>
            <w:bottom w:val="none" w:sz="0" w:space="0" w:color="auto"/>
            <w:right w:val="none" w:sz="0" w:space="0" w:color="auto"/>
          </w:divBdr>
        </w:div>
        <w:div w:id="647705410">
          <w:marLeft w:val="0"/>
          <w:marRight w:val="0"/>
          <w:marTop w:val="240"/>
          <w:marBottom w:val="240"/>
          <w:divBdr>
            <w:top w:val="none" w:sz="0" w:space="0" w:color="auto"/>
            <w:left w:val="none" w:sz="0" w:space="0" w:color="auto"/>
            <w:bottom w:val="none" w:sz="0" w:space="0" w:color="auto"/>
            <w:right w:val="none" w:sz="0" w:space="0" w:color="auto"/>
          </w:divBdr>
        </w:div>
        <w:div w:id="1835337322">
          <w:marLeft w:val="0"/>
          <w:marRight w:val="0"/>
          <w:marTop w:val="240"/>
          <w:marBottom w:val="240"/>
          <w:divBdr>
            <w:top w:val="none" w:sz="0" w:space="0" w:color="auto"/>
            <w:left w:val="none" w:sz="0" w:space="0" w:color="auto"/>
            <w:bottom w:val="none" w:sz="0" w:space="0" w:color="auto"/>
            <w:right w:val="none" w:sz="0" w:space="0" w:color="auto"/>
          </w:divBdr>
        </w:div>
      </w:divsChild>
    </w:div>
    <w:div w:id="1900554680">
      <w:bodyDiv w:val="1"/>
      <w:marLeft w:val="0"/>
      <w:marRight w:val="0"/>
      <w:marTop w:val="0"/>
      <w:marBottom w:val="0"/>
      <w:divBdr>
        <w:top w:val="none" w:sz="0" w:space="0" w:color="auto"/>
        <w:left w:val="none" w:sz="0" w:space="0" w:color="auto"/>
        <w:bottom w:val="none" w:sz="0" w:space="0" w:color="auto"/>
        <w:right w:val="none" w:sz="0" w:space="0" w:color="auto"/>
      </w:divBdr>
      <w:divsChild>
        <w:div w:id="1670669849">
          <w:marLeft w:val="0"/>
          <w:marRight w:val="0"/>
          <w:marTop w:val="0"/>
          <w:marBottom w:val="0"/>
          <w:divBdr>
            <w:top w:val="none" w:sz="0" w:space="0" w:color="auto"/>
            <w:left w:val="none" w:sz="0" w:space="0" w:color="auto"/>
            <w:bottom w:val="none" w:sz="0" w:space="0" w:color="auto"/>
            <w:right w:val="none" w:sz="0" w:space="0" w:color="auto"/>
          </w:divBdr>
          <w:divsChild>
            <w:div w:id="89352035">
              <w:marLeft w:val="0"/>
              <w:marRight w:val="0"/>
              <w:marTop w:val="240"/>
              <w:marBottom w:val="240"/>
              <w:divBdr>
                <w:top w:val="none" w:sz="0" w:space="0" w:color="auto"/>
                <w:left w:val="none" w:sz="0" w:space="0" w:color="auto"/>
                <w:bottom w:val="none" w:sz="0" w:space="0" w:color="auto"/>
                <w:right w:val="none" w:sz="0" w:space="0" w:color="auto"/>
              </w:divBdr>
            </w:div>
            <w:div w:id="1199705341">
              <w:marLeft w:val="0"/>
              <w:marRight w:val="0"/>
              <w:marTop w:val="240"/>
              <w:marBottom w:val="240"/>
              <w:divBdr>
                <w:top w:val="none" w:sz="0" w:space="0" w:color="auto"/>
                <w:left w:val="none" w:sz="0" w:space="0" w:color="auto"/>
                <w:bottom w:val="none" w:sz="0" w:space="0" w:color="auto"/>
                <w:right w:val="none" w:sz="0" w:space="0" w:color="auto"/>
              </w:divBdr>
            </w:div>
            <w:div w:id="1776948119">
              <w:marLeft w:val="0"/>
              <w:marRight w:val="0"/>
              <w:marTop w:val="240"/>
              <w:marBottom w:val="240"/>
              <w:divBdr>
                <w:top w:val="none" w:sz="0" w:space="0" w:color="auto"/>
                <w:left w:val="none" w:sz="0" w:space="0" w:color="auto"/>
                <w:bottom w:val="none" w:sz="0" w:space="0" w:color="auto"/>
                <w:right w:val="none" w:sz="0" w:space="0" w:color="auto"/>
              </w:divBdr>
              <w:divsChild>
                <w:div w:id="913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3975">
      <w:bodyDiv w:val="1"/>
      <w:marLeft w:val="0"/>
      <w:marRight w:val="0"/>
      <w:marTop w:val="0"/>
      <w:marBottom w:val="0"/>
      <w:divBdr>
        <w:top w:val="none" w:sz="0" w:space="0" w:color="auto"/>
        <w:left w:val="none" w:sz="0" w:space="0" w:color="auto"/>
        <w:bottom w:val="none" w:sz="0" w:space="0" w:color="auto"/>
        <w:right w:val="none" w:sz="0" w:space="0" w:color="auto"/>
      </w:divBdr>
    </w:div>
    <w:div w:id="2038190102">
      <w:bodyDiv w:val="1"/>
      <w:marLeft w:val="0"/>
      <w:marRight w:val="0"/>
      <w:marTop w:val="0"/>
      <w:marBottom w:val="0"/>
      <w:divBdr>
        <w:top w:val="none" w:sz="0" w:space="0" w:color="auto"/>
        <w:left w:val="none" w:sz="0" w:space="0" w:color="auto"/>
        <w:bottom w:val="none" w:sz="0" w:space="0" w:color="auto"/>
        <w:right w:val="none" w:sz="0" w:space="0" w:color="auto"/>
      </w:divBdr>
    </w:div>
    <w:div w:id="2067340932">
      <w:bodyDiv w:val="1"/>
      <w:marLeft w:val="0"/>
      <w:marRight w:val="0"/>
      <w:marTop w:val="0"/>
      <w:marBottom w:val="0"/>
      <w:divBdr>
        <w:top w:val="none" w:sz="0" w:space="0" w:color="auto"/>
        <w:left w:val="none" w:sz="0" w:space="0" w:color="auto"/>
        <w:bottom w:val="none" w:sz="0" w:space="0" w:color="auto"/>
        <w:right w:val="none" w:sz="0" w:space="0" w:color="auto"/>
      </w:divBdr>
      <w:divsChild>
        <w:div w:id="1889796453">
          <w:marLeft w:val="0"/>
          <w:marRight w:val="0"/>
          <w:marTop w:val="0"/>
          <w:marBottom w:val="0"/>
          <w:divBdr>
            <w:top w:val="none" w:sz="0" w:space="0" w:color="auto"/>
            <w:left w:val="none" w:sz="0" w:space="0" w:color="auto"/>
            <w:bottom w:val="none" w:sz="0" w:space="0" w:color="auto"/>
            <w:right w:val="none" w:sz="0" w:space="0" w:color="auto"/>
          </w:divBdr>
        </w:div>
      </w:divsChild>
    </w:div>
    <w:div w:id="2097750416">
      <w:bodyDiv w:val="1"/>
      <w:marLeft w:val="0"/>
      <w:marRight w:val="0"/>
      <w:marTop w:val="0"/>
      <w:marBottom w:val="0"/>
      <w:divBdr>
        <w:top w:val="none" w:sz="0" w:space="0" w:color="auto"/>
        <w:left w:val="none" w:sz="0" w:space="0" w:color="auto"/>
        <w:bottom w:val="none" w:sz="0" w:space="0" w:color="auto"/>
        <w:right w:val="none" w:sz="0" w:space="0" w:color="auto"/>
      </w:divBdr>
    </w:div>
    <w:div w:id="2115401913">
      <w:bodyDiv w:val="1"/>
      <w:marLeft w:val="0"/>
      <w:marRight w:val="0"/>
      <w:marTop w:val="0"/>
      <w:marBottom w:val="0"/>
      <w:divBdr>
        <w:top w:val="none" w:sz="0" w:space="0" w:color="auto"/>
        <w:left w:val="none" w:sz="0" w:space="0" w:color="auto"/>
        <w:bottom w:val="none" w:sz="0" w:space="0" w:color="auto"/>
        <w:right w:val="none" w:sz="0" w:space="0" w:color="auto"/>
      </w:divBdr>
      <w:divsChild>
        <w:div w:id="153723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Reference/Array" TargetMode="External"/><Relationship Id="rId18" Type="http://schemas.openxmlformats.org/officeDocument/2006/relationships/hyperlink" Target="https://developer.mozilla.org/zh-CN/docs/Web/JavaScript/Reference/Function" TargetMode="External"/><Relationship Id="rId26" Type="http://schemas.openxmlformats.org/officeDocument/2006/relationships/hyperlink" Target="https://hacks.mozilla.org/2015/06/es6-in-depth-arrow-functions/" TargetMode="External"/><Relationship Id="rId39" Type="http://schemas.openxmlformats.org/officeDocument/2006/relationships/hyperlink" Target="https://developer.mozilla.org/en-US/docs/Web/JavaScript/Reference/Operators/Assignment_Operators" TargetMode="External"/><Relationship Id="rId21" Type="http://schemas.openxmlformats.org/officeDocument/2006/relationships/hyperlink" Target="https://developer.mozilla.org/zh-CN/docs/Web/JavaScript/Guide/Functions" TargetMode="External"/><Relationship Id="rId34" Type="http://schemas.openxmlformats.org/officeDocument/2006/relationships/hyperlink" Target="https://developer.mozilla.org/en-US/docs/Web/JavaScript/Reference/Operators/Assignment_Operators" TargetMode="External"/><Relationship Id="rId42" Type="http://schemas.openxmlformats.org/officeDocument/2006/relationships/hyperlink" Target="https://developer.mozilla.org/en-US/docs/Web/JavaScript/Reference/Operators/Assignment_Operators" TargetMode="External"/><Relationship Id="rId47" Type="http://schemas.openxmlformats.org/officeDocument/2006/relationships/hyperlink" Target="https://developer.mozilla.org/en-US/docs/Web/JavaScript/Reference/Operators/Comparison_Operators" TargetMode="External"/><Relationship Id="rId50" Type="http://schemas.openxmlformats.org/officeDocument/2006/relationships/hyperlink" Target="https://developer.mozilla.org/en-US/docs/Web/JavaScript/Reference/Operators/Comparison_Operators" TargetMode="External"/><Relationship Id="rId55" Type="http://schemas.openxmlformats.org/officeDocument/2006/relationships/hyperlink" Target="https://developer.mozilla.org/en-US/docs/Web/JavaScript/Reference/Functions/Arrow_functions" TargetMode="External"/><Relationship Id="rId63" Type="http://schemas.openxmlformats.org/officeDocument/2006/relationships/hyperlink" Target="https://developer.mozilla.org/en-US/docs/Web/JavaScript/Reference/Operators/Logical_Operators" TargetMode="External"/><Relationship Id="rId68" Type="http://schemas.openxmlformats.org/officeDocument/2006/relationships/hyperlink" Target="https://developer.mozilla.org/en-US/docs/Web/JavaScript/Reference/Operators/delete" TargetMode="External"/><Relationship Id="rId76" Type="http://schemas.openxmlformats.org/officeDocument/2006/relationships/hyperlink" Target="https://developer.mozilla.org/zh-CN/docs/Web/JavaScript/Reference/Global_Objects/isNaN" TargetMode="External"/><Relationship Id="rId84" Type="http://schemas.openxmlformats.org/officeDocument/2006/relationships/hyperlink" Target="https://developer.mozilla.org/zh-CN/docs/Web/JavaScript/Reference/Global_Objects/decodeURI" TargetMode="External"/><Relationship Id="rId89"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developer.mozilla.org/en-US/docs/Web/JavaScript/Reference/Operators/in"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eveloper.mozilla.org/zh-CN/docs/Web/JavaScript/Guide/Working_with_Objects" TargetMode="External"/><Relationship Id="rId29" Type="http://schemas.openxmlformats.org/officeDocument/2006/relationships/hyperlink" Target="https://developer.mozilla.org/zh-CN/docs/Web/JavaScript/Reference/Operators/Assignment_Operators" TargetMode="External"/><Relationship Id="rId11" Type="http://schemas.openxmlformats.org/officeDocument/2006/relationships/hyperlink" Target="https://developer.mozilla.org/zh-CN/docs/JavaScript/Reference/Statements/function" TargetMode="External"/><Relationship Id="rId24" Type="http://schemas.openxmlformats.org/officeDocument/2006/relationships/hyperlink" Target="https://developer.mozilla.org/zh-CN/docs/Web/JavaScript/Reference/Functions/rest_parameters" TargetMode="External"/><Relationship Id="rId32" Type="http://schemas.openxmlformats.org/officeDocument/2006/relationships/hyperlink" Target="https://developer.mozilla.org/en-US/docs/Web/JavaScript/Reference/Operators/Assignment_Operators" TargetMode="External"/><Relationship Id="rId37" Type="http://schemas.openxmlformats.org/officeDocument/2006/relationships/hyperlink" Target="https://developer.mozilla.org/en-US/docs/Web/JavaScript/Reference/Operators/Assignment_Operators" TargetMode="External"/><Relationship Id="rId40" Type="http://schemas.openxmlformats.org/officeDocument/2006/relationships/hyperlink" Target="https://developer.mozilla.org/en-US/docs/Web/JavaScript/Reference/Operators/Assignment_Operators" TargetMode="External"/><Relationship Id="rId45" Type="http://schemas.openxmlformats.org/officeDocument/2006/relationships/hyperlink" Target="https://developer.mozilla.org/en-US/docs/Web/JavaScript/Reference/Operators/Comparison_Operators" TargetMode="External"/><Relationship Id="rId53" Type="http://schemas.openxmlformats.org/officeDocument/2006/relationships/hyperlink" Target="https://developer.mozilla.org/en-US/docs/Web/JavaScript/Reference/Operators/Comparison_Operators" TargetMode="External"/><Relationship Id="rId58" Type="http://schemas.openxmlformats.org/officeDocument/2006/relationships/hyperlink" Target="https://developer.mozilla.org/en-US/docs/Web/JavaScript/Reference/Operators/Bitwise_Operators" TargetMode="External"/><Relationship Id="rId66" Type="http://schemas.openxmlformats.org/officeDocument/2006/relationships/hyperlink" Target="https://developer.mozilla.org/zh-CN/docs/Web/JavaScript/Reference/Operators/Conditional_Operator" TargetMode="External"/><Relationship Id="rId74" Type="http://schemas.openxmlformats.org/officeDocument/2006/relationships/hyperlink" Target="https://developer.mozilla.org/zh-CN/docs/Web/JavaScript/Reference/Global_Objects/Object" TargetMode="External"/><Relationship Id="rId79" Type="http://schemas.openxmlformats.org/officeDocument/2006/relationships/hyperlink" Target="https://developer.mozilla.org/zh-CN/docs/Web/JavaScript/Reference/Global_Objects/encodeURI" TargetMode="External"/><Relationship Id="rId87"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eveloper.mozilla.org/en-US/docs/Web/JavaScript/Reference/Operators/Bitwise_Operators" TargetMode="External"/><Relationship Id="rId82" Type="http://schemas.openxmlformats.org/officeDocument/2006/relationships/hyperlink" Target="https://developer.mozilla.org/zh-CN/docs/Web/JavaScript/Reference/Global_Objects/encodeURIComponent" TargetMode="External"/><Relationship Id="rId90" Type="http://schemas.openxmlformats.org/officeDocument/2006/relationships/footer" Target="footer2.xml"/><Relationship Id="rId19" Type="http://schemas.openxmlformats.org/officeDocument/2006/relationships/hyperlink" Target="https://developer.mozilla.org/zh-CN/docs/Web/JavaScript/Reference/Global_Objects/Function/apply" TargetMode="External"/><Relationship Id="rId14" Type="http://schemas.openxmlformats.org/officeDocument/2006/relationships/hyperlink" Target="https://developer.mozilla.org/zh-CN/docs/Web/JavaScript/Reference/Function" TargetMode="External"/><Relationship Id="rId22" Type="http://schemas.openxmlformats.org/officeDocument/2006/relationships/hyperlink" Target="https://developer.mozilla.org/en-US/docs/Web/JavaScript/Reference/Functions/Default_parameters" TargetMode="External"/><Relationship Id="rId27" Type="http://schemas.openxmlformats.org/officeDocument/2006/relationships/hyperlink" Target="https://developer.mozilla.org/zh-CN/docs/Web/JavaScript/Reference/Operators/this" TargetMode="External"/><Relationship Id="rId30" Type="http://schemas.openxmlformats.org/officeDocument/2006/relationships/hyperlink" Target="https://developer.mozilla.org/en-US/docs/Web/JavaScript/Reference/Operators/Assignment_Operators" TargetMode="External"/><Relationship Id="rId35" Type="http://schemas.openxmlformats.org/officeDocument/2006/relationships/hyperlink" Target="https://developer.mozilla.org/en-US/docs/Web/JavaScript/Reference/Operators/Assignment_Operators" TargetMode="External"/><Relationship Id="rId43" Type="http://schemas.openxmlformats.org/officeDocument/2006/relationships/hyperlink" Target="https://developer.mozilla.org/zh-CN/docs/Web/JavaScript/Reference/Operators/Destructuring_assignment" TargetMode="External"/><Relationship Id="rId48" Type="http://schemas.openxmlformats.org/officeDocument/2006/relationships/hyperlink" Target="https://developer.mozilla.org/zh-CN/docs/Web/JavaScript/Reference/Global_Objects/Object/is" TargetMode="External"/><Relationship Id="rId56" Type="http://schemas.openxmlformats.org/officeDocument/2006/relationships/hyperlink" Target="https://developer.mozilla.org/zh-CN/docs/Web/JavaScript/Guide/Expressions_and_Operators" TargetMode="External"/><Relationship Id="rId64" Type="http://schemas.openxmlformats.org/officeDocument/2006/relationships/hyperlink" Target="https://developer.mozilla.org/en-US/docs/Web/JavaScript/Reference/Operators/Logical_Operators" TargetMode="External"/><Relationship Id="rId69" Type="http://schemas.openxmlformats.org/officeDocument/2006/relationships/hyperlink" Target="https://developer.mozilla.org/en-US/docs/Web/JavaScript/Reference/Statements/with" TargetMode="External"/><Relationship Id="rId77" Type="http://schemas.openxmlformats.org/officeDocument/2006/relationships/hyperlink" Target="https://developer.mozilla.org/zh-CN/docs/Web/JavaScript/Reference/Global_Objects/Number/isNaN" TargetMode="External"/><Relationship Id="rId8" Type="http://schemas.openxmlformats.org/officeDocument/2006/relationships/image" Target="media/image1.png"/><Relationship Id="rId51" Type="http://schemas.openxmlformats.org/officeDocument/2006/relationships/hyperlink" Target="https://developer.mozilla.org/en-US/docs/Web/JavaScript/Reference/Operators/Comparison_Operators" TargetMode="External"/><Relationship Id="rId72" Type="http://schemas.openxmlformats.org/officeDocument/2006/relationships/hyperlink" Target="https://developer.mozilla.org/zh-CN/docs/Web/JavaScript/Reference/Date" TargetMode="External"/><Relationship Id="rId80" Type="http://schemas.openxmlformats.org/officeDocument/2006/relationships/hyperlink" Target="https://developer.mozilla.org/zh-CN/docs/Web/JavaScript/Reference/Global_Objects/encodeURIComponent" TargetMode="External"/><Relationship Id="rId85" Type="http://schemas.openxmlformats.org/officeDocument/2006/relationships/hyperlink" Target="https://developer.mozilla.org/zh-CN/docs/Web/JavaScript/Reference/Global_Objects/decodeURIComponent"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eveloper.mozilla.org/en-US/docs/JavaScript/Reference/Statements/return" TargetMode="External"/><Relationship Id="rId17" Type="http://schemas.openxmlformats.org/officeDocument/2006/relationships/hyperlink" Target="https://developer.mozilla.org/en-US/docs/JavaScript/Guide/Working_with_Objects" TargetMode="External"/><Relationship Id="rId25" Type="http://schemas.openxmlformats.org/officeDocument/2006/relationships/hyperlink" Target="https://developer.mozilla.org/zh-CN/docs/Web/JavaScript/Reference/Functions/Arrow_functions" TargetMode="External"/><Relationship Id="rId33" Type="http://schemas.openxmlformats.org/officeDocument/2006/relationships/hyperlink" Target="https://developer.mozilla.org/en-US/docs/Web/JavaScript/Reference/Operators/Assignment_Operators" TargetMode="External"/><Relationship Id="rId38" Type="http://schemas.openxmlformats.org/officeDocument/2006/relationships/hyperlink" Target="https://developer.mozilla.org/en-US/docs/Web/JavaScript/Reference/Operators/Assignment_Operators" TargetMode="External"/><Relationship Id="rId46" Type="http://schemas.openxmlformats.org/officeDocument/2006/relationships/hyperlink" Target="https://developer.mozilla.org/en-US/docs/Web/JavaScript/Reference/Operators/Comparison_Operators" TargetMode="External"/><Relationship Id="rId59" Type="http://schemas.openxmlformats.org/officeDocument/2006/relationships/hyperlink" Target="https://developer.mozilla.org/en-US/docs/Web/JavaScript/Reference/Operators/Bitwise_Operators" TargetMode="External"/><Relationship Id="rId67" Type="http://schemas.openxmlformats.org/officeDocument/2006/relationships/hyperlink" Target="https://developer.mozilla.org/zh-CN/docs/Web/JavaScript/Reference/Operators/Comma_Operator" TargetMode="External"/><Relationship Id="rId20" Type="http://schemas.openxmlformats.org/officeDocument/2006/relationships/hyperlink" Target="https://developer.mozilla.org/en-US/docs/Web/JavaScript/Reference/Functions/arguments/callee" TargetMode="External"/><Relationship Id="rId41" Type="http://schemas.openxmlformats.org/officeDocument/2006/relationships/hyperlink" Target="https://developer.mozilla.org/en-US/docs/Web/JavaScript/Reference/Operators/Assignment_Operators" TargetMode="External"/><Relationship Id="rId54" Type="http://schemas.openxmlformats.org/officeDocument/2006/relationships/hyperlink" Target="https://developer.mozilla.org/en-US/docs/Web/JavaScript/Reference/Operators/Comparison_Operators" TargetMode="External"/><Relationship Id="rId62" Type="http://schemas.openxmlformats.org/officeDocument/2006/relationships/hyperlink" Target="https://developer.mozilla.org/en-US/docs/Web/JavaScript/Reference/Operators/Bitwise_Operators" TargetMode="External"/><Relationship Id="rId70" Type="http://schemas.openxmlformats.org/officeDocument/2006/relationships/hyperlink" Target="https://developer.mozilla.org/zh-CN/docs/Web/JavaScript/Reference/Operators/typeof" TargetMode="External"/><Relationship Id="rId75" Type="http://schemas.openxmlformats.org/officeDocument/2006/relationships/hyperlink" Target="https://developer.mozilla.org/zh-CN/docs/Web/JavaScript/Reference/Global_Objects/NaN" TargetMode="External"/><Relationship Id="rId83" Type="http://schemas.openxmlformats.org/officeDocument/2006/relationships/hyperlink" Target="https://developer.mozilla.org/zh-CN/docs/Web/JavaScript/Reference/Global_Objects/escape"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zh-CN/docs/Web/JavaScript/Reference/eval()" TargetMode="External"/><Relationship Id="rId23" Type="http://schemas.openxmlformats.org/officeDocument/2006/relationships/hyperlink" Target="https://developer.mozilla.org/zh-CN/docs/Web/JavaScript/Guide/Functions" TargetMode="External"/><Relationship Id="rId28" Type="http://schemas.openxmlformats.org/officeDocument/2006/relationships/hyperlink" Target="https://developer.mozilla.org/zh-CN/docs/Web/JavaScript/Reference/Global_Objects/Function/bind" TargetMode="External"/><Relationship Id="rId36" Type="http://schemas.openxmlformats.org/officeDocument/2006/relationships/hyperlink" Target="https://developer.mozilla.org/en-US/docs/Web/JavaScript/Reference/Operators/Assignment_Operators" TargetMode="External"/><Relationship Id="rId49" Type="http://schemas.openxmlformats.org/officeDocument/2006/relationships/hyperlink" Target="https://developer.mozilla.org/en-US/docs/Web/JavaScript/Equality_comparisons_and_sameness" TargetMode="External"/><Relationship Id="rId57" Type="http://schemas.openxmlformats.org/officeDocument/2006/relationships/hyperlink" Target="https://developer.mozilla.org/zh-CN/docs/Web/JavaScript/Reference/Global_Objects/Infinity" TargetMode="External"/><Relationship Id="rId10" Type="http://schemas.microsoft.com/office/2011/relationships/commentsExtended" Target="commentsExtended.xml"/><Relationship Id="rId31" Type="http://schemas.openxmlformats.org/officeDocument/2006/relationships/hyperlink" Target="https://developer.mozilla.org/en-US/docs/Web/JavaScript/Reference/Operators/Assignment_Operators" TargetMode="External"/><Relationship Id="rId44" Type="http://schemas.openxmlformats.org/officeDocument/2006/relationships/hyperlink" Target="https://developer.mozilla.org/zh-CN/docs/Web/JavaScript/Reference/Operators/Comparison_Operators" TargetMode="External"/><Relationship Id="rId52" Type="http://schemas.openxmlformats.org/officeDocument/2006/relationships/hyperlink" Target="https://developer.mozilla.org/en-US/docs/Web/JavaScript/Reference/Operators/Comparison_Operators" TargetMode="External"/><Relationship Id="rId60" Type="http://schemas.openxmlformats.org/officeDocument/2006/relationships/hyperlink" Target="https://developer.mozilla.org/en-US/docs/Web/JavaScript/Reference/Operators/Bitwise_Operators" TargetMode="External"/><Relationship Id="rId65" Type="http://schemas.openxmlformats.org/officeDocument/2006/relationships/hyperlink" Target="https://developer.mozilla.org/en-US/docs/Web/JavaScript/Reference/Operators/Logical_Operators" TargetMode="External"/><Relationship Id="rId73" Type="http://schemas.openxmlformats.org/officeDocument/2006/relationships/hyperlink" Target="https://developer.mozilla.org/zh-CN/docs/Web/JavaScript/Reference/Array" TargetMode="External"/><Relationship Id="rId78" Type="http://schemas.openxmlformats.org/officeDocument/2006/relationships/hyperlink" Target="https://developer.mozilla.org/zh-CN/docs/Web/JavaScript/Reference/Operators/typeof" TargetMode="External"/><Relationship Id="rId81" Type="http://schemas.openxmlformats.org/officeDocument/2006/relationships/hyperlink" Target="https://developer.mozilla.org/zh-CN/docs/Web/JavaScript/Reference/Global_Objects/encodeURI" TargetMode="External"/><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9873-5313-4ABB-834E-E5652A2B3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9155</Words>
  <Characters>52189</Characters>
  <Application>Microsoft Office Word</Application>
  <DocSecurity>0</DocSecurity>
  <Lines>434</Lines>
  <Paragraphs>122</Paragraphs>
  <ScaleCrop>false</ScaleCrop>
  <Company/>
  <LinksUpToDate>false</LinksUpToDate>
  <CharactersWithSpaces>61222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QIAN</dc:creator>
  <cp:keywords/>
  <dc:description/>
  <cp:lastModifiedBy>Zhipeng Li</cp:lastModifiedBy>
  <cp:revision>22</cp:revision>
  <dcterms:created xsi:type="dcterms:W3CDTF">2018-05-16T01:11:00Z</dcterms:created>
  <dcterms:modified xsi:type="dcterms:W3CDTF">2018-09-03T02:17:00Z</dcterms:modified>
</cp:coreProperties>
</file>